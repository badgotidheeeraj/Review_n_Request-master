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B6965" w14:textId="11B2A063" w:rsidR="00BC4B95" w:rsidRPr="00425913" w:rsidRDefault="002F4502" w:rsidP="00AC1BF0">
      <w:bookmarkStart w:id="0" w:name="Deep_semantic-aware_network_for_zero-sho"/>
      <w:bookmarkEnd w:id="0"/>
      <w:r>
        <w:t xml:space="preserve">                                                                                                                                                                                                                                                                                                                                                                 </w:t>
      </w:r>
      <w:r w:rsidR="00567A9B" w:rsidRPr="00425913">
        <w:t>Novel Weighted Recommendation Technique for Consumer Decision using Collaborative Filtering</w:t>
      </w:r>
    </w:p>
    <w:p w14:paraId="4E3B696B" w14:textId="134D9417" w:rsidR="00BC4B95" w:rsidRDefault="00130A3F" w:rsidP="00FC7DBE">
      <w:pPr>
        <w:pStyle w:val="Heading3"/>
        <w:tabs>
          <w:tab w:val="left" w:pos="8357"/>
        </w:tabs>
        <w:spacing w:before="240" w:after="240"/>
        <w:ind w:left="142" w:firstLine="0"/>
        <w:rPr>
          <w:rFonts w:ascii="Times New Roman" w:hAnsi="Times New Roman" w:cs="Times New Roman"/>
          <w:spacing w:val="-12"/>
          <w:vertAlign w:val="superscript"/>
        </w:rPr>
      </w:pPr>
      <w:proofErr w:type="spellStart"/>
      <w:r w:rsidRPr="00425913">
        <w:rPr>
          <w:rFonts w:ascii="Times New Roman" w:hAnsi="Times New Roman" w:cs="Times New Roman"/>
          <w:spacing w:val="-12"/>
        </w:rPr>
        <w:t>Analp</w:t>
      </w:r>
      <w:proofErr w:type="spellEnd"/>
      <w:r w:rsidRPr="00425913">
        <w:rPr>
          <w:rFonts w:ascii="Times New Roman" w:hAnsi="Times New Roman" w:cs="Times New Roman"/>
          <w:spacing w:val="-12"/>
        </w:rPr>
        <w:t xml:space="preserve"> </w:t>
      </w:r>
      <w:proofErr w:type="spellStart"/>
      <w:r w:rsidRPr="00425913">
        <w:rPr>
          <w:rFonts w:ascii="Times New Roman" w:hAnsi="Times New Roman" w:cs="Times New Roman"/>
          <w:spacing w:val="-12"/>
        </w:rPr>
        <w:t>Pathak</w:t>
      </w:r>
      <w:proofErr w:type="spellEnd"/>
      <w:r w:rsidR="00DC2CA6">
        <w:rPr>
          <w:rFonts w:ascii="Times New Roman" w:hAnsi="Times New Roman" w:cs="Times New Roman"/>
          <w:spacing w:val="-12"/>
          <w:vertAlign w:val="superscript"/>
        </w:rPr>
        <w:t>*</w:t>
      </w:r>
      <w:r w:rsidRPr="00425913">
        <w:rPr>
          <w:rFonts w:ascii="Times New Roman" w:hAnsi="Times New Roman" w:cs="Times New Roman"/>
          <w:spacing w:val="-12"/>
        </w:rPr>
        <w:t>, Dr. B. K. Sharma</w:t>
      </w:r>
    </w:p>
    <w:p w14:paraId="0E22340B" w14:textId="7075BF50" w:rsidR="00FC7DBE" w:rsidRPr="004F7575" w:rsidRDefault="00DC2CA6" w:rsidP="00383194">
      <w:pPr>
        <w:pStyle w:val="Heading3"/>
        <w:tabs>
          <w:tab w:val="left" w:pos="8357"/>
        </w:tabs>
        <w:ind w:left="142" w:firstLine="0"/>
        <w:rPr>
          <w:rFonts w:ascii="Times New Roman" w:hAnsi="Times New Roman" w:cs="Times New Roman"/>
          <w:b w:val="0"/>
          <w:bCs w:val="0"/>
          <w:spacing w:val="-12"/>
          <w:sz w:val="18"/>
          <w:szCs w:val="18"/>
        </w:rPr>
      </w:pPr>
      <w:r>
        <w:rPr>
          <w:rFonts w:ascii="Times New Roman" w:hAnsi="Times New Roman" w:cs="Times New Roman"/>
          <w:b w:val="0"/>
          <w:bCs w:val="0"/>
          <w:spacing w:val="-12"/>
          <w:sz w:val="18"/>
          <w:szCs w:val="18"/>
          <w:vertAlign w:val="superscript"/>
        </w:rPr>
        <w:t>*</w:t>
      </w:r>
      <w:r w:rsidR="00592583" w:rsidRPr="004F7575">
        <w:rPr>
          <w:rFonts w:ascii="Times New Roman" w:hAnsi="Times New Roman" w:cs="Times New Roman"/>
          <w:b w:val="0"/>
          <w:bCs w:val="0"/>
          <w:spacing w:val="-12"/>
          <w:sz w:val="18"/>
          <w:szCs w:val="18"/>
        </w:rPr>
        <w:t xml:space="preserve">Research Scholar, Dr. A. P. J. Abdul Kalam </w:t>
      </w:r>
      <w:del w:id="1" w:author="Abid Ali" w:date="2023-04-05T11:17:00Z">
        <w:r w:rsidR="00592583" w:rsidRPr="004F7575" w:rsidDel="005702E5">
          <w:rPr>
            <w:rFonts w:ascii="Times New Roman" w:hAnsi="Times New Roman" w:cs="Times New Roman"/>
            <w:b w:val="0"/>
            <w:bCs w:val="0"/>
            <w:spacing w:val="-12"/>
            <w:sz w:val="18"/>
            <w:szCs w:val="18"/>
          </w:rPr>
          <w:delText xml:space="preserve">technical </w:delText>
        </w:r>
      </w:del>
      <w:ins w:id="2" w:author="Abid Ali" w:date="2023-04-05T11:17:00Z">
        <w:r w:rsidR="005702E5">
          <w:rPr>
            <w:rFonts w:ascii="Times New Roman" w:hAnsi="Times New Roman" w:cs="Times New Roman"/>
            <w:b w:val="0"/>
            <w:bCs w:val="0"/>
            <w:spacing w:val="-12"/>
            <w:sz w:val="18"/>
            <w:szCs w:val="18"/>
          </w:rPr>
          <w:t>T</w:t>
        </w:r>
        <w:r w:rsidR="005702E5" w:rsidRPr="004F7575">
          <w:rPr>
            <w:rFonts w:ascii="Times New Roman" w:hAnsi="Times New Roman" w:cs="Times New Roman"/>
            <w:b w:val="0"/>
            <w:bCs w:val="0"/>
            <w:spacing w:val="-12"/>
            <w:sz w:val="18"/>
            <w:szCs w:val="18"/>
          </w:rPr>
          <w:t xml:space="preserve">echnical </w:t>
        </w:r>
      </w:ins>
      <w:r w:rsidR="00592583" w:rsidRPr="004F7575">
        <w:rPr>
          <w:rFonts w:ascii="Times New Roman" w:hAnsi="Times New Roman" w:cs="Times New Roman"/>
          <w:b w:val="0"/>
          <w:bCs w:val="0"/>
          <w:spacing w:val="-12"/>
          <w:sz w:val="18"/>
          <w:szCs w:val="18"/>
        </w:rPr>
        <w:t>University, Lucknow</w:t>
      </w:r>
      <w:r w:rsidR="00243BB7" w:rsidRPr="004F7575">
        <w:rPr>
          <w:rFonts w:ascii="Times New Roman" w:hAnsi="Times New Roman" w:cs="Times New Roman"/>
          <w:b w:val="0"/>
          <w:bCs w:val="0"/>
          <w:spacing w:val="-12"/>
          <w:sz w:val="18"/>
          <w:szCs w:val="18"/>
        </w:rPr>
        <w:t xml:space="preserve">, 0000-0002-3555-3217 </w:t>
      </w:r>
      <w:r w:rsidR="0016042E" w:rsidRPr="004F7575">
        <w:rPr>
          <w:rFonts w:ascii="Times New Roman" w:hAnsi="Times New Roman" w:cs="Times New Roman"/>
          <w:b w:val="0"/>
          <w:bCs w:val="0"/>
          <w:spacing w:val="-12"/>
          <w:sz w:val="18"/>
          <w:szCs w:val="18"/>
        </w:rPr>
        <w:t>(analp.pathak@gmail.com)</w:t>
      </w:r>
    </w:p>
    <w:p w14:paraId="45264EAD" w14:textId="2236EA35" w:rsidR="00243BB7" w:rsidRPr="004F7575" w:rsidRDefault="00711644" w:rsidP="00383194">
      <w:pPr>
        <w:pStyle w:val="Heading3"/>
        <w:tabs>
          <w:tab w:val="left" w:pos="8357"/>
        </w:tabs>
        <w:ind w:left="567" w:hanging="425"/>
        <w:rPr>
          <w:rFonts w:ascii="Times New Roman" w:hAnsi="Times New Roman" w:cs="Times New Roman"/>
          <w:b w:val="0"/>
          <w:bCs w:val="0"/>
          <w:spacing w:val="-12"/>
          <w:sz w:val="18"/>
          <w:szCs w:val="18"/>
        </w:rPr>
      </w:pPr>
      <w:r w:rsidRPr="004F7575">
        <w:rPr>
          <w:rFonts w:ascii="Times New Roman" w:hAnsi="Times New Roman" w:cs="Times New Roman"/>
          <w:b w:val="0"/>
          <w:bCs w:val="0"/>
          <w:spacing w:val="-12"/>
          <w:sz w:val="18"/>
          <w:szCs w:val="18"/>
        </w:rPr>
        <w:t xml:space="preserve">Principal Scientific Officer and Head Computer Science and Engineering Department, NITRA Technical Campus, Ghaziabad, </w:t>
      </w:r>
    </w:p>
    <w:p w14:paraId="4E3B696C" w14:textId="77777777" w:rsidR="00BC4B95" w:rsidRPr="003856FE" w:rsidRDefault="00DC25CE" w:rsidP="003856FE">
      <w:pPr>
        <w:pStyle w:val="Heading3"/>
        <w:spacing w:before="146"/>
        <w:ind w:left="119" w:firstLine="0"/>
        <w:rPr>
          <w:rFonts w:ascii="Times New Roman" w:hAnsi="Times New Roman" w:cs="Times New Roman"/>
        </w:rPr>
      </w:pPr>
      <w:bookmarkStart w:id="3" w:name="Abstract"/>
      <w:bookmarkEnd w:id="3"/>
      <w:r w:rsidRPr="003856FE">
        <w:rPr>
          <w:rFonts w:ascii="Times New Roman" w:hAnsi="Times New Roman" w:cs="Times New Roman"/>
        </w:rPr>
        <w:t>Abstract</w:t>
      </w:r>
    </w:p>
    <w:p w14:paraId="4E3B696D" w14:textId="34656EF3" w:rsidR="00BC4B95" w:rsidRPr="003856FE" w:rsidRDefault="00BC37FD">
      <w:pPr>
        <w:pStyle w:val="BodyText"/>
        <w:spacing w:before="22" w:line="261" w:lineRule="auto"/>
        <w:ind w:left="120" w:right="109"/>
        <w:jc w:val="both"/>
        <w:rPr>
          <w:sz w:val="18"/>
          <w:szCs w:val="18"/>
        </w:rPr>
      </w:pPr>
      <w:r>
        <w:rPr>
          <w:sz w:val="18"/>
          <w:szCs w:val="18"/>
        </w:rPr>
        <w:t>C</w:t>
      </w:r>
      <w:r w:rsidRPr="00BC37FD">
        <w:rPr>
          <w:sz w:val="18"/>
          <w:szCs w:val="18"/>
        </w:rPr>
        <w:t xml:space="preserve">ustomers are sometimes overwhelmed and make poor decisions </w:t>
      </w:r>
      <w:r w:rsidR="001752ED">
        <w:rPr>
          <w:sz w:val="18"/>
          <w:szCs w:val="18"/>
        </w:rPr>
        <w:t>d</w:t>
      </w:r>
      <w:r w:rsidRPr="00BC37FD">
        <w:rPr>
          <w:sz w:val="18"/>
          <w:szCs w:val="18"/>
        </w:rPr>
        <w:t>ue to the rapid growth and variety of online information and e-commerce products.</w:t>
      </w:r>
      <w:r w:rsidR="00744BED">
        <w:rPr>
          <w:sz w:val="18"/>
          <w:szCs w:val="18"/>
        </w:rPr>
        <w:t xml:space="preserve"> </w:t>
      </w:r>
      <w:r w:rsidR="00744BED" w:rsidRPr="00744BED">
        <w:rPr>
          <w:sz w:val="18"/>
          <w:szCs w:val="18"/>
        </w:rPr>
        <w:t>Improving the precision and variety of these methods to meet user needs remains a formidable obstacle.</w:t>
      </w:r>
      <w:r w:rsidR="00532BE7">
        <w:rPr>
          <w:sz w:val="18"/>
          <w:szCs w:val="18"/>
        </w:rPr>
        <w:t xml:space="preserve"> To mitigate </w:t>
      </w:r>
      <w:ins w:id="4" w:author="Abid Ali" w:date="2023-04-05T11:17:00Z">
        <w:r w:rsidR="005702E5">
          <w:rPr>
            <w:sz w:val="18"/>
            <w:szCs w:val="18"/>
          </w:rPr>
          <w:t xml:space="preserve">the </w:t>
        </w:r>
      </w:ins>
      <w:r w:rsidR="00532BE7">
        <w:rPr>
          <w:sz w:val="18"/>
          <w:szCs w:val="18"/>
        </w:rPr>
        <w:t>above challenges in this research</w:t>
      </w:r>
      <w:r w:rsidR="007D02F2" w:rsidRPr="003856FE">
        <w:rPr>
          <w:sz w:val="18"/>
          <w:szCs w:val="18"/>
        </w:rPr>
        <w:t xml:space="preserve">, a novel weighted recommendation system is created for better consumer decisions using </w:t>
      </w:r>
      <w:r w:rsidR="0036005F">
        <w:rPr>
          <w:sz w:val="18"/>
          <w:szCs w:val="18"/>
        </w:rPr>
        <w:t>Collaborative Filtering (</w:t>
      </w:r>
      <w:r w:rsidR="007D02F2" w:rsidRPr="003856FE">
        <w:rPr>
          <w:sz w:val="18"/>
          <w:szCs w:val="18"/>
        </w:rPr>
        <w:t>CF</w:t>
      </w:r>
      <w:r w:rsidR="0036005F">
        <w:rPr>
          <w:sz w:val="18"/>
          <w:szCs w:val="18"/>
        </w:rPr>
        <w:t>)</w:t>
      </w:r>
      <w:r w:rsidR="007D02F2" w:rsidRPr="003856FE">
        <w:rPr>
          <w:sz w:val="18"/>
          <w:szCs w:val="18"/>
        </w:rPr>
        <w:t xml:space="preserve">.  </w:t>
      </w:r>
      <w:r w:rsidR="00EA4D28">
        <w:rPr>
          <w:sz w:val="18"/>
          <w:szCs w:val="18"/>
        </w:rPr>
        <w:t>Initially, a</w:t>
      </w:r>
      <w:r w:rsidR="007D02F2" w:rsidRPr="003856FE">
        <w:rPr>
          <w:sz w:val="18"/>
          <w:szCs w:val="18"/>
        </w:rPr>
        <w:t>n equation</w:t>
      </w:r>
      <w:r w:rsidR="00BC6E93">
        <w:rPr>
          <w:sz w:val="18"/>
          <w:szCs w:val="18"/>
        </w:rPr>
        <w:t xml:space="preserve"> is </w:t>
      </w:r>
      <w:r w:rsidR="00622EC3">
        <w:rPr>
          <w:sz w:val="18"/>
          <w:szCs w:val="18"/>
        </w:rPr>
        <w:t>derived</w:t>
      </w:r>
      <w:r w:rsidR="007D02F2" w:rsidRPr="003856FE">
        <w:rPr>
          <w:sz w:val="18"/>
          <w:szCs w:val="18"/>
        </w:rPr>
        <w:t xml:space="preserve"> to calculate the weight of both the product and review</w:t>
      </w:r>
      <w:ins w:id="5" w:author="Abid Ali" w:date="2023-04-05T11:17:00Z">
        <w:r w:rsidR="005702E5">
          <w:rPr>
            <w:sz w:val="18"/>
            <w:szCs w:val="18"/>
          </w:rPr>
          <w:t>,</w:t>
        </w:r>
      </w:ins>
      <w:r w:rsidR="007D02F2" w:rsidRPr="003856FE">
        <w:rPr>
          <w:sz w:val="18"/>
          <w:szCs w:val="18"/>
        </w:rPr>
        <w:t xml:space="preserve"> and</w:t>
      </w:r>
      <w:r w:rsidR="00464FCC">
        <w:rPr>
          <w:sz w:val="18"/>
          <w:szCs w:val="18"/>
        </w:rPr>
        <w:t xml:space="preserve"> then</w:t>
      </w:r>
      <w:r w:rsidR="007D02F2" w:rsidRPr="003856FE">
        <w:rPr>
          <w:sz w:val="18"/>
          <w:szCs w:val="18"/>
        </w:rPr>
        <w:t xml:space="preserve"> an equation</w:t>
      </w:r>
      <w:r w:rsidR="00464FCC">
        <w:rPr>
          <w:sz w:val="18"/>
          <w:szCs w:val="18"/>
        </w:rPr>
        <w:t xml:space="preserve"> is derived</w:t>
      </w:r>
      <w:r w:rsidR="007D02F2" w:rsidRPr="003856FE">
        <w:rPr>
          <w:sz w:val="18"/>
          <w:szCs w:val="18"/>
        </w:rPr>
        <w:t xml:space="preserve"> to calculate the similarity between </w:t>
      </w:r>
      <w:ins w:id="6" w:author="Abid Ali" w:date="2023-04-05T11:17:00Z">
        <w:r w:rsidR="005702E5">
          <w:rPr>
            <w:sz w:val="18"/>
            <w:szCs w:val="18"/>
          </w:rPr>
          <w:t xml:space="preserve">the </w:t>
        </w:r>
      </w:ins>
      <w:r w:rsidR="007D02F2" w:rsidRPr="003856FE">
        <w:rPr>
          <w:sz w:val="18"/>
          <w:szCs w:val="18"/>
        </w:rPr>
        <w:t>consumer’s review. Multi-</w:t>
      </w:r>
      <w:proofErr w:type="spellStart"/>
      <w:r w:rsidR="007D02F2" w:rsidRPr="003856FE">
        <w:rPr>
          <w:sz w:val="18"/>
          <w:szCs w:val="18"/>
        </w:rPr>
        <w:t>nomial</w:t>
      </w:r>
      <w:proofErr w:type="spellEnd"/>
      <w:r w:rsidR="007D02F2" w:rsidRPr="003856FE">
        <w:rPr>
          <w:sz w:val="18"/>
          <w:szCs w:val="18"/>
        </w:rPr>
        <w:t xml:space="preserve"> Naïve Bayes (MNB), Multi-Layer Perceptron (MLP), and Logistic Regression (LR) are used</w:t>
      </w:r>
      <w:r w:rsidR="003B2C52">
        <w:rPr>
          <w:sz w:val="18"/>
          <w:szCs w:val="18"/>
        </w:rPr>
        <w:t xml:space="preserve"> as</w:t>
      </w:r>
      <w:r w:rsidR="007D02F2" w:rsidRPr="003856FE">
        <w:rPr>
          <w:sz w:val="18"/>
          <w:szCs w:val="18"/>
        </w:rPr>
        <w:t xml:space="preserve"> ensemble model</w:t>
      </w:r>
      <w:ins w:id="7" w:author="Abid Ali" w:date="2023-04-05T11:17:00Z">
        <w:r w:rsidR="005702E5">
          <w:rPr>
            <w:sz w:val="18"/>
            <w:szCs w:val="18"/>
          </w:rPr>
          <w:t>s</w:t>
        </w:r>
      </w:ins>
      <w:r w:rsidR="00894A72">
        <w:rPr>
          <w:sz w:val="18"/>
          <w:szCs w:val="18"/>
        </w:rPr>
        <w:t xml:space="preserve"> for product recommendation</w:t>
      </w:r>
      <w:r w:rsidR="007D02F2" w:rsidRPr="003856FE">
        <w:rPr>
          <w:sz w:val="18"/>
          <w:szCs w:val="18"/>
        </w:rPr>
        <w:t>. The proposed model is trained and tested using an open-source dataset that is available on the website of Kaggle. Numerical analysis of the proposed model shows that it performed better than other conventional methods in terms of accuracy (0.952), precision (0.908), recall (0.897), F-measure (0.941), and error rate (0.087</w:t>
      </w:r>
      <w:r w:rsidR="007122E2">
        <w:rPr>
          <w:sz w:val="18"/>
          <w:szCs w:val="18"/>
        </w:rPr>
        <w:t>)</w:t>
      </w:r>
      <w:r w:rsidR="00C50791" w:rsidRPr="003856FE">
        <w:rPr>
          <w:sz w:val="18"/>
          <w:szCs w:val="18"/>
        </w:rPr>
        <w:t>.</w:t>
      </w:r>
    </w:p>
    <w:p w14:paraId="4E3B696E" w14:textId="06447090" w:rsidR="00BC4B95" w:rsidRPr="003856FE" w:rsidRDefault="00DC25CE">
      <w:pPr>
        <w:pStyle w:val="BodyText"/>
        <w:spacing w:before="227"/>
        <w:ind w:left="120"/>
        <w:jc w:val="both"/>
        <w:rPr>
          <w:sz w:val="18"/>
          <w:szCs w:val="18"/>
        </w:rPr>
      </w:pPr>
      <w:r w:rsidRPr="003856FE">
        <w:rPr>
          <w:b/>
          <w:w w:val="95"/>
          <w:sz w:val="18"/>
          <w:szCs w:val="18"/>
        </w:rPr>
        <w:t>Keywords</w:t>
      </w:r>
      <w:r w:rsidRPr="003856FE">
        <w:rPr>
          <w:b/>
          <w:spacing w:val="55"/>
          <w:w w:val="95"/>
          <w:sz w:val="18"/>
          <w:szCs w:val="18"/>
        </w:rPr>
        <w:t xml:space="preserve"> </w:t>
      </w:r>
      <w:r w:rsidR="00A4741C" w:rsidRPr="003856FE">
        <w:rPr>
          <w:w w:val="95"/>
          <w:sz w:val="18"/>
          <w:szCs w:val="18"/>
        </w:rPr>
        <w:t>Recommendation System, CF, Multi-</w:t>
      </w:r>
      <w:proofErr w:type="spellStart"/>
      <w:r w:rsidR="00A4741C" w:rsidRPr="003856FE">
        <w:rPr>
          <w:w w:val="95"/>
          <w:sz w:val="18"/>
          <w:szCs w:val="18"/>
        </w:rPr>
        <w:t>nomial</w:t>
      </w:r>
      <w:proofErr w:type="spellEnd"/>
      <w:r w:rsidR="00A4741C" w:rsidRPr="003856FE">
        <w:rPr>
          <w:w w:val="95"/>
          <w:sz w:val="18"/>
          <w:szCs w:val="18"/>
        </w:rPr>
        <w:t xml:space="preserve"> Naïve Bayes, Multi-Layer Perceptron, Logistic Regression, and Ensemble Classifiers</w:t>
      </w:r>
    </w:p>
    <w:p w14:paraId="4E3B697E" w14:textId="27B60803" w:rsidR="00BC4B95" w:rsidRPr="002521B2" w:rsidRDefault="00DC25CE" w:rsidP="00B428C2">
      <w:pPr>
        <w:pStyle w:val="Heading1"/>
        <w:numPr>
          <w:ilvl w:val="0"/>
          <w:numId w:val="6"/>
        </w:numPr>
        <w:tabs>
          <w:tab w:val="left" w:pos="361"/>
        </w:tabs>
        <w:spacing w:before="240" w:after="240"/>
        <w:ind w:left="363" w:hanging="255"/>
        <w:rPr>
          <w:rFonts w:ascii="Times New Roman" w:hAnsi="Times New Roman" w:cs="Times New Roman"/>
          <w:sz w:val="22"/>
          <w:szCs w:val="22"/>
        </w:rPr>
      </w:pPr>
      <w:bookmarkStart w:id="8" w:name="1_Introduction"/>
      <w:bookmarkEnd w:id="8"/>
      <w:r w:rsidRPr="002521B2">
        <w:rPr>
          <w:rFonts w:ascii="Times New Roman" w:hAnsi="Times New Roman" w:cs="Times New Roman"/>
          <w:sz w:val="22"/>
          <w:szCs w:val="22"/>
        </w:rPr>
        <w:t>Introduction</w:t>
      </w:r>
    </w:p>
    <w:p w14:paraId="2E4466DC" w14:textId="0D5E1380" w:rsidR="00130A3F" w:rsidRPr="003856FE" w:rsidRDefault="00E03487" w:rsidP="0010112B">
      <w:pPr>
        <w:pStyle w:val="BodyText"/>
        <w:ind w:left="108" w:right="113"/>
        <w:jc w:val="both"/>
        <w:rPr>
          <w:sz w:val="22"/>
          <w:szCs w:val="22"/>
        </w:rPr>
      </w:pPr>
      <w:r w:rsidRPr="003856FE">
        <w:rPr>
          <w:sz w:val="22"/>
          <w:szCs w:val="22"/>
        </w:rPr>
        <w:t xml:space="preserve">Information affecting </w:t>
      </w:r>
      <w:del w:id="9" w:author="Abid Ali" w:date="2023-04-05T11:17:00Z">
        <w:r w:rsidRPr="003856FE" w:rsidDel="005702E5">
          <w:rPr>
            <w:sz w:val="22"/>
            <w:szCs w:val="22"/>
          </w:rPr>
          <w:delText xml:space="preserve">to </w:delText>
        </w:r>
      </w:del>
      <w:r w:rsidRPr="003856FE">
        <w:rPr>
          <w:sz w:val="22"/>
          <w:szCs w:val="22"/>
        </w:rPr>
        <w:t xml:space="preserve">online business is advancing </w:t>
      </w:r>
      <w:r w:rsidR="00A4741C" w:rsidRPr="003856FE">
        <w:rPr>
          <w:sz w:val="22"/>
          <w:szCs w:val="22"/>
        </w:rPr>
        <w:t xml:space="preserve">Information affecting </w:t>
      </w:r>
      <w:del w:id="10" w:author="Abid Ali" w:date="2023-04-05T11:17:00Z">
        <w:r w:rsidR="00A4741C" w:rsidRPr="003856FE" w:rsidDel="005702E5">
          <w:rPr>
            <w:sz w:val="22"/>
            <w:szCs w:val="22"/>
          </w:rPr>
          <w:delText xml:space="preserve">to </w:delText>
        </w:r>
      </w:del>
      <w:r w:rsidR="00A4741C" w:rsidRPr="003856FE">
        <w:rPr>
          <w:sz w:val="22"/>
          <w:szCs w:val="22"/>
        </w:rPr>
        <w:t xml:space="preserve">online business is advancing at a dizzying rate because of the arrival of the age of big data. For instance, Amazon receives an average of 900 million customers every day. Users of e-commerce platforms are now confronted with the issue of information explosion. The problems caused by an unnecessary amount of information are addressed by a recommendation system, which can determine the requirements and pursuits of users through an analysis of the collected data from their previous interactions. And then assist those users in making decisions regarding appropriate options. In recent years, researchers have been able to get the great majority of the research efforts that have been done on recommendation </w:t>
      </w:r>
      <w:r w:rsidR="00A4741C" w:rsidRPr="00DC2CA6">
        <w:rPr>
          <w:sz w:val="22"/>
          <w:szCs w:val="22"/>
          <w:highlight w:val="yellow"/>
        </w:rPr>
        <w:t>systems</w:t>
      </w:r>
      <w:ins w:id="11" w:author="Abid Ali" w:date="2023-04-05T10:38:00Z">
        <w:r w:rsidR="00477BCF" w:rsidRPr="00477BCF">
          <w:rPr>
            <w:sz w:val="22"/>
            <w:szCs w:val="22"/>
            <w:highlight w:val="yellow"/>
            <w:vertAlign w:val="superscript"/>
            <w:rPrChange w:id="12" w:author="Abid Ali" w:date="2023-04-05T10:38:00Z">
              <w:rPr>
                <w:sz w:val="22"/>
                <w:szCs w:val="22"/>
                <w:highlight w:val="yellow"/>
              </w:rPr>
            </w:rPrChange>
          </w:rPr>
          <w:t>123</w:t>
        </w:r>
      </w:ins>
      <w:del w:id="13" w:author="Abid Ali" w:date="2023-04-05T10:38:00Z">
        <w:r w:rsidR="00A4741C" w:rsidRPr="00DC2CA6" w:rsidDel="00477BCF">
          <w:rPr>
            <w:sz w:val="22"/>
            <w:szCs w:val="22"/>
            <w:highlight w:val="yellow"/>
          </w:rPr>
          <w:delText xml:space="preserve"> [1][2][</w:delText>
        </w:r>
        <w:commentRangeStart w:id="14"/>
        <w:commentRangeStart w:id="15"/>
        <w:r w:rsidR="00A4741C" w:rsidRPr="00DC2CA6" w:rsidDel="00477BCF">
          <w:rPr>
            <w:sz w:val="22"/>
            <w:szCs w:val="22"/>
            <w:highlight w:val="yellow"/>
          </w:rPr>
          <w:delText>3</w:delText>
        </w:r>
      </w:del>
      <w:commentRangeEnd w:id="14"/>
      <w:r w:rsidR="00CD4C4E">
        <w:rPr>
          <w:rStyle w:val="CommentReference"/>
        </w:rPr>
        <w:commentReference w:id="14"/>
      </w:r>
      <w:commentRangeEnd w:id="15"/>
      <w:r w:rsidR="001134EA">
        <w:rPr>
          <w:rStyle w:val="CommentReference"/>
        </w:rPr>
        <w:commentReference w:id="15"/>
      </w:r>
      <w:del w:id="16" w:author="Abid Ali" w:date="2023-04-05T10:38:00Z">
        <w:r w:rsidR="00A4741C" w:rsidRPr="00DC2CA6" w:rsidDel="00477BCF">
          <w:rPr>
            <w:sz w:val="22"/>
            <w:szCs w:val="22"/>
            <w:highlight w:val="yellow"/>
          </w:rPr>
          <w:delText>]</w:delText>
        </w:r>
      </w:del>
      <w:r w:rsidR="00A4741C" w:rsidRPr="00DC2CA6">
        <w:rPr>
          <w:sz w:val="22"/>
          <w:szCs w:val="22"/>
          <w:highlight w:val="yellow"/>
        </w:rPr>
        <w:t>.</w:t>
      </w:r>
      <w:ins w:id="17" w:author="Anshu" w:date="2023-04-04T17:50:00Z">
        <w:r w:rsidR="00CD4C4E">
          <w:rPr>
            <w:sz w:val="22"/>
            <w:szCs w:val="22"/>
          </w:rPr>
          <w:t xml:space="preserve"> </w:t>
        </w:r>
      </w:ins>
      <w:r w:rsidR="00A4741C" w:rsidRPr="003856FE">
        <w:rPr>
          <w:sz w:val="22"/>
          <w:szCs w:val="22"/>
        </w:rPr>
        <w:t xml:space="preserve">    </w:t>
      </w:r>
    </w:p>
    <w:p w14:paraId="694D2313" w14:textId="51EC984E" w:rsidR="003D0562" w:rsidRPr="003856FE" w:rsidRDefault="00A4741C" w:rsidP="0010112B">
      <w:pPr>
        <w:pStyle w:val="BodyText"/>
        <w:ind w:left="108" w:right="113" w:firstLine="227"/>
        <w:jc w:val="both"/>
        <w:rPr>
          <w:sz w:val="22"/>
          <w:szCs w:val="22"/>
        </w:rPr>
      </w:pPr>
      <w:r w:rsidRPr="003856FE">
        <w:rPr>
          <w:sz w:val="22"/>
          <w:szCs w:val="22"/>
        </w:rPr>
        <w:t>One of the most effective ways to filter through this information is to rely on the suggestions of other people who are faced with a large amount of data that the normal internet user encounters daily. Recommendations might have come in a variety of formats, including spoken words, letters of recommendation, reports from the news media, public surveys, travel guides, website evaluations, and so on. Over the last 15 years, several large electronic sites have included recommendation systems to facilitate this natural social process. The major goal of these systems is to help consumers find the most relevant and useful information among the vast amount of material accessible online, including but not limited to news articles, web pages, pictures, and more</w:t>
      </w:r>
      <w:del w:id="18" w:author="Abid Ali" w:date="2023-04-05T10:39:00Z">
        <w:r w:rsidRPr="00477BCF" w:rsidDel="00477BCF">
          <w:rPr>
            <w:sz w:val="22"/>
            <w:szCs w:val="22"/>
            <w:vertAlign w:val="superscript"/>
            <w:rPrChange w:id="19" w:author="Abid Ali" w:date="2023-04-05T10:39:00Z">
              <w:rPr>
                <w:sz w:val="22"/>
                <w:szCs w:val="22"/>
              </w:rPr>
            </w:rPrChange>
          </w:rPr>
          <w:delText xml:space="preserve"> [4]</w:delText>
        </w:r>
      </w:del>
      <w:ins w:id="20" w:author="Abid Ali" w:date="2023-04-05T10:39:00Z">
        <w:r w:rsidR="00477BCF" w:rsidRPr="00477BCF">
          <w:rPr>
            <w:sz w:val="22"/>
            <w:szCs w:val="22"/>
            <w:vertAlign w:val="superscript"/>
            <w:rPrChange w:id="21" w:author="Abid Ali" w:date="2023-04-05T10:39:00Z">
              <w:rPr>
                <w:sz w:val="22"/>
                <w:szCs w:val="22"/>
              </w:rPr>
            </w:rPrChange>
          </w:rPr>
          <w:t>4</w:t>
        </w:r>
      </w:ins>
      <w:r w:rsidRPr="003856FE">
        <w:rPr>
          <w:sz w:val="22"/>
          <w:szCs w:val="22"/>
        </w:rPr>
        <w:t>.</w:t>
      </w:r>
    </w:p>
    <w:p w14:paraId="6ACB30C3" w14:textId="77777777" w:rsidR="006D7768" w:rsidRPr="000360B5" w:rsidRDefault="006D7768" w:rsidP="007E41DB">
      <w:pPr>
        <w:pStyle w:val="Heading2"/>
        <w:numPr>
          <w:ilvl w:val="1"/>
          <w:numId w:val="6"/>
        </w:numPr>
        <w:tabs>
          <w:tab w:val="left" w:pos="513"/>
        </w:tabs>
        <w:spacing w:before="120" w:after="120"/>
        <w:ind w:left="510" w:hanging="391"/>
        <w:jc w:val="both"/>
        <w:rPr>
          <w:rFonts w:ascii="Times New Roman" w:hAnsi="Times New Roman" w:cs="Times New Roman"/>
          <w:sz w:val="18"/>
          <w:szCs w:val="18"/>
        </w:rPr>
      </w:pPr>
      <w:r w:rsidRPr="000360B5">
        <w:rPr>
          <w:rFonts w:ascii="Times New Roman" w:hAnsi="Times New Roman" w:cs="Times New Roman"/>
          <w:sz w:val="18"/>
          <w:szCs w:val="18"/>
        </w:rPr>
        <w:t>Recommendation System</w:t>
      </w:r>
    </w:p>
    <w:p w14:paraId="0A59600A" w14:textId="5753DBCD" w:rsidR="003D0562" w:rsidRPr="00B22EAB" w:rsidRDefault="00A4741C" w:rsidP="00F5133E">
      <w:pPr>
        <w:pStyle w:val="BodyText"/>
        <w:spacing w:line="261" w:lineRule="auto"/>
        <w:ind w:left="108" w:right="113"/>
        <w:jc w:val="both"/>
        <w:rPr>
          <w:sz w:val="22"/>
          <w:szCs w:val="22"/>
        </w:rPr>
      </w:pPr>
      <w:r w:rsidRPr="00B22EAB">
        <w:rPr>
          <w:sz w:val="22"/>
          <w:szCs w:val="22"/>
        </w:rPr>
        <w:t>A recommendation system is an electronic operator that helps consumers identify the most useful items or services based on the customers' past preferences or tastes. A well-designed recommender system would analyze the preferences that are either inferred or explicitly expressed by each consumer and will automatically offer a selection of items or services</w:t>
      </w:r>
      <w:del w:id="22" w:author="Abid Ali" w:date="2023-04-05T10:39:00Z">
        <w:r w:rsidRPr="00477BCF" w:rsidDel="00477BCF">
          <w:rPr>
            <w:sz w:val="22"/>
            <w:szCs w:val="22"/>
            <w:vertAlign w:val="superscript"/>
            <w:rPrChange w:id="23" w:author="Abid Ali" w:date="2023-04-05T10:39:00Z">
              <w:rPr>
                <w:sz w:val="22"/>
                <w:szCs w:val="22"/>
              </w:rPr>
            </w:rPrChange>
          </w:rPr>
          <w:delText xml:space="preserve"> [5]</w:delText>
        </w:r>
      </w:del>
      <w:ins w:id="24" w:author="Abid Ali" w:date="2023-04-05T10:39:00Z">
        <w:r w:rsidR="00477BCF" w:rsidRPr="00477BCF">
          <w:rPr>
            <w:sz w:val="22"/>
            <w:szCs w:val="22"/>
            <w:vertAlign w:val="superscript"/>
            <w:rPrChange w:id="25" w:author="Abid Ali" w:date="2023-04-05T10:39:00Z">
              <w:rPr>
                <w:sz w:val="22"/>
                <w:szCs w:val="22"/>
              </w:rPr>
            </w:rPrChange>
          </w:rPr>
          <w:t>5</w:t>
        </w:r>
      </w:ins>
      <w:r w:rsidRPr="00B22EAB">
        <w:rPr>
          <w:sz w:val="22"/>
          <w:szCs w:val="22"/>
        </w:rPr>
        <w:t>. Delivering outcomes promptly is one of the advantages of a recommendation system. The parallel execution of algorithms can make it easier to generate output without sacrificing performance. These benefits are:</w:t>
      </w:r>
    </w:p>
    <w:p w14:paraId="569EBBD9" w14:textId="77777777" w:rsidR="00A4741C" w:rsidRPr="00B22EAB" w:rsidRDefault="00A4741C" w:rsidP="00A4741C">
      <w:pPr>
        <w:pStyle w:val="BodyText"/>
        <w:numPr>
          <w:ilvl w:val="0"/>
          <w:numId w:val="9"/>
        </w:numPr>
        <w:spacing w:line="261" w:lineRule="auto"/>
        <w:ind w:right="113"/>
        <w:jc w:val="both"/>
        <w:rPr>
          <w:sz w:val="22"/>
          <w:szCs w:val="22"/>
        </w:rPr>
      </w:pPr>
      <w:r w:rsidRPr="00B22EAB">
        <w:rPr>
          <w:sz w:val="22"/>
          <w:szCs w:val="22"/>
        </w:rPr>
        <w:t>Large volumes of data can be handled quickly, resulting in increased efficiency.</w:t>
      </w:r>
    </w:p>
    <w:p w14:paraId="22996700" w14:textId="77777777" w:rsidR="00A4741C" w:rsidRPr="00B22EAB" w:rsidRDefault="00A4741C" w:rsidP="00A4741C">
      <w:pPr>
        <w:pStyle w:val="BodyText"/>
        <w:numPr>
          <w:ilvl w:val="0"/>
          <w:numId w:val="9"/>
        </w:numPr>
        <w:spacing w:line="261" w:lineRule="auto"/>
        <w:ind w:right="113"/>
        <w:jc w:val="both"/>
        <w:rPr>
          <w:sz w:val="22"/>
          <w:szCs w:val="22"/>
        </w:rPr>
      </w:pPr>
      <w:r w:rsidRPr="00B22EAB">
        <w:rPr>
          <w:sz w:val="22"/>
          <w:szCs w:val="22"/>
        </w:rPr>
        <w:t>A wide range of item types can be suggested.</w:t>
      </w:r>
    </w:p>
    <w:p w14:paraId="46AFACA7" w14:textId="1B6220A2" w:rsidR="003D0562" w:rsidRPr="00B22EAB" w:rsidRDefault="00A4741C" w:rsidP="00A4741C">
      <w:pPr>
        <w:pStyle w:val="BodyText"/>
        <w:numPr>
          <w:ilvl w:val="0"/>
          <w:numId w:val="9"/>
        </w:numPr>
        <w:spacing w:line="261" w:lineRule="auto"/>
        <w:ind w:right="113"/>
        <w:jc w:val="both"/>
        <w:rPr>
          <w:sz w:val="22"/>
          <w:szCs w:val="22"/>
        </w:rPr>
      </w:pPr>
      <w:r w:rsidRPr="00B22EAB">
        <w:rPr>
          <w:sz w:val="22"/>
          <w:szCs w:val="22"/>
        </w:rPr>
        <w:t>It is simple to convert an existing method to parallel processing</w:t>
      </w:r>
      <w:del w:id="26" w:author="Abid Ali" w:date="2023-04-05T10:39:00Z">
        <w:r w:rsidRPr="00477BCF" w:rsidDel="00477BCF">
          <w:rPr>
            <w:sz w:val="22"/>
            <w:szCs w:val="22"/>
            <w:vertAlign w:val="superscript"/>
            <w:rPrChange w:id="27" w:author="Abid Ali" w:date="2023-04-05T10:39:00Z">
              <w:rPr>
                <w:sz w:val="22"/>
                <w:szCs w:val="22"/>
              </w:rPr>
            </w:rPrChange>
          </w:rPr>
          <w:delText xml:space="preserve"> [6]</w:delText>
        </w:r>
      </w:del>
      <w:ins w:id="28" w:author="Abid Ali" w:date="2023-04-05T10:39:00Z">
        <w:r w:rsidR="00477BCF" w:rsidRPr="00477BCF">
          <w:rPr>
            <w:sz w:val="22"/>
            <w:szCs w:val="22"/>
            <w:vertAlign w:val="superscript"/>
            <w:rPrChange w:id="29" w:author="Abid Ali" w:date="2023-04-05T10:39:00Z">
              <w:rPr>
                <w:sz w:val="22"/>
                <w:szCs w:val="22"/>
              </w:rPr>
            </w:rPrChange>
          </w:rPr>
          <w:t>6</w:t>
        </w:r>
      </w:ins>
      <w:r w:rsidRPr="00B22EAB">
        <w:rPr>
          <w:sz w:val="22"/>
          <w:szCs w:val="22"/>
        </w:rPr>
        <w:t>. Figure 1 shows three stages of the recommended system as given below.</w:t>
      </w:r>
    </w:p>
    <w:p w14:paraId="12197A5F" w14:textId="140943D3" w:rsidR="003D78C4" w:rsidRPr="003856FE" w:rsidRDefault="00EB1AA9" w:rsidP="00EB1AA9">
      <w:pPr>
        <w:pStyle w:val="BodyText"/>
        <w:spacing w:line="261" w:lineRule="auto"/>
        <w:ind w:right="113"/>
        <w:jc w:val="center"/>
      </w:pPr>
      <w:r w:rsidRPr="003856FE">
        <w:rPr>
          <w:noProof/>
        </w:rPr>
        <w:lastRenderedPageBreak/>
        <w:drawing>
          <wp:inline distT="0" distB="0" distL="0" distR="0" wp14:anchorId="427BABD3" wp14:editId="7139182B">
            <wp:extent cx="3095625" cy="2924175"/>
            <wp:effectExtent l="0" t="0" r="9525" b="952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0"/>
                    <a:stretch>
                      <a:fillRect/>
                    </a:stretch>
                  </pic:blipFill>
                  <pic:spPr>
                    <a:xfrm>
                      <a:off x="0" y="0"/>
                      <a:ext cx="3106464" cy="2934414"/>
                    </a:xfrm>
                    <a:prstGeom prst="rect">
                      <a:avLst/>
                    </a:prstGeom>
                  </pic:spPr>
                </pic:pic>
              </a:graphicData>
            </a:graphic>
          </wp:inline>
        </w:drawing>
      </w:r>
    </w:p>
    <w:p w14:paraId="7D466710" w14:textId="5725CFEF" w:rsidR="003D78C4" w:rsidRPr="00345591" w:rsidRDefault="008D0DC1" w:rsidP="009D3B67">
      <w:pPr>
        <w:pStyle w:val="BodyText"/>
        <w:spacing w:after="120"/>
        <w:ind w:left="108" w:right="113" w:firstLine="227"/>
        <w:jc w:val="center"/>
        <w:rPr>
          <w:sz w:val="22"/>
          <w:szCs w:val="22"/>
        </w:rPr>
      </w:pPr>
      <w:r w:rsidRPr="00345591">
        <w:rPr>
          <w:b/>
          <w:bCs/>
          <w:sz w:val="22"/>
          <w:szCs w:val="22"/>
        </w:rPr>
        <w:t>Fig1.</w:t>
      </w:r>
      <w:r w:rsidRPr="00345591">
        <w:rPr>
          <w:sz w:val="22"/>
          <w:szCs w:val="22"/>
        </w:rPr>
        <w:t xml:space="preserve"> Recommendation System.</w:t>
      </w:r>
    </w:p>
    <w:p w14:paraId="683DD6A5" w14:textId="2BCFCD52" w:rsidR="003D78C4" w:rsidRPr="00B22EAB" w:rsidRDefault="00A4741C">
      <w:pPr>
        <w:pStyle w:val="BodyText"/>
        <w:spacing w:line="261" w:lineRule="auto"/>
        <w:ind w:left="108" w:right="113" w:firstLine="226"/>
        <w:jc w:val="both"/>
        <w:rPr>
          <w:sz w:val="22"/>
          <w:szCs w:val="22"/>
        </w:rPr>
      </w:pPr>
      <w:r w:rsidRPr="00B22EAB">
        <w:rPr>
          <w:sz w:val="22"/>
          <w:szCs w:val="22"/>
        </w:rPr>
        <w:t>There are two primary points of view when it comes to making recommendations: (a) content-based, in which users are recognized by attempting to identify their key characteristics; and (b) CF, in which one can take advantage of the fact that people who had common interests in the past might even agree on one‘s tastes in the future</w:t>
      </w:r>
      <w:del w:id="30" w:author="Abid Ali" w:date="2023-04-05T10:39:00Z">
        <w:r w:rsidRPr="00477BCF" w:rsidDel="00477BCF">
          <w:rPr>
            <w:sz w:val="22"/>
            <w:szCs w:val="22"/>
            <w:vertAlign w:val="superscript"/>
            <w:rPrChange w:id="31" w:author="Abid Ali" w:date="2023-04-05T10:39:00Z">
              <w:rPr>
                <w:sz w:val="22"/>
                <w:szCs w:val="22"/>
              </w:rPr>
            </w:rPrChange>
          </w:rPr>
          <w:delText xml:space="preserve"> [5]</w:delText>
        </w:r>
      </w:del>
      <w:ins w:id="32" w:author="Abid Ali" w:date="2023-04-05T10:39:00Z">
        <w:r w:rsidR="00477BCF" w:rsidRPr="00477BCF">
          <w:rPr>
            <w:sz w:val="22"/>
            <w:szCs w:val="22"/>
            <w:vertAlign w:val="superscript"/>
            <w:rPrChange w:id="33" w:author="Abid Ali" w:date="2023-04-05T10:39:00Z">
              <w:rPr>
                <w:sz w:val="22"/>
                <w:szCs w:val="22"/>
              </w:rPr>
            </w:rPrChange>
          </w:rPr>
          <w:t>5</w:t>
        </w:r>
      </w:ins>
      <w:r w:rsidR="00DD4753" w:rsidRPr="00B22EAB">
        <w:rPr>
          <w:sz w:val="22"/>
          <w:szCs w:val="22"/>
        </w:rPr>
        <w:t>.</w:t>
      </w:r>
    </w:p>
    <w:p w14:paraId="1EC7F100" w14:textId="77777777" w:rsidR="002D1EB8" w:rsidRPr="000360B5" w:rsidRDefault="002D1EB8" w:rsidP="00B428C2">
      <w:pPr>
        <w:pStyle w:val="Heading2"/>
        <w:numPr>
          <w:ilvl w:val="1"/>
          <w:numId w:val="6"/>
        </w:numPr>
        <w:tabs>
          <w:tab w:val="left" w:pos="513"/>
        </w:tabs>
        <w:spacing w:before="120" w:after="120"/>
        <w:ind w:left="510" w:hanging="391"/>
        <w:jc w:val="both"/>
        <w:rPr>
          <w:rFonts w:ascii="Times New Roman" w:hAnsi="Times New Roman" w:cs="Times New Roman"/>
          <w:sz w:val="18"/>
          <w:szCs w:val="18"/>
        </w:rPr>
      </w:pPr>
      <w:r w:rsidRPr="000360B5">
        <w:rPr>
          <w:rFonts w:ascii="Times New Roman" w:hAnsi="Times New Roman" w:cs="Times New Roman"/>
          <w:sz w:val="18"/>
          <w:szCs w:val="18"/>
        </w:rPr>
        <w:t>Collaborative Filtering</w:t>
      </w:r>
    </w:p>
    <w:p w14:paraId="20060BB2" w14:textId="317C060B" w:rsidR="008C7ECF" w:rsidRPr="003856FE" w:rsidRDefault="00A4741C" w:rsidP="00B428C2">
      <w:pPr>
        <w:pStyle w:val="BodyText"/>
        <w:spacing w:line="261" w:lineRule="auto"/>
        <w:ind w:left="108" w:right="113"/>
        <w:jc w:val="both"/>
      </w:pPr>
      <w:r w:rsidRPr="008D0B4B">
        <w:rPr>
          <w:sz w:val="22"/>
          <w:szCs w:val="22"/>
        </w:rPr>
        <w:t>CF has emerged as one of the most important methods for developing tailored recommender systems because of its precision and scalability. The core function of CF is to deduce the preferences of users based on the activity data of both the users themselves and other users</w:t>
      </w:r>
      <w:del w:id="34" w:author="Abid Ali" w:date="2023-04-05T10:39:00Z">
        <w:r w:rsidRPr="00477BCF" w:rsidDel="00477BCF">
          <w:rPr>
            <w:sz w:val="22"/>
            <w:szCs w:val="22"/>
            <w:vertAlign w:val="superscript"/>
            <w:rPrChange w:id="35" w:author="Abid Ali" w:date="2023-04-05T10:39:00Z">
              <w:rPr>
                <w:sz w:val="22"/>
                <w:szCs w:val="22"/>
              </w:rPr>
            </w:rPrChange>
          </w:rPr>
          <w:delText xml:space="preserve"> [7]</w:delText>
        </w:r>
      </w:del>
      <w:ins w:id="36" w:author="Abid Ali" w:date="2023-04-05T10:39:00Z">
        <w:r w:rsidR="00477BCF" w:rsidRPr="00477BCF">
          <w:rPr>
            <w:sz w:val="22"/>
            <w:szCs w:val="22"/>
            <w:vertAlign w:val="superscript"/>
            <w:rPrChange w:id="37" w:author="Abid Ali" w:date="2023-04-05T10:39:00Z">
              <w:rPr>
                <w:sz w:val="22"/>
                <w:szCs w:val="22"/>
              </w:rPr>
            </w:rPrChange>
          </w:rPr>
          <w:t>7</w:t>
        </w:r>
      </w:ins>
      <w:r w:rsidRPr="008D0B4B">
        <w:rPr>
          <w:sz w:val="22"/>
          <w:szCs w:val="22"/>
        </w:rPr>
        <w:t>. CF uses user ratings and comments to determine whether or not to display material to a certain user. There are two primary classes of recommendation strategies for recommending data: content-based recommendation and CF recommendation approaches.</w:t>
      </w:r>
      <w:r w:rsidR="00A739AD" w:rsidRPr="00A739AD">
        <w:t xml:space="preserve"> </w:t>
      </w:r>
      <w:r w:rsidR="00A739AD" w:rsidRPr="00A829AC">
        <w:rPr>
          <w:sz w:val="22"/>
          <w:szCs w:val="22"/>
        </w:rPr>
        <w:t>This layer processes data on the production logistics sent from the intelligent gateway layer, including data verification, filtering, fusion, categorization, analysis, and other processing activities. To accomplish the value-added use of mass production logistics data</w:t>
      </w:r>
      <w:del w:id="38" w:author="Abid Ali" w:date="2023-04-05T10:39:00Z">
        <w:r w:rsidR="0055454A" w:rsidRPr="00477BCF" w:rsidDel="00477BCF">
          <w:rPr>
            <w:sz w:val="22"/>
            <w:szCs w:val="22"/>
            <w:vertAlign w:val="superscript"/>
            <w:rPrChange w:id="39" w:author="Abid Ali" w:date="2023-04-05T10:39:00Z">
              <w:rPr>
                <w:sz w:val="22"/>
                <w:szCs w:val="22"/>
              </w:rPr>
            </w:rPrChange>
          </w:rPr>
          <w:delText>[</w:delText>
        </w:r>
        <w:r w:rsidR="003B6DBC" w:rsidRPr="00477BCF" w:rsidDel="00477BCF">
          <w:rPr>
            <w:sz w:val="22"/>
            <w:szCs w:val="22"/>
            <w:vertAlign w:val="superscript"/>
            <w:rPrChange w:id="40" w:author="Abid Ali" w:date="2023-04-05T10:39:00Z">
              <w:rPr>
                <w:sz w:val="22"/>
                <w:szCs w:val="22"/>
              </w:rPr>
            </w:rPrChange>
          </w:rPr>
          <w:delText>8</w:delText>
        </w:r>
        <w:r w:rsidR="0055454A" w:rsidRPr="00477BCF" w:rsidDel="00477BCF">
          <w:rPr>
            <w:sz w:val="22"/>
            <w:szCs w:val="22"/>
            <w:vertAlign w:val="superscript"/>
            <w:rPrChange w:id="41" w:author="Abid Ali" w:date="2023-04-05T10:39:00Z">
              <w:rPr>
                <w:sz w:val="22"/>
                <w:szCs w:val="22"/>
              </w:rPr>
            </w:rPrChange>
          </w:rPr>
          <w:delText>]</w:delText>
        </w:r>
      </w:del>
      <w:ins w:id="42" w:author="Abid Ali" w:date="2023-04-05T10:39:00Z">
        <w:r w:rsidR="00477BCF" w:rsidRPr="00477BCF">
          <w:rPr>
            <w:sz w:val="22"/>
            <w:szCs w:val="22"/>
            <w:vertAlign w:val="superscript"/>
            <w:rPrChange w:id="43" w:author="Abid Ali" w:date="2023-04-05T10:39:00Z">
              <w:rPr>
                <w:sz w:val="22"/>
                <w:szCs w:val="22"/>
              </w:rPr>
            </w:rPrChange>
          </w:rPr>
          <w:t>8</w:t>
        </w:r>
      </w:ins>
      <w:r w:rsidR="0055454A" w:rsidRPr="00A829AC">
        <w:rPr>
          <w:sz w:val="22"/>
          <w:szCs w:val="22"/>
        </w:rPr>
        <w:t>.</w:t>
      </w:r>
      <w:r w:rsidRPr="008D0B4B">
        <w:rPr>
          <w:sz w:val="22"/>
          <w:szCs w:val="22"/>
        </w:rPr>
        <w:t xml:space="preserve"> The most common approach to recommending is CF. There might be two main categories of CF, namely, those based on the items themselves and those based on the people who use them. Discovering a group of people who have similar interests to the current users is the goal of user-based CF. Item-based CF, which is focused on item similarity, is often estimated by analyzing user behavior. However, there are significant problems with cold starting and data sparsity. problems with informational "cold starts" and conventional methods' lack of detail. As more information is gathered from the internet, such as text, images, and tag data, which includes specialized demand data and detailed project information, this risk might be reduced. Using a person's past choices and the opinions of other individuals with similar tastes, a CF method might offer new items to the user or assess the items/usefulness hotels for the user. In a typical CF setup, there will be m user lists U</w:t>
      </w:r>
      <m:oMath>
        <m:r>
          <m:rPr>
            <m:sty m:val="p"/>
          </m:rP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u</m:t>
                </m:r>
              </m:e>
              <m:sub>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u</m:t>
                </m:r>
              </m:e>
              <m:sub>
                <m:r>
                  <m:rPr>
                    <m:sty m:val="p"/>
                  </m:rPr>
                  <w:rPr>
                    <w:rFonts w:ascii="Cambria Math" w:hAnsi="Cambria Math"/>
                    <w:sz w:val="22"/>
                    <w:szCs w:val="22"/>
                  </w:rPr>
                  <m:t>2</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u</m:t>
                </m:r>
              </m:e>
              <m:sub>
                <m:r>
                  <w:rPr>
                    <w:rFonts w:ascii="Cambria Math" w:hAnsi="Cambria Math"/>
                    <w:sz w:val="22"/>
                    <w:szCs w:val="22"/>
                  </w:rPr>
                  <m:t>m</m:t>
                </m:r>
              </m:sub>
            </m:sSub>
          </m:e>
        </m:d>
      </m:oMath>
      <w:r w:rsidRPr="008D0B4B">
        <w:rPr>
          <w:sz w:val="22"/>
          <w:szCs w:val="22"/>
        </w:rPr>
        <w:t xml:space="preserve">and n item lists. </w:t>
      </w:r>
      <m:oMath>
        <m:r>
          <w:rPr>
            <w:rFonts w:ascii="Cambria Math" w:hAnsi="Cambria Math"/>
            <w:sz w:val="22"/>
            <w:szCs w:val="22"/>
          </w:rPr>
          <m:t>I</m:t>
        </m:r>
        <m:r>
          <m:rPr>
            <m:sty m:val="p"/>
          </m:rP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i</m:t>
                </m:r>
              </m:e>
              <m:sub>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i</m:t>
                </m:r>
              </m:e>
              <m:sub>
                <m:r>
                  <m:rPr>
                    <m:sty m:val="p"/>
                  </m:rPr>
                  <w:rPr>
                    <w:rFonts w:ascii="Cambria Math" w:hAnsi="Cambria Math"/>
                    <w:sz w:val="22"/>
                    <w:szCs w:val="22"/>
                  </w:rPr>
                  <m:t>2</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n</m:t>
                </m:r>
              </m:sub>
            </m:sSub>
          </m:e>
        </m:d>
      </m:oMath>
      <w:r w:rsidRPr="008D0B4B">
        <w:rPr>
          <w:sz w:val="22"/>
          <w:szCs w:val="22"/>
        </w:rPr>
        <w:t xml:space="preserve">. The set of things on which each user u </w:t>
      </w:r>
      <w:del w:id="44" w:author="Abid Ali" w:date="2023-04-05T11:18:00Z">
        <w:r w:rsidRPr="008D0B4B" w:rsidDel="005702E5">
          <w:rPr>
            <w:sz w:val="22"/>
            <w:szCs w:val="22"/>
          </w:rPr>
          <w:delText xml:space="preserve">i </w:delText>
        </w:r>
      </w:del>
      <w:ins w:id="45" w:author="Abid Ali" w:date="2023-04-05T11:18:00Z">
        <w:r w:rsidR="005702E5">
          <w:rPr>
            <w:sz w:val="22"/>
            <w:szCs w:val="22"/>
          </w:rPr>
          <w:t>I</w:t>
        </w:r>
        <w:r w:rsidR="005702E5" w:rsidRPr="008D0B4B">
          <w:rPr>
            <w:sz w:val="22"/>
            <w:szCs w:val="22"/>
          </w:rPr>
          <w:t xml:space="preserve"> </w:t>
        </w:r>
      </w:ins>
      <w:del w:id="46" w:author="Abid Ali" w:date="2023-04-05T11:18:00Z">
        <w:r w:rsidRPr="008D0B4B" w:rsidDel="005702E5">
          <w:rPr>
            <w:sz w:val="22"/>
            <w:szCs w:val="22"/>
          </w:rPr>
          <w:delText xml:space="preserve">has </w:delText>
        </w:r>
      </w:del>
      <w:ins w:id="47" w:author="Abid Ali" w:date="2023-04-05T11:18:00Z">
        <w:r w:rsidR="005702E5" w:rsidRPr="008D0B4B">
          <w:rPr>
            <w:sz w:val="22"/>
            <w:szCs w:val="22"/>
          </w:rPr>
          <w:t>ha</w:t>
        </w:r>
        <w:r w:rsidR="005702E5">
          <w:rPr>
            <w:sz w:val="22"/>
            <w:szCs w:val="22"/>
          </w:rPr>
          <w:t>ve</w:t>
        </w:r>
        <w:r w:rsidR="005702E5" w:rsidRPr="008D0B4B">
          <w:rPr>
            <w:sz w:val="22"/>
            <w:szCs w:val="22"/>
          </w:rPr>
          <w:t xml:space="preserve"> </w:t>
        </w:r>
      </w:ins>
      <w:r w:rsidRPr="008D0B4B">
        <w:rPr>
          <w:sz w:val="22"/>
          <w:szCs w:val="22"/>
        </w:rPr>
        <w:t xml:space="preserve">commented is designated by </w:t>
      </w:r>
      <m:oMath>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u</m:t>
                </m:r>
              </m:sub>
            </m:sSub>
          </m:e>
          <m:sub>
            <m:r>
              <w:rPr>
                <w:rFonts w:ascii="Cambria Math" w:hAnsi="Cambria Math"/>
                <w:sz w:val="22"/>
                <w:szCs w:val="22"/>
              </w:rPr>
              <m:t>i</m:t>
            </m:r>
          </m:sub>
        </m:sSub>
      </m:oMath>
      <w:r w:rsidRPr="008D0B4B">
        <w:rPr>
          <w:sz w:val="22"/>
          <w:szCs w:val="22"/>
        </w:rPr>
        <w:t>. An open rating, usually a numerical scale, is one way in which users might express their thoughts, but ratings can also be derived inferentially from user behavior such as purchasing behavior, time spent on site, and even connecting behavior. Note that if anyone write</w:t>
      </w:r>
      <w:ins w:id="48" w:author="Abid Ali" w:date="2023-04-05T11:18:00Z">
        <w:r w:rsidR="005702E5">
          <w:rPr>
            <w:sz w:val="22"/>
            <w:szCs w:val="22"/>
          </w:rPr>
          <w:t>s</w:t>
        </w:r>
      </w:ins>
      <w:r w:rsidRPr="008D0B4B">
        <w:rPr>
          <w:sz w:val="22"/>
          <w:szCs w:val="22"/>
        </w:rPr>
        <w:t xml:space="preserve"> that </w:t>
      </w:r>
      <m:oMath>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u</m:t>
                </m:r>
              </m:sub>
            </m:sSub>
          </m:e>
          <m:sub>
            <m:r>
              <w:rPr>
                <w:rFonts w:ascii="Cambria Math" w:hAnsi="Cambria Math"/>
                <w:sz w:val="22"/>
                <w:szCs w:val="22"/>
              </w:rPr>
              <m:t>i</m:t>
            </m:r>
          </m:sub>
        </m:sSub>
        <m:r>
          <m:rPr>
            <m:sty m:val="p"/>
          </m:rPr>
          <w:rPr>
            <w:rFonts w:ascii="Cambria Math" w:hAnsi="Cambria Math"/>
            <w:sz w:val="22"/>
            <w:szCs w:val="22"/>
          </w:rPr>
          <m:t>⊆</m:t>
        </m:r>
        <m:r>
          <w:rPr>
            <w:rFonts w:ascii="Cambria Math" w:hAnsi="Cambria Math"/>
            <w:sz w:val="22"/>
            <w:szCs w:val="22"/>
          </w:rPr>
          <m:t>I</m:t>
        </m:r>
      </m:oMath>
      <w:r w:rsidRPr="008D0B4B">
        <w:rPr>
          <w:sz w:val="22"/>
          <w:szCs w:val="22"/>
        </w:rPr>
        <w:t xml:space="preserve">, then </w:t>
      </w:r>
      <m:oMath>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u</m:t>
                </m:r>
              </m:sub>
            </m:sSub>
          </m:e>
          <m:sub>
            <m:r>
              <w:rPr>
                <w:rFonts w:ascii="Cambria Math" w:hAnsi="Cambria Math"/>
                <w:sz w:val="22"/>
                <w:szCs w:val="22"/>
              </w:rPr>
              <m:t>i</m:t>
            </m:r>
          </m:sub>
        </m:sSub>
      </m:oMath>
      <w:r w:rsidRPr="008D0B4B">
        <w:rPr>
          <w:sz w:val="22"/>
          <w:szCs w:val="22"/>
        </w:rPr>
        <w:t xml:space="preserve"> might be a collection of zero elements. For a key user, </w:t>
      </w:r>
      <m:oMath>
        <m:sSub>
          <m:sSubPr>
            <m:ctrlPr>
              <w:rPr>
                <w:rFonts w:ascii="Cambria Math" w:hAnsi="Cambria Math"/>
                <w:sz w:val="22"/>
                <w:szCs w:val="22"/>
              </w:rPr>
            </m:ctrlPr>
          </m:sSubPr>
          <m:e>
            <m:r>
              <w:rPr>
                <w:rFonts w:ascii="Cambria Math" w:hAnsi="Cambria Math"/>
                <w:sz w:val="22"/>
                <w:szCs w:val="22"/>
              </w:rPr>
              <m:t>U</m:t>
            </m:r>
          </m:e>
          <m:sub>
            <m:r>
              <w:rPr>
                <w:rFonts w:ascii="Cambria Math" w:hAnsi="Cambria Math"/>
                <w:sz w:val="22"/>
                <w:szCs w:val="22"/>
              </w:rPr>
              <m:t>a</m:t>
            </m:r>
          </m:sub>
        </m:sSub>
        <m:r>
          <m:rPr>
            <m:sty m:val="p"/>
          </m:rPr>
          <w:rPr>
            <w:rFonts w:ascii="Cambria Math" w:hAnsi="Cambria Math"/>
            <w:sz w:val="22"/>
            <w:szCs w:val="22"/>
          </w:rPr>
          <m:t>⊆</m:t>
        </m:r>
        <m:r>
          <w:rPr>
            <w:rFonts w:ascii="Cambria Math" w:hAnsi="Cambria Math"/>
            <w:sz w:val="22"/>
            <w:szCs w:val="22"/>
          </w:rPr>
          <m:t>I</m:t>
        </m:r>
      </m:oMath>
      <w:r w:rsidRPr="008D0B4B">
        <w:rPr>
          <w:sz w:val="22"/>
          <w:szCs w:val="22"/>
        </w:rPr>
        <w:t xml:space="preserve"> also referred to as the active agent, the goal of a CF process is to determine an item's probability, and this likelihood may take one of two forms</w:t>
      </w:r>
      <w:del w:id="49" w:author="Abid Ali" w:date="2023-04-05T10:40:00Z">
        <w:r w:rsidRPr="00477BCF" w:rsidDel="00477BCF">
          <w:rPr>
            <w:sz w:val="22"/>
            <w:szCs w:val="22"/>
            <w:vertAlign w:val="superscript"/>
            <w:rPrChange w:id="50" w:author="Abid Ali" w:date="2023-04-05T10:40:00Z">
              <w:rPr>
                <w:sz w:val="22"/>
                <w:szCs w:val="22"/>
              </w:rPr>
            </w:rPrChange>
          </w:rPr>
          <w:delText xml:space="preserve"> [</w:delText>
        </w:r>
        <w:r w:rsidR="003B6DBC" w:rsidRPr="00477BCF" w:rsidDel="00477BCF">
          <w:rPr>
            <w:sz w:val="22"/>
            <w:szCs w:val="22"/>
            <w:vertAlign w:val="superscript"/>
            <w:rPrChange w:id="51" w:author="Abid Ali" w:date="2023-04-05T10:40:00Z">
              <w:rPr>
                <w:sz w:val="22"/>
                <w:szCs w:val="22"/>
              </w:rPr>
            </w:rPrChange>
          </w:rPr>
          <w:delText>9</w:delText>
        </w:r>
        <w:r w:rsidRPr="00477BCF" w:rsidDel="00477BCF">
          <w:rPr>
            <w:sz w:val="22"/>
            <w:szCs w:val="22"/>
            <w:vertAlign w:val="superscript"/>
            <w:rPrChange w:id="52" w:author="Abid Ali" w:date="2023-04-05T10:40:00Z">
              <w:rPr>
                <w:sz w:val="22"/>
                <w:szCs w:val="22"/>
              </w:rPr>
            </w:rPrChange>
          </w:rPr>
          <w:delText>]</w:delText>
        </w:r>
      </w:del>
      <w:ins w:id="53" w:author="Abid Ali" w:date="2023-04-05T10:40:00Z">
        <w:r w:rsidR="00477BCF" w:rsidRPr="00477BCF">
          <w:rPr>
            <w:sz w:val="22"/>
            <w:szCs w:val="22"/>
            <w:vertAlign w:val="superscript"/>
            <w:rPrChange w:id="54" w:author="Abid Ali" w:date="2023-04-05T10:40:00Z">
              <w:rPr>
                <w:sz w:val="22"/>
                <w:szCs w:val="22"/>
              </w:rPr>
            </w:rPrChange>
          </w:rPr>
          <w:t>9</w:t>
        </w:r>
      </w:ins>
      <w:r w:rsidRPr="008D0B4B">
        <w:rPr>
          <w:sz w:val="22"/>
          <w:szCs w:val="22"/>
        </w:rPr>
        <w:t>.</w:t>
      </w:r>
      <w:r w:rsidR="008C7ECF" w:rsidRPr="008D0B4B">
        <w:rPr>
          <w:sz w:val="22"/>
          <w:szCs w:val="22"/>
        </w:rPr>
        <w:t xml:space="preserve"> </w:t>
      </w:r>
    </w:p>
    <w:p w14:paraId="42F52D47" w14:textId="6C164EDA" w:rsidR="002921ED" w:rsidRPr="008D0B4B" w:rsidRDefault="002921ED" w:rsidP="00B428C2">
      <w:pPr>
        <w:pStyle w:val="BodyText"/>
        <w:spacing w:before="120" w:after="120"/>
        <w:ind w:left="108" w:right="113" w:firstLine="227"/>
        <w:jc w:val="both"/>
        <w:rPr>
          <w:sz w:val="22"/>
          <w:szCs w:val="22"/>
        </w:rPr>
      </w:pPr>
      <w:r w:rsidRPr="008D0B4B">
        <w:rPr>
          <w:b/>
          <w:bCs/>
          <w:sz w:val="22"/>
          <w:szCs w:val="22"/>
        </w:rPr>
        <w:t>Recommendation:</w:t>
      </w:r>
      <w:r w:rsidRPr="008D0B4B">
        <w:rPr>
          <w:sz w:val="22"/>
          <w:szCs w:val="22"/>
        </w:rPr>
        <w:t xml:space="preserve"> </w:t>
      </w:r>
      <w:r w:rsidR="00A4741C" w:rsidRPr="008D0B4B">
        <w:rPr>
          <w:sz w:val="22"/>
          <w:szCs w:val="22"/>
        </w:rPr>
        <w:t xml:space="preserve">It provides a list of the top N hotels according to the user's overall satisfaction with each establishment </w:t>
      </w:r>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r</m:t>
            </m:r>
          </m:sub>
        </m:sSub>
        <m:r>
          <m:rPr>
            <m:sty m:val="p"/>
          </m:rPr>
          <w:rPr>
            <w:rFonts w:ascii="Cambria Math" w:hAnsi="Cambria Math"/>
            <w:sz w:val="22"/>
            <w:szCs w:val="22"/>
          </w:rPr>
          <m:t>⊂</m:t>
        </m:r>
        <m:r>
          <w:rPr>
            <w:rFonts w:ascii="Cambria Math" w:hAnsi="Cambria Math"/>
            <w:sz w:val="22"/>
            <w:szCs w:val="22"/>
          </w:rPr>
          <m:t>I</m:t>
        </m:r>
      </m:oMath>
      <w:r w:rsidR="00A4741C" w:rsidRPr="008D0B4B">
        <w:rPr>
          <w:sz w:val="22"/>
          <w:szCs w:val="22"/>
        </w:rPr>
        <w:t xml:space="preserve">. </w:t>
      </w:r>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r</m:t>
            </m:r>
          </m:sub>
        </m:sSub>
        <m:r>
          <m:rPr>
            <m:sty m:val="p"/>
          </m:rPr>
          <w:rPr>
            <w:rFonts w:ascii="Cambria Math" w:hAnsi="Cambria Math"/>
            <w:sz w:val="22"/>
            <w:szCs w:val="22"/>
          </w:rPr>
          <m:t>⊆</m:t>
        </m:r>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u</m:t>
                </m:r>
              </m:sub>
            </m:sSub>
          </m:e>
          <m:sub>
            <m:r>
              <w:rPr>
                <w:rFonts w:ascii="Cambria Math" w:hAnsi="Cambria Math"/>
                <w:sz w:val="22"/>
                <w:szCs w:val="22"/>
              </w:rPr>
              <m:t>a</m:t>
            </m:r>
          </m:sub>
        </m:sSub>
        <m:r>
          <m:rPr>
            <m:sty m:val="p"/>
          </m:rPr>
          <w:rPr>
            <w:rFonts w:ascii="Cambria Math" w:hAnsi="Cambria Math"/>
            <w:sz w:val="22"/>
            <w:szCs w:val="22"/>
          </w:rPr>
          <m:t>=</m:t>
        </m:r>
        <m:r>
          <w:rPr>
            <w:rFonts w:ascii="Cambria Math" w:hAnsi="Cambria Math"/>
            <w:sz w:val="22"/>
            <w:szCs w:val="22"/>
          </w:rPr>
          <m:t>ϕ</m:t>
        </m:r>
      </m:oMath>
      <w:r w:rsidR="00A4741C" w:rsidRPr="008D0B4B">
        <w:rPr>
          <w:sz w:val="22"/>
          <w:szCs w:val="22"/>
        </w:rPr>
        <w:t xml:space="preserve"> must include on the suggested list both things and hotels that the present consumer has not previously bought. In certain circles, it is also referred to as a Top-N recommendation method interface</w:t>
      </w:r>
      <w:del w:id="55" w:author="Abid Ali" w:date="2023-04-05T10:40:00Z">
        <w:r w:rsidR="00A4741C" w:rsidRPr="00477BCF" w:rsidDel="00477BCF">
          <w:rPr>
            <w:sz w:val="22"/>
            <w:szCs w:val="22"/>
            <w:vertAlign w:val="superscript"/>
            <w:rPrChange w:id="56" w:author="Abid Ali" w:date="2023-04-05T10:40:00Z">
              <w:rPr>
                <w:sz w:val="22"/>
                <w:szCs w:val="22"/>
              </w:rPr>
            </w:rPrChange>
          </w:rPr>
          <w:delText xml:space="preserve"> [</w:delText>
        </w:r>
        <w:r w:rsidR="003B6DBC" w:rsidRPr="00477BCF" w:rsidDel="00477BCF">
          <w:rPr>
            <w:sz w:val="22"/>
            <w:szCs w:val="22"/>
            <w:vertAlign w:val="superscript"/>
            <w:rPrChange w:id="57" w:author="Abid Ali" w:date="2023-04-05T10:40:00Z">
              <w:rPr>
                <w:sz w:val="22"/>
                <w:szCs w:val="22"/>
              </w:rPr>
            </w:rPrChange>
          </w:rPr>
          <w:delText>10</w:delText>
        </w:r>
        <w:r w:rsidR="00A4741C" w:rsidRPr="00477BCF" w:rsidDel="00477BCF">
          <w:rPr>
            <w:sz w:val="22"/>
            <w:szCs w:val="22"/>
            <w:vertAlign w:val="superscript"/>
            <w:rPrChange w:id="58" w:author="Abid Ali" w:date="2023-04-05T10:40:00Z">
              <w:rPr>
                <w:sz w:val="22"/>
                <w:szCs w:val="22"/>
              </w:rPr>
            </w:rPrChange>
          </w:rPr>
          <w:delText>]</w:delText>
        </w:r>
      </w:del>
      <w:ins w:id="59" w:author="Abid Ali" w:date="2023-04-05T10:40:00Z">
        <w:r w:rsidR="00477BCF" w:rsidRPr="00477BCF">
          <w:rPr>
            <w:sz w:val="22"/>
            <w:szCs w:val="22"/>
            <w:vertAlign w:val="superscript"/>
            <w:rPrChange w:id="60" w:author="Abid Ali" w:date="2023-04-05T10:40:00Z">
              <w:rPr>
                <w:sz w:val="22"/>
                <w:szCs w:val="22"/>
              </w:rPr>
            </w:rPrChange>
          </w:rPr>
          <w:t>10</w:t>
        </w:r>
      </w:ins>
      <w:r w:rsidR="00A4741C" w:rsidRPr="008D0B4B">
        <w:rPr>
          <w:sz w:val="22"/>
          <w:szCs w:val="22"/>
        </w:rPr>
        <w:t>.</w:t>
      </w:r>
    </w:p>
    <w:p w14:paraId="52D6DA27" w14:textId="276BDA73" w:rsidR="002921ED" w:rsidRPr="008D0B4B" w:rsidRDefault="002921ED" w:rsidP="00B428C2">
      <w:pPr>
        <w:pStyle w:val="BodyText"/>
        <w:spacing w:before="120" w:after="120"/>
        <w:ind w:left="108" w:right="113" w:firstLine="227"/>
        <w:jc w:val="both"/>
        <w:rPr>
          <w:sz w:val="22"/>
          <w:szCs w:val="22"/>
        </w:rPr>
      </w:pPr>
      <w:r w:rsidRPr="008D0B4B">
        <w:rPr>
          <w:b/>
          <w:bCs/>
          <w:sz w:val="22"/>
          <w:szCs w:val="22"/>
        </w:rPr>
        <w:lastRenderedPageBreak/>
        <w:t>Prediction:</w:t>
      </w:r>
      <w:r w:rsidRPr="008D0B4B">
        <w:rPr>
          <w:sz w:val="22"/>
          <w:szCs w:val="22"/>
        </w:rPr>
        <w:t xml:space="preserve"> </w:t>
      </w:r>
      <m:oMath>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j</m:t>
            </m:r>
          </m:sub>
        </m:sSub>
      </m:oMath>
      <w:r w:rsidRPr="008D0B4B">
        <w:rPr>
          <w:sz w:val="22"/>
          <w:szCs w:val="22"/>
        </w:rPr>
        <w:t xml:space="preserve"> </w:t>
      </w:r>
      <w:r w:rsidR="00A4741C" w:rsidRPr="008D0B4B">
        <w:rPr>
          <w:sz w:val="22"/>
          <w:szCs w:val="22"/>
        </w:rPr>
        <w:t xml:space="preserve">is a numeric number that reflects the anticipated possibility of the item </w:t>
      </w:r>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j</m:t>
            </m:r>
          </m:sub>
        </m:sSub>
        <m:r>
          <m:rPr>
            <m:sty m:val="p"/>
          </m:rPr>
          <w:rPr>
            <w:rFonts w:ascii="Cambria Math" w:hAnsi="Cambria Math"/>
            <w:sz w:val="22"/>
            <w:szCs w:val="22"/>
          </w:rPr>
          <m:t>∉</m:t>
        </m:r>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u</m:t>
                </m:r>
              </m:sub>
            </m:sSub>
          </m:e>
          <m:sub>
            <m:r>
              <w:rPr>
                <w:rFonts w:ascii="Cambria Math" w:hAnsi="Cambria Math"/>
                <w:sz w:val="22"/>
                <w:szCs w:val="22"/>
              </w:rPr>
              <m:t>a</m:t>
            </m:r>
          </m:sub>
        </m:sSub>
      </m:oMath>
      <w:r w:rsidR="00A4741C" w:rsidRPr="008D0B4B">
        <w:rPr>
          <w:sz w:val="22"/>
          <w:szCs w:val="22"/>
        </w:rPr>
        <w:t xml:space="preserve"> for the active user </w:t>
      </w:r>
      <m:oMath>
        <m:sSub>
          <m:sSubPr>
            <m:ctrlPr>
              <w:rPr>
                <w:rFonts w:ascii="Cambria Math" w:hAnsi="Cambria Math"/>
                <w:sz w:val="22"/>
                <w:szCs w:val="22"/>
              </w:rPr>
            </m:ctrlPr>
          </m:sSubPr>
          <m:e>
            <m:r>
              <w:rPr>
                <w:rFonts w:ascii="Cambria Math" w:hAnsi="Cambria Math"/>
                <w:sz w:val="22"/>
                <w:szCs w:val="22"/>
              </w:rPr>
              <m:t>u</m:t>
            </m:r>
          </m:e>
          <m:sub>
            <m:r>
              <w:rPr>
                <w:rFonts w:ascii="Cambria Math" w:hAnsi="Cambria Math"/>
                <w:sz w:val="22"/>
                <w:szCs w:val="22"/>
              </w:rPr>
              <m:t>a</m:t>
            </m:r>
          </m:sub>
        </m:sSub>
      </m:oMath>
      <w:r w:rsidR="00A4741C" w:rsidRPr="008D0B4B">
        <w:rPr>
          <w:sz w:val="22"/>
          <w:szCs w:val="22"/>
        </w:rPr>
        <w:t xml:space="preserve">, depending on the user's behavior. This value is expressed as a percentage, and it may range from 0 to 1. The information that was supplied by </w:t>
      </w:r>
      <m:oMath>
        <m:sSub>
          <m:sSubPr>
            <m:ctrlPr>
              <w:rPr>
                <w:rFonts w:ascii="Cambria Math" w:hAnsi="Cambria Math"/>
                <w:sz w:val="22"/>
                <w:szCs w:val="22"/>
              </w:rPr>
            </m:ctrlPr>
          </m:sSubPr>
          <m:e>
            <m:r>
              <w:rPr>
                <w:rFonts w:ascii="Cambria Math" w:hAnsi="Cambria Math"/>
                <w:sz w:val="22"/>
                <w:szCs w:val="22"/>
              </w:rPr>
              <m:t>u</m:t>
            </m:r>
          </m:e>
          <m:sub>
            <m:r>
              <w:rPr>
                <w:rFonts w:ascii="Cambria Math" w:hAnsi="Cambria Math"/>
                <w:sz w:val="22"/>
                <w:szCs w:val="22"/>
              </w:rPr>
              <m:t>a</m:t>
            </m:r>
          </m:sub>
        </m:sSub>
      </m:oMath>
      <w:r w:rsidR="002006C4" w:rsidRPr="008D0B4B">
        <w:rPr>
          <w:sz w:val="22"/>
          <w:szCs w:val="22"/>
        </w:rPr>
        <w:t xml:space="preserve"> </w:t>
      </w:r>
      <w:r w:rsidR="00A4741C" w:rsidRPr="008D0B4B">
        <w:rPr>
          <w:sz w:val="22"/>
          <w:szCs w:val="22"/>
        </w:rPr>
        <w:t>indicates that this forecasted number is somewhere within the same range of 1 to 5</w:t>
      </w:r>
      <w:del w:id="61" w:author="Abid Ali" w:date="2023-04-05T10:40:00Z">
        <w:r w:rsidR="00A4741C" w:rsidRPr="00477BCF" w:rsidDel="00477BCF">
          <w:rPr>
            <w:sz w:val="22"/>
            <w:szCs w:val="22"/>
            <w:vertAlign w:val="superscript"/>
            <w:rPrChange w:id="62" w:author="Abid Ali" w:date="2023-04-05T10:40:00Z">
              <w:rPr>
                <w:sz w:val="22"/>
                <w:szCs w:val="22"/>
              </w:rPr>
            </w:rPrChange>
          </w:rPr>
          <w:delText xml:space="preserve"> [</w:delText>
        </w:r>
        <w:r w:rsidR="00C37B0F" w:rsidRPr="00477BCF" w:rsidDel="00477BCF">
          <w:rPr>
            <w:sz w:val="22"/>
            <w:szCs w:val="22"/>
            <w:vertAlign w:val="superscript"/>
            <w:rPrChange w:id="63" w:author="Abid Ali" w:date="2023-04-05T10:40:00Z">
              <w:rPr>
                <w:sz w:val="22"/>
                <w:szCs w:val="22"/>
              </w:rPr>
            </w:rPrChange>
          </w:rPr>
          <w:delText>9</w:delText>
        </w:r>
        <w:r w:rsidR="00A4741C" w:rsidRPr="00477BCF" w:rsidDel="00477BCF">
          <w:rPr>
            <w:sz w:val="22"/>
            <w:szCs w:val="22"/>
            <w:vertAlign w:val="superscript"/>
            <w:rPrChange w:id="64" w:author="Abid Ali" w:date="2023-04-05T10:40:00Z">
              <w:rPr>
                <w:sz w:val="22"/>
                <w:szCs w:val="22"/>
              </w:rPr>
            </w:rPrChange>
          </w:rPr>
          <w:delText>]</w:delText>
        </w:r>
      </w:del>
      <w:ins w:id="65" w:author="Abid Ali" w:date="2023-04-05T10:40:00Z">
        <w:r w:rsidR="00477BCF" w:rsidRPr="00477BCF">
          <w:rPr>
            <w:sz w:val="22"/>
            <w:szCs w:val="22"/>
            <w:vertAlign w:val="superscript"/>
            <w:rPrChange w:id="66" w:author="Abid Ali" w:date="2023-04-05T10:40:00Z">
              <w:rPr>
                <w:sz w:val="22"/>
                <w:szCs w:val="22"/>
              </w:rPr>
            </w:rPrChange>
          </w:rPr>
          <w:t>9</w:t>
        </w:r>
      </w:ins>
      <w:r w:rsidRPr="008D0B4B">
        <w:rPr>
          <w:sz w:val="22"/>
          <w:szCs w:val="22"/>
        </w:rPr>
        <w:t>.</w:t>
      </w:r>
    </w:p>
    <w:p w14:paraId="177BF073" w14:textId="2C1063AA" w:rsidR="002921ED" w:rsidRPr="008D0B4B" w:rsidRDefault="00B06E25" w:rsidP="002921ED">
      <w:pPr>
        <w:pStyle w:val="BodyText"/>
        <w:spacing w:line="261" w:lineRule="auto"/>
        <w:ind w:left="108" w:right="113" w:firstLine="226"/>
        <w:jc w:val="both"/>
        <w:rPr>
          <w:sz w:val="22"/>
          <w:szCs w:val="22"/>
        </w:rPr>
      </w:pPr>
      <w:r>
        <w:rPr>
          <w:noProof/>
        </w:rPr>
        <mc:AlternateContent>
          <mc:Choice Requires="wpg">
            <w:drawing>
              <wp:anchor distT="0" distB="0" distL="114300" distR="114300" simplePos="0" relativeHeight="251657216" behindDoc="0" locked="0" layoutInCell="1" allowOverlap="1" wp14:anchorId="5111DF67" wp14:editId="609AC734">
                <wp:simplePos x="0" y="0"/>
                <wp:positionH relativeFrom="column">
                  <wp:posOffset>842839</wp:posOffset>
                </wp:positionH>
                <wp:positionV relativeFrom="paragraph">
                  <wp:posOffset>714513</wp:posOffset>
                </wp:positionV>
                <wp:extent cx="4493211" cy="1775612"/>
                <wp:effectExtent l="0" t="0" r="0" b="0"/>
                <wp:wrapTopAndBottom/>
                <wp:docPr id="1" name="Group 1"/>
                <wp:cNvGraphicFramePr/>
                <a:graphic xmlns:a="http://schemas.openxmlformats.org/drawingml/2006/main">
                  <a:graphicData uri="http://schemas.microsoft.com/office/word/2010/wordprocessingGroup">
                    <wpg:wgp>
                      <wpg:cNvGrpSpPr/>
                      <wpg:grpSpPr>
                        <a:xfrm>
                          <a:off x="0" y="0"/>
                          <a:ext cx="4493211" cy="1775612"/>
                          <a:chOff x="0" y="0"/>
                          <a:chExt cx="4493211" cy="1775612"/>
                        </a:xfrm>
                      </wpg:grpSpPr>
                      <wpg:grpSp>
                        <wpg:cNvPr id="2" name="Group 2"/>
                        <wpg:cNvGrpSpPr/>
                        <wpg:grpSpPr>
                          <a:xfrm>
                            <a:off x="1820849" y="326003"/>
                            <a:ext cx="565975" cy="796296"/>
                            <a:chOff x="0" y="0"/>
                            <a:chExt cx="565975" cy="796296"/>
                          </a:xfrm>
                        </wpg:grpSpPr>
                        <wps:wsp>
                          <wps:cNvPr id="3" name="Oval 3"/>
                          <wps:cNvSpPr/>
                          <wps:spPr>
                            <a:xfrm>
                              <a:off x="41774" y="357405"/>
                              <a:ext cx="95459" cy="904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rot="20909638">
                              <a:off x="341642" y="552836"/>
                              <a:ext cx="95459" cy="904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59931" y="362046"/>
                              <a:ext cx="95459" cy="904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0" y="0"/>
                              <a:ext cx="565975" cy="796296"/>
                              <a:chOff x="0" y="0"/>
                              <a:chExt cx="565975" cy="796296"/>
                            </a:xfrm>
                          </wpg:grpSpPr>
                          <wpg:grpSp>
                            <wpg:cNvPr id="9" name="Group 9"/>
                            <wpg:cNvGrpSpPr/>
                            <wpg:grpSpPr>
                              <a:xfrm>
                                <a:off x="0" y="0"/>
                                <a:ext cx="565975" cy="796296"/>
                                <a:chOff x="0" y="0"/>
                                <a:chExt cx="565975" cy="796296"/>
                              </a:xfrm>
                            </wpg:grpSpPr>
                            <wps:wsp>
                              <wps:cNvPr id="11" name="Oval 11"/>
                              <wps:cNvSpPr/>
                              <wps:spPr>
                                <a:xfrm>
                                  <a:off x="255319" y="0"/>
                                  <a:ext cx="120650" cy="10159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409699" y="154379"/>
                                  <a:ext cx="120650" cy="10159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65314" y="112815"/>
                                  <a:ext cx="120650" cy="10159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0" y="534389"/>
                                  <a:ext cx="120650" cy="10159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90005" y="641267"/>
                                  <a:ext cx="120650" cy="10159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445325" y="694706"/>
                                  <a:ext cx="120650" cy="10159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13756" y="201880"/>
                                  <a:ext cx="95459" cy="904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Oval 19"/>
                            <wps:cNvSpPr/>
                            <wps:spPr>
                              <a:xfrm>
                                <a:off x="439387" y="308758"/>
                                <a:ext cx="95459" cy="904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261257" y="243444"/>
                                <a:ext cx="50032" cy="155484"/>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118753" y="397823"/>
                                <a:ext cx="190137"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flipH="1">
                                <a:off x="308758" y="356260"/>
                                <a:ext cx="186948" cy="45218"/>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332509" y="397823"/>
                                <a:ext cx="49347" cy="18087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5" name="Group 25"/>
                        <wpg:cNvGrpSpPr/>
                        <wpg:grpSpPr>
                          <a:xfrm>
                            <a:off x="0" y="0"/>
                            <a:ext cx="4493211" cy="1775612"/>
                            <a:chOff x="0" y="0"/>
                            <a:chExt cx="4493211" cy="1775612"/>
                          </a:xfrm>
                        </wpg:grpSpPr>
                        <wps:wsp>
                          <wps:cNvPr id="26" name="Rectangle: Rounded Corners 26"/>
                          <wps:cNvSpPr/>
                          <wps:spPr>
                            <a:xfrm>
                              <a:off x="0" y="0"/>
                              <a:ext cx="1224951" cy="1466491"/>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1494845" y="0"/>
                              <a:ext cx="1224951" cy="1466491"/>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3029447" y="15902"/>
                              <a:ext cx="1224951" cy="1466491"/>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82880" y="333955"/>
                              <a:ext cx="802257" cy="871268"/>
                              <a:chOff x="0" y="0"/>
                              <a:chExt cx="802257" cy="871268"/>
                            </a:xfrm>
                          </wpg:grpSpPr>
                          <wps:wsp>
                            <wps:cNvPr id="30" name="Rectangle 30"/>
                            <wps:cNvSpPr/>
                            <wps:spPr>
                              <a:xfrm>
                                <a:off x="0" y="0"/>
                                <a:ext cx="802257" cy="87126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185737" y="0"/>
                                <a:ext cx="0" cy="87122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409575" y="0"/>
                                <a:ext cx="0" cy="87122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614362" y="0"/>
                                <a:ext cx="0" cy="87122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a:off x="0" y="190500"/>
                                <a:ext cx="80200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0" y="366712"/>
                                <a:ext cx="80200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a:off x="0" y="547686"/>
                                <a:ext cx="80200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7" name="Straight Connector 37"/>
                            <wps:cNvCnPr/>
                            <wps:spPr>
                              <a:xfrm>
                                <a:off x="0" y="728662"/>
                                <a:ext cx="802005"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38" name="Rectangle: Rounded Corners 38"/>
                          <wps:cNvSpPr/>
                          <wps:spPr>
                            <a:xfrm>
                              <a:off x="1733385" y="127221"/>
                              <a:ext cx="791210" cy="12319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Arrow: Right 41"/>
                          <wps:cNvSpPr/>
                          <wps:spPr>
                            <a:xfrm>
                              <a:off x="1224501" y="599495"/>
                              <a:ext cx="276225" cy="170180"/>
                            </a:xfrm>
                            <a:prstGeom prst="rightArrow">
                              <a:avLst>
                                <a:gd name="adj1" fmla="val 41980"/>
                                <a:gd name="adj2"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Arrow: Right 80"/>
                          <wps:cNvSpPr/>
                          <wps:spPr>
                            <a:xfrm>
                              <a:off x="2735249" y="599495"/>
                              <a:ext cx="276225" cy="170180"/>
                            </a:xfrm>
                            <a:prstGeom prst="rightArrow">
                              <a:avLst>
                                <a:gd name="adj1" fmla="val 41980"/>
                                <a:gd name="adj2"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 name="Group 81"/>
                          <wpg:cNvGrpSpPr/>
                          <wpg:grpSpPr>
                            <a:xfrm>
                              <a:off x="3196425" y="357808"/>
                              <a:ext cx="914400" cy="800009"/>
                              <a:chOff x="0" y="0"/>
                              <a:chExt cx="914400" cy="800009"/>
                            </a:xfrm>
                          </wpg:grpSpPr>
                          <wps:wsp>
                            <wps:cNvPr id="82" name="Connector: Elbow 82"/>
                            <wps:cNvCnPr/>
                            <wps:spPr>
                              <a:xfrm>
                                <a:off x="0" y="0"/>
                                <a:ext cx="914400" cy="795671"/>
                              </a:xfrm>
                              <a:prstGeom prst="bentConnector3">
                                <a:avLst>
                                  <a:gd name="adj1" fmla="val 0"/>
                                </a:avLst>
                              </a:prstGeom>
                              <a:ln w="19050"/>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a:off x="0" y="182335"/>
                                <a:ext cx="769422" cy="0"/>
                              </a:xfrm>
                              <a:prstGeom prst="line">
                                <a:avLst/>
                              </a:prstGeom>
                            </wps:spPr>
                            <wps:style>
                              <a:lnRef idx="1">
                                <a:schemeClr val="dk1"/>
                              </a:lnRef>
                              <a:fillRef idx="0">
                                <a:schemeClr val="dk1"/>
                              </a:fillRef>
                              <a:effectRef idx="0">
                                <a:schemeClr val="dk1"/>
                              </a:effectRef>
                              <a:fontRef idx="minor">
                                <a:schemeClr val="tx1"/>
                              </a:fontRef>
                            </wps:style>
                            <wps:bodyPr/>
                          </wps:wsp>
                          <wps:wsp>
                            <wps:cNvPr id="85" name="Rectangle 85"/>
                            <wps:cNvSpPr/>
                            <wps:spPr>
                              <a:xfrm>
                                <a:off x="114300" y="100692"/>
                                <a:ext cx="71251" cy="69469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462643" y="100692"/>
                                <a:ext cx="76835" cy="69469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280307" y="389164"/>
                                <a:ext cx="76835" cy="41084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620485" y="383721"/>
                                <a:ext cx="77189" cy="411102"/>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Rectangle: Rounded Corners 89"/>
                          <wps:cNvSpPr/>
                          <wps:spPr>
                            <a:xfrm>
                              <a:off x="103367" y="1474291"/>
                              <a:ext cx="973777" cy="293749"/>
                            </a:xfrm>
                            <a:prstGeom prst="roundRect">
                              <a:avLst>
                                <a:gd name="adj" fmla="val 0"/>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4BABCB" w14:textId="77777777" w:rsidR="00DC2CA6" w:rsidRPr="00283311" w:rsidRDefault="00DC2CA6" w:rsidP="00B06E25">
                                <w:pPr>
                                  <w:jc w:val="center"/>
                                  <w:rPr>
                                    <w:color w:val="000000" w:themeColor="text1"/>
                                    <w:sz w:val="20"/>
                                    <w:szCs w:val="20"/>
                                  </w:rPr>
                                </w:pPr>
                                <w:r>
                                  <w:rPr>
                                    <w:color w:val="000000" w:themeColor="text1"/>
                                    <w:sz w:val="20"/>
                                    <w:szCs w:val="20"/>
                                  </w:rPr>
                                  <w:t>R</w:t>
                                </w:r>
                                <w:r w:rsidRPr="00283311">
                                  <w:rPr>
                                    <w:color w:val="000000" w:themeColor="text1"/>
                                    <w:sz w:val="20"/>
                                    <w:szCs w:val="20"/>
                                  </w:rPr>
                                  <w:t>ate</w:t>
                                </w:r>
                                <w:r>
                                  <w:rPr>
                                    <w:color w:val="000000" w:themeColor="text1"/>
                                    <w:sz w:val="20"/>
                                    <w:szCs w:val="20"/>
                                  </w:rPr>
                                  <w:t xml:space="preserve"> 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Rounded Corners 90"/>
                          <wps:cNvSpPr/>
                          <wps:spPr>
                            <a:xfrm>
                              <a:off x="1502797" y="1474291"/>
                              <a:ext cx="1098467" cy="293370"/>
                            </a:xfrm>
                            <a:prstGeom prst="roundRect">
                              <a:avLst>
                                <a:gd name="adj" fmla="val 0"/>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A61208" w14:textId="77777777" w:rsidR="00DC2CA6" w:rsidRPr="00283311" w:rsidRDefault="00DC2CA6" w:rsidP="00B06E25">
                                <w:pPr>
                                  <w:jc w:val="center"/>
                                  <w:rPr>
                                    <w:color w:val="000000" w:themeColor="text1"/>
                                    <w:sz w:val="20"/>
                                    <w:szCs w:val="20"/>
                                  </w:rPr>
                                </w:pPr>
                                <w:r>
                                  <w:rPr>
                                    <w:color w:val="000000" w:themeColor="text1"/>
                                    <w:sz w:val="20"/>
                                    <w:szCs w:val="20"/>
                                  </w:rPr>
                                  <w:t>Neighbors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Rounded Corners 91"/>
                          <wps:cNvSpPr/>
                          <wps:spPr>
                            <a:xfrm>
                              <a:off x="2830665" y="1482242"/>
                              <a:ext cx="1662546" cy="293370"/>
                            </a:xfrm>
                            <a:prstGeom prst="roundRect">
                              <a:avLst>
                                <a:gd name="adj" fmla="val 0"/>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588A7A" w14:textId="77777777" w:rsidR="00DC2CA6" w:rsidRPr="00283311" w:rsidRDefault="00DC2CA6" w:rsidP="00B06E25">
                                <w:pPr>
                                  <w:jc w:val="center"/>
                                  <w:rPr>
                                    <w:color w:val="000000" w:themeColor="text1"/>
                                    <w:sz w:val="20"/>
                                    <w:szCs w:val="20"/>
                                  </w:rPr>
                                </w:pPr>
                                <w:r>
                                  <w:rPr>
                                    <w:color w:val="000000" w:themeColor="text1"/>
                                    <w:sz w:val="20"/>
                                    <w:szCs w:val="20"/>
                                  </w:rPr>
                                  <w:t>Generation Recommended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id="Group 1" o:spid="_x0000_s1026" style="position:absolute;left:0;text-align:left;margin-left:66.35pt;margin-top:56.25pt;width:353.8pt;height:139.8pt;z-index:251657216;mso-height-relative:margin" coordsize="44932,17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">
                <v:group id="Group 2" o:spid="_x0000_s1027" style="position:absolute;left:18208;top:3260;width:5660;height:7962" coordsize="5659,7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3" o:spid="_x0000_s1028" style="position:absolute;left:417;top:3574;width:955;height: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kresIA&#10;AADaAAAADwAAAGRycy9kb3ducmV2LnhtbESPQYvCMBSE74L/ITxhL2JTFURqo8iC7B72ou0PeCTP&#10;ttq8dJuo9d9vFgSPw8x8w+S7wbbiTr1vHCuYJykIYu1Mw5WCsjjM1iB8QDbYOiYFT/Kw245HOWbG&#10;PfhI91OoRISwz1BBHUKXSel1TRZ94jri6J1dbzFE2VfS9PiIcNvKRZqupMWG40KNHX3WpK+nm1VQ&#10;nH+8t8dSP4vV4qZ/3fIyXX8p9TEZ9hsQgYbwDr/a30bBEv6vxBs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St6wgAAANoAAAAPAAAAAAAAAAAAAAAAAJgCAABkcnMvZG93&#10;bnJldi54bWxQSwUGAAAAAAQABAD1AAAAhwMAAAAA&#10;" fillcolor="black [3213]" strokecolor="black [3213]" strokeweight="2pt"/>
                  <v:oval id="Oval 4" o:spid="_x0000_s1029" style="position:absolute;left:3416;top:5528;width:955;height:904;rotation:-75405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tZR8EA&#10;AADaAAAADwAAAGRycy9kb3ducmV2LnhtbESPQYvCMBSE74L/ITxhb5rqikg1ioii7GFhVfD6aJ5N&#10;sXkpSaz135uFhT0OM/MNs1x3thYt+VA5VjAeZSCIC6crLhVczvvhHESIyBprx6TgRQHWq35vibl2&#10;T/6h9hRLkSAcclRgYmxyKUNhyGIYuYY4eTfnLcYkfSm1x2eC21pOsmwmLVacFgw2tDVU3E8Pq2BX&#10;fu6+5FzL7uVnODXf7eHatEp9DLrNAkSkLv6H/9pHrWAKv1fSDZ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bWUfBAAAA2gAAAA8AAAAAAAAAAAAAAAAAmAIAAGRycy9kb3du&#10;cmV2LnhtbFBLBQYAAAAABAAEAPUAAACGAwAAAAA=&#10;" fillcolor="black [3213]" strokecolor="black [3213]" strokeweight="2pt"/>
                  <v:oval id="Oval 5" o:spid="_x0000_s1030" style="position:absolute;left:2599;top:3620;width:954;height: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WlcIA&#10;AADaAAAADwAAAGRycy9kb3ducmV2LnhtbESPQYvCMBSE78L+h/CEvYhNVRTpNooIsnvwovUHPJJn&#10;27V56TZR67/fCILHYWa+YfJ1bxtxo87XjhVMkhQEsXam5lLBqdiNlyB8QDbYOCYFD/KwXn0McsyM&#10;u/OBbsdQighhn6GCKoQ2k9Lriiz6xLXE0Tu7zmKIsiul6fAe4baR0zRdSIs1x4UKW9pWpC/Hq1VQ&#10;nPfe28NJP4rF9Kr/3Ox3tPxW6nPYb75ABOrDO/xq/xgFc3heiT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BaVwgAAANoAAAAPAAAAAAAAAAAAAAAAAJgCAABkcnMvZG93&#10;bnJldi54bWxQSwUGAAAAAAQABAD1AAAAhwMAAAAA&#10;" fillcolor="black [3213]" strokecolor="black [3213]" strokeweight="2pt"/>
                  <v:group id="Group 6" o:spid="_x0000_s1031" style="position:absolute;width:5659;height:7962" coordsize="5659,7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9" o:spid="_x0000_s1032" style="position:absolute;width:5659;height:7962" coordsize="5659,7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oval id="Oval 11" o:spid="_x0000_s1033" style="position:absolute;left:2553;width:1206;height:1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O+MsAA&#10;AADbAAAADwAAAGRycy9kb3ducmV2LnhtbERPS2sCMRC+C/6HMII3TSxFZGuUUi3ag6Crhx6HzewD&#10;N5Nlk2r675uC4G0+vucs19G24ka9bxxrmE0VCOLCmYYrDZfz52QBwgdkg61j0vBLHtar4WCJmXF3&#10;PtEtD5VIIewz1FCH0GVS+qImi37qOuLEla63GBLsK2l6vKdw28oXpebSYsOpocaOPmoqrvmP1XD4&#10;nn+9BoxlPLK6qt1uuymPSuvxKL6/gQgUw1P8cO9Nmj+D/1/S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O+MsAAAADbAAAADwAAAAAAAAAAAAAAAACYAgAAZHJzL2Rvd25y&#10;ZXYueG1sUEsFBgAAAAAEAAQA9QAAAIUDAAAAAA==&#10;" filled="f" strokecolor="black [3213]"/>
                      <v:oval id="Oval 12" o:spid="_x0000_s1034" style="position:absolute;left:4096;top:1543;width:1207;height:1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RcEA&#10;AADbAAAADwAAAGRycy9kb3ducmV2LnhtbERPS2sCMRC+F/wPYQRvNVGKlNXsItqiPRR8HTwOm9kH&#10;bibLJtX03zeFQm/z8T1nVUTbiTsNvnWsYTZVIIhLZ1quNVzO78+vIHxANtg5Jg3f5KHIR08rzIx7&#10;8JHup1CLFMI+Qw1NCH0mpS8bsuinridOXOUGiyHBoZZmwEcKt52cK7WQFltODQ32tGmovJ2+rIbP&#10;6+LjJWCs4oHVTe12b9vqoLSejON6CSJQDP/iP/fepPlz+P0lHSD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hIEXBAAAA2wAAAA8AAAAAAAAAAAAAAAAAmAIAAGRycy9kb3du&#10;cmV2LnhtbFBLBQYAAAAABAAEAPUAAACGAwAAAAA=&#10;" filled="f" strokecolor="black [3213]"/>
                      <v:oval id="Oval 13" o:spid="_x0000_s1035" style="position:absolute;left:653;top:1128;width:1206;height:1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F3sEA&#10;AADbAAAADwAAAGRycy9kb3ducmV2LnhtbERPS2sCMRC+C/6HMEJvmtgWKatxEW2xPRSsevA4bGYf&#10;7GaybFJN/31TKHibj+85qzzaTlxp8I1jDfOZAkFcONNwpeF8epu+gPAB2WDnmDT8kId8PR6tMDPu&#10;xl90PYZKpBD2GWqoQ+gzKX1Rk0U/cz1x4ko3WAwJDpU0A95SuO3ko1ILabHh1FBjT9uaivb4bTV8&#10;XhYfzwFjGQ+sWrXfv+7Kg9L6YRI3SxCBYriL/93vJs1/gr9f0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thd7BAAAA2wAAAA8AAAAAAAAAAAAAAAAAmAIAAGRycy9kb3du&#10;cmV2LnhtbFBLBQYAAAAABAAEAPUAAACGAwAAAAA=&#10;" filled="f" strokecolor="black [3213]"/>
                      <v:oval id="Oval 15" o:spid="_x0000_s1036" style="position:absolute;top:5343;width:1206;height:1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4McEA&#10;AADbAAAADwAAAGRycy9kb3ducmV2LnhtbERPS2sCMRC+C/6HMEJvmlhaKatxEW2xPRSsevA4bGYf&#10;7GaybFJN/31TKHibj+85qzzaTlxp8I1jDfOZAkFcONNwpeF8epu+gPAB2WDnmDT8kId8PR6tMDPu&#10;xl90PYZKpBD2GWqoQ+gzKX1Rk0U/cz1x4ko3WAwJDpU0A95SuO3ko1ILabHh1FBjT9uaivb4bTV8&#10;XhYfTwFjGQ+sWrXfv+7Kg9L6YRI3SxCBYriL/93vJs1/hr9f0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IuDHBAAAA2wAAAA8AAAAAAAAAAAAAAAAAmAIAAGRycy9kb3du&#10;cmV2LnhtbFBLBQYAAAAABAAEAPUAAACGAwAAAAA=&#10;" filled="f" strokecolor="black [3213]"/>
                      <v:oval id="Oval 16" o:spid="_x0000_s1037" style="position:absolute;left:1900;top:6412;width:1206;height:1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omRsAA&#10;AADbAAAADwAAAGRycy9kb3ducmV2LnhtbERPS2sCMRC+F/wPYQRvNbGURVajiFq0h4Kvg8dhM/vA&#10;zWTZpJr++6ZQ8DYf33Pmy2hbcafeN441TMYKBHHhTMOVhsv543UKwgdkg61j0vBDHpaLwcscc+Me&#10;fKT7KVQihbDPUUMdQpdL6YuaLPqx64gTV7reYkiwr6Tp8ZHCbSvflMqkxYZTQ40drWsqbqdvq+Hr&#10;mn2+B4xlPLC6qd1uuykPSuvRMK5mIALF8BT/u/cmzc/g75d0gF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5omRsAAAADbAAAADwAAAAAAAAAAAAAAAACYAgAAZHJzL2Rvd25y&#10;ZXYueG1sUEsFBgAAAAAEAAQA9QAAAIUDAAAAAA==&#10;" filled="f" strokecolor="black [3213]"/>
                      <v:oval id="Oval 17" o:spid="_x0000_s1038" style="position:absolute;left:4453;top:6947;width:1206;height:1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aD3cEA&#10;AADbAAAADwAAAGRycy9kb3ducmV2LnhtbERPS2sCMRC+F/ofwhR6q0mlaFmNS2kV24Ng1YPHYTP7&#10;YDeTZRM1/feNIHibj+858zzaTpxp8I1jDa8jBYK4cKbhSsNhv3p5B+EDssHOMWn4Iw/54vFhjplx&#10;F/6l8y5UIoWwz1BDHUKfSemLmiz6keuJE1e6wWJIcKikGfCSwm0nx0pNpMWGU0ONPX3WVLS7k9Ww&#10;OU5+3gLGMm5ZtWq9Xn6VW6X181P8mIEIFMNdfHN/mzR/Ctdf0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Wg93BAAAA2wAAAA8AAAAAAAAAAAAAAAAAmAIAAGRycy9kb3du&#10;cmV2LnhtbFBLBQYAAAAABAAEAPUAAACGAwAAAAA=&#10;" filled="f" strokecolor="black [3213]"/>
                      <v:oval id="Oval 18" o:spid="_x0000_s1039" style="position:absolute;left:2137;top:2018;width:955;height: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OpMMA&#10;AADbAAAADwAAAGRycy9kb3ducmV2LnhtbESPQYvCMBCF74L/IYywF9F0FUSqURZh0cNetP6AIRnb&#10;us2kNlHrv985LHib4b1575v1tveNelAX68AGPqcZKGIbXM2lgXPxPVmCignZYROYDLwownYzHKwx&#10;d+HJR3qcUqkkhGOOBqqU2lzraCvyGKehJRbtEjqPSdau1K7Dp4T7Rs+ybKE91iwNFba0q8j+nu7e&#10;QHH5idEfz/ZVLGZ3ewvz63i5N+Zj1H+tQCXq09v8f31wgi+w8osM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vOpMMAAADbAAAADwAAAAAAAAAAAAAAAACYAgAAZHJzL2Rv&#10;d25yZXYueG1sUEsFBgAAAAAEAAQA9QAAAIgDAAAAAA==&#10;" fillcolor="black [3213]" strokecolor="black [3213]" strokeweight="2pt"/>
                    </v:group>
                    <v:oval id="Oval 19" o:spid="_x0000_s1040" style="position:absolute;left:4393;top:3087;width:955;height: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drP8EA&#10;AADbAAAADwAAAGRycy9kb3ducmV2LnhtbERPzWrCQBC+F3yHZYReim6agmh0FSmIPfSSxAcYdsck&#10;mp2N2VWTt+8WCr3Nx/c7m91gW/Gg3jeOFbzPExDE2pmGKwWn8jBbgvAB2WDrmBSM5GG3nbxsMDPu&#10;yTk9ilCJGMI+QwV1CF0mpdc1WfRz1xFH7ux6iyHCvpKmx2cMt61Mk2QhLTYcG2rs6LMmfS3uVkF5&#10;/vbe5ic9lov0rm/u4/K2PCr1Oh32axCBhvAv/nN/mTh/Bb+/x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3az/BAAAA2wAAAA8AAAAAAAAAAAAAAAAAmAIAAGRycy9kb3du&#10;cmV2LnhtbFBLBQYAAAAABAAEAPUAAACGAwAAAAA=&#10;" fillcolor="black [3213]" strokecolor="black [3213]" strokeweight="2pt"/>
                    <v:line id="Straight Connector 20" o:spid="_x0000_s1041" style="position:absolute;visibility:visible;mso-wrap-style:square" from="2612,2434" to="3112,3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HwcIAAADbAAAADwAAAGRycy9kb3ducmV2LnhtbESPwW7CMAyG75P2DpEn7TZSQEOsENA0&#10;DQ2xEzDuVmPaisYpSQbh7ecD0o7W7/+zv/kyu05dKMTWs4HhoABFXHnbcm3gZ796mYKKCdli55kM&#10;3CjCcvH4MMfS+itv6bJLtRIIxxINNCn1pdaxashhHPieWLKjDw6TjKHWNuBV4K7To6KYaIcty4UG&#10;e/poqDrtfp1Qhoez01+nNzxswnf4HE/yaz4b8/yU32egEuX0v3xvr62BkXwvLuI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hHwcIAAADbAAAADwAAAAAAAAAAAAAA&#10;AAChAgAAZHJzL2Rvd25yZXYueG1sUEsFBgAAAAAEAAQA+QAAAJADAAAAAA==&#10;" strokecolor="black [3040]"/>
                    <v:line id="Straight Connector 21" o:spid="_x0000_s1042" style="position:absolute;visibility:visible;mso-wrap-style:square" from="1187,3978" to="3088,3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TiWsMAAADbAAAADwAAAGRycy9kb3ducmV2LnhtbESPzWrDMBCE74W8g9hAb43slIbGiRxC&#10;aWhJT83PfbE2trG1ciQlUd8+KhR6HGbmG2a5iqYXV3K+tawgn2QgiCurW64VHPabp1cQPiBr7C2T&#10;gh/ysCpHD0sstL3xN113oRYJwr5ABU0IQyGlrxoy6Cd2IE7eyTqDIUlXS+3wluCml9Msm0mDLaeF&#10;Bgd6a6jqdheTKPnxbORHN8fj1n259+dZfIlnpR7Hcb0AESiG//Bf+1MrmOb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k4lrDAAAA2wAAAA8AAAAAAAAAAAAA&#10;AAAAoQIAAGRycy9kb3ducmV2LnhtbFBLBQYAAAAABAAEAPkAAACRAwAAAAA=&#10;" strokecolor="black [3040]"/>
                    <v:line id="Straight Connector 23" o:spid="_x0000_s1043" style="position:absolute;flip:x;visibility:visible;mso-wrap-style:square" from="3087,3562" to="4957,4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RzZcUAAADbAAAADwAAAGRycy9kb3ducmV2LnhtbESPS2vDMBCE74H8B7GB3hK5KTTBjRJK&#10;oFBaXGInOeS2WOsHtVbGkh/991WhkOMwM98wu8NkGjFQ52rLCh5XEQji3OqaSwWX89tyC8J5ZI2N&#10;ZVLwQw4O+/lsh7G2I6c0ZL4UAcIuRgWV920spcsrMuhWtiUOXmE7gz7IrpS6wzHATSPXUfQsDdYc&#10;Fips6VhR/p31RkHh+vZ4u2pfbD6SNCk+yy8cT0o9LKbXFxCeJn8P/7fftYL1E/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RzZcUAAADbAAAADwAAAAAAAAAA&#10;AAAAAAChAgAAZHJzL2Rvd25yZXYueG1sUEsFBgAAAAAEAAQA+QAAAJMDAAAAAA==&#10;" strokecolor="black [3040]"/>
                    <v:line id="Straight Connector 24" o:spid="_x0000_s1044" style="position:absolute;visibility:visible;mso-wrap-style:square" from="3325,3978" to="3818,5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v:group>
                </v:group>
                <v:group id="Group 25" o:spid="_x0000_s1045" style="position:absolute;width:44932;height:17756" coordsize="44932,177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oundrect id="Rectangle: Rounded Corners 26" o:spid="_x0000_s1046" style="position:absolute;width:12249;height:14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LEcIA&#10;AADbAAAADwAAAGRycy9kb3ducmV2LnhtbESP3YrCMBSE7xd8h3AE79Z0RUW6pmURRL3zpw9waI5t&#10;t81JaWKtb28EwcthZr5h1ulgGtFT5yrLCn6mEQji3OqKCwXZZfu9AuE8ssbGMil4kIM0GX2tMdb2&#10;zifqz74QAcIuRgWl920spctLMuimtiUO3tV2Bn2QXSF1h/cAN42cRdFSGqw4LJTY0qakvD7fjILF&#10;oe6v2S2bD/+bepcfi8o0+4dSk/Hw9wvC0+A/4Xd7rxXMlvD6En6AT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0wsRwgAAANsAAAAPAAAAAAAAAAAAAAAAAJgCAABkcnMvZG93&#10;bnJldi54bWxQSwUGAAAAAAQABAD1AAAAhwMAAAAA&#10;" filled="f" strokecolor="black [3213]" strokeweight="1.5pt"/>
                  <v:roundrect id="Rectangle: Rounded Corners 27" o:spid="_x0000_s1047" style="position:absolute;left:14948;width:12249;height:14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uisMA&#10;AADbAAAADwAAAGRycy9kb3ducmV2LnhtbESP0WrCQBRE3wX/YblC38xGaatEVxFBat/amA+4ZK+b&#10;mOzdkF1j/PtuodDHYWbOMNv9aFsxUO9rxwoWSQqCuHS6ZqOguJzmaxA+IGtsHZOCJ3nY76aTLWba&#10;PfibhjwYESHsM1RQhdBlUvqyIos+cR1x9K6utxii7I3UPT4i3LZymabv0mLNcaHCjo4VlU1+twre&#10;PpvhWtyL1/F2bD7KL1Pb9vxU6mU2HjYgAo3hP/zXPmsFyxX8fo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uisMAAADbAAAADwAAAAAAAAAAAAAAAACYAgAAZHJzL2Rv&#10;d25yZXYueG1sUEsFBgAAAAAEAAQA9QAAAIgDAAAAAA==&#10;" filled="f" strokecolor="black [3213]" strokeweight="1.5pt"/>
                  <v:roundrect id="Rectangle: Rounded Corners 28" o:spid="_x0000_s1048" style="position:absolute;left:30294;top:159;width:12249;height:14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A6+LwA&#10;AADbAAAADwAAAGRycy9kb3ducmV2LnhtbERPSwrCMBDdC94hjOBOU0VFqlFEEHXnpwcYmrGtbSal&#10;ibXe3iwEl4/3X287U4mWGldYVjAZRyCIU6sLzhQk98NoCcJ5ZI2VZVLwIQfbTb+3xljbN1+pvflM&#10;hBB2MSrIva9jKV2ak0E3tjVx4B62MegDbDKpG3yHcFPJaRQtpMGCQ0OONe1zSsvbyyiYn8v2kbyS&#10;Wffcl8f0khWmOn2UGg663QqEp87/xT/3SSuYhrHhS/gB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8ADr4vAAAANsAAAAPAAAAAAAAAAAAAAAAAJgCAABkcnMvZG93bnJldi54&#10;bWxQSwUGAAAAAAQABAD1AAAAgQMAAAAA&#10;" filled="f" strokecolor="black [3213]" strokeweight="1.5pt"/>
                  <v:group id="Group 29" o:spid="_x0000_s1049" style="position:absolute;left:1828;top:3339;width:8023;height:8713" coordsize="8022,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30" o:spid="_x0000_s1050" style="position:absolute;width:8022;height:8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1QNsAA&#10;AADbAAAADwAAAGRycy9kb3ducmV2LnhtbERPTYvCMBC9C/6HMII3TVUQqUYRdWVdvFi9eBubsSk2&#10;k9Jka/ffbw4Le3y879Wms5VoqfGlYwWTcQKCOHe65ELB7foxWoDwAVlj5ZgU/JCHzbrfW2Gq3Zsv&#10;1GahEDGEfYoKTAh1KqXPDVn0Y1cTR+7pGoshwqaQusF3DLeVnCbJXFosOTYYrGlnKH9l31bBs37M&#10;zvfLPckep6/d4aiN3LdGqeGg2y5BBOrCv/jP/akVzOL6+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1QNsAAAADbAAAADwAAAAAAAAAAAAAAAACYAgAAZHJzL2Rvd25y&#10;ZXYueG1sUEsFBgAAAAAEAAQA9QAAAIUDAAAAAA==&#10;" filled="f" strokecolor="black [3213]" strokeweight="1.5pt"/>
                    <v:line id="Straight Connector 31" o:spid="_x0000_s1051" style="position:absolute;visibility:visible;mso-wrap-style:square" from="1857,0" to="1857,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uGrcEAAADbAAAADwAAAGRycy9kb3ducmV2LnhtbESPQWvCQBSE74L/YXmCN92kQgmpqxRF&#10;6tUotMdH9jUbmn0bsk+N/75bKHgcZuYbZr0dfaduNMQ2sIF8mYEiroNtuTFwOR8WBagoyBa7wGTg&#10;QRG2m+lkjaUNdz7RrZJGJQjHEg04kb7UOtaOPMZl6ImT9x0Gj5Lk0Gg74D3BfadfsuxVe2w5LTjs&#10;aeeo/qmu3oD/bLs6Jznvhb+aQ1G5XfFxMmY+G9/fQAmN8gz/t4/WwCqHvy/pB+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24atwQAAANsAAAAPAAAAAAAAAAAAAAAA&#10;AKECAABkcnMvZG93bnJldi54bWxQSwUGAAAAAAQABAD5AAAAjwMAAAAA&#10;" strokecolor="black [3040]" strokeweight="1.5pt"/>
                    <v:line id="Straight Connector 32" o:spid="_x0000_s1052" style="position:absolute;visibility:visible;mso-wrap-style:square" from="4095,0" to="4095,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kY2sEAAADbAAAADwAAAGRycy9kb3ducmV2LnhtbESPQWvCQBSE74X+h+UVvNVNFEqIrqFY&#10;pL0aBT0+sq/Z0OzbkH3V9N+7QsHjMDPfMOtq8r260Bi7wAbyeQaKuAm249bA8bB7LUBFQbbYByYD&#10;fxSh2jw/rbG04cp7utTSqgThWKIBJzKUWsfGkcc4DwNx8r7D6FGSHFttR7wmuO/1IsvetMeO04LD&#10;gbaOmp/61xvwp65vcpLDh/C53RW12xafe2NmL9P7CpTQJI/wf/vLGlgu4P4l/QC9u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RjawQAAANsAAAAPAAAAAAAAAAAAAAAA&#10;AKECAABkcnMvZG93bnJldi54bWxQSwUGAAAAAAQABAD5AAAAjwMAAAAA&#10;" strokecolor="black [3040]" strokeweight="1.5pt"/>
                    <v:line id="Straight Connector 33" o:spid="_x0000_s1053" style="position:absolute;visibility:visible;mso-wrap-style:square" from="6143,0" to="6143,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W9QcEAAADbAAAADwAAAGRycy9kb3ducmV2LnhtbESPwWrDMBBE74X+g9hCb7XsBoJxopiS&#10;EtprnEJyXKytZWqtjLVN3L+PAoEeh5l5w6zr2Q/qTFPsAxsoshwUcRtsz52Br8PupQQVBdniEJgM&#10;/FGEevP4sMbKhgvv6dxIpxKEY4UGnMhYaR1bRx5jFkbi5H2HyaMkOXXaTnhJcD/o1zxfao89pwWH&#10;I20dtT/Nrzfgj/3QFiSHd+FTtysbty0/9sY8P81vK1BCs/yH7+1Pa2CxgNuX9AP05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Rb1BwQAAANsAAAAPAAAAAAAAAAAAAAAA&#10;AKECAABkcnMvZG93bnJldi54bWxQSwUGAAAAAAQABAD5AAAAjwMAAAAA&#10;" strokecolor="black [3040]" strokeweight="1.5pt"/>
                    <v:line id="Straight Connector 34" o:spid="_x0000_s1054" style="position:absolute;visibility:visible;mso-wrap-style:square" from="0,1905" to="8020,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wlNcEAAADbAAAADwAAAGRycy9kb3ducmV2LnhtbESPQWvCQBSE74L/YXlCb7rRlhKiq4gi&#10;9WoU2uMj+8wGs29D9lXTf98VCj0OM/MNs9oMvlV36mMT2MB8loEiroJtuDZwOR+mOagoyBbbwGTg&#10;hyJs1uPRCgsbHnyieym1ShCOBRpwIl2hdawceYyz0BEn7xp6j5JkX2vb4yPBfasXWfauPTacFhx2&#10;tHNU3cpvb8B/Nm01Jznvhb/qQ166Xf5xMuZlMmyXoIQG+Q//tY/WwOsbPL+kH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rCU1wQAAANsAAAAPAAAAAAAAAAAAAAAA&#10;AKECAABkcnMvZG93bnJldi54bWxQSwUGAAAAAAQABAD5AAAAjwMAAAAA&#10;" strokecolor="black [3040]" strokeweight="1.5pt"/>
                    <v:line id="Straight Connector 35" o:spid="_x0000_s1055" style="position:absolute;visibility:visible;mso-wrap-style:square" from="0,3667" to="8020,3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ArsEAAADbAAAADwAAAGRycy9kb3ducmV2LnhtbESPQWvCQBSE74L/YXlCb7rR0hKiq4gi&#10;9WoU2uMj+8wGs29D9lXTf98VCj0OM/MNs9oMvlV36mMT2MB8loEiroJtuDZwOR+mOagoyBbbwGTg&#10;hyJs1uPRCgsbHnyieym1ShCOBRpwIl2hdawceYyz0BEn7xp6j5JkX2vb4yPBfasXWfauPTacFhx2&#10;tHNU3cpvb8B/Nm01Jznvhb/qQ166Xf5xMuZlMmyXoIQG+Q//tY/WwOsbPL+kH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4ICuwQAAANsAAAAPAAAAAAAAAAAAAAAA&#10;AKECAABkcnMvZG93bnJldi54bWxQSwUGAAAAAAQABAD5AAAAjwMAAAAA&#10;" strokecolor="black [3040]" strokeweight="1.5pt"/>
                    <v:line id="Straight Connector 36" o:spid="_x0000_s1056" style="position:absolute;visibility:visible;mso-wrap-style:square" from="0,5476" to="8020,5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Ie2cEAAADbAAAADwAAAGRycy9kb3ducmV2LnhtbESPQWvCQBSE74X+h+UVvNVNWpAQXUOx&#10;iL0aC3p8ZF+zodm3Ifuq8d+7gtDjMDPfMKtq8r060xi7wAbyeQaKuAm249bA92H7WoCKgmyxD0wG&#10;rhShWj8/rbC04cJ7OtfSqgThWKIBJzKUWsfGkcc4DwNx8n7C6FGSHFttR7wkuO/1W5YttMeO04LD&#10;gTaOmt/6zxvwx65vcpLDp/Cp3Ra12xS7vTGzl+ljCUpokv/wo/1lDbwv4P4l/QC9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Mh7ZwQAAANsAAAAPAAAAAAAAAAAAAAAA&#10;AKECAABkcnMvZG93bnJldi54bWxQSwUGAAAAAAQABAD5AAAAjwMAAAAA&#10;" strokecolor="black [3040]" strokeweight="1.5pt"/>
                    <v:line id="Straight Connector 37" o:spid="_x0000_s1057" style="position:absolute;visibility:visible;mso-wrap-style:square" from="0,7286" to="8020,7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67QsEAAADbAAAADwAAAGRycy9kb3ducmV2LnhtbESPQWvCQBSE74L/YXlCb7rRQhuiq4gi&#10;9WoU2uMj+8wGs29D9lXTf98VCj0OM/MNs9oMvlV36mMT2MB8loEiroJtuDZwOR+mOagoyBbbwGTg&#10;hyJs1uPRCgsbHnyieym1ShCOBRpwIl2hdawceYyz0BEn7xp6j5JkX2vb4yPBfasXWfamPTacFhx2&#10;tHNU3cpvb8B/Nm01Jznvhb/qQ166Xf5xMuZlMmyXoIQG+Q//tY/WwOs7PL+kH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frtCwQAAANsAAAAPAAAAAAAAAAAAAAAA&#10;AKECAABkcnMvZG93bnJldi54bWxQSwUGAAAAAAQABAD5AAAAjwMAAAAA&#10;" strokecolor="black [3040]" strokeweight="1.5pt"/>
                  </v:group>
                  <v:roundrect id="Rectangle: Rounded Corners 38" o:spid="_x0000_s1058" style="position:absolute;left:17333;top:1272;width:7912;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aVMEA&#10;AADbAAAADwAAAGRycy9kb3ducmV2LnhtbERPyWrDMBC9B/IPYgq9JXIbKMWxbEohxD3kkI3S22CN&#10;F2KNjKTY7t9Hh0KPj7dnxWx6MZLznWUFL+sEBHFldceNgst5t3oH4QOyxt4yKfglD0W+XGSYajvx&#10;kcZTaEQMYZ+igjaEIZXSVy0Z9Gs7EEeuts5giNA1UjucYrjp5WuSvEmDHceGFgf6bKm6ne5GwVdz&#10;v3bDodaHsylL+tm4/e7bKfX8NH9sQQSaw7/4z11qBZs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2lTBAAAA2wAAAA8AAAAAAAAAAAAAAAAAmAIAAGRycy9kb3du&#10;cmV2LnhtbFBLBQYAAAAABAAEAPUAAACGAwAAAAA=&#10;" filled="f" strokecolor="black [3213]"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1" o:spid="_x0000_s1059" type="#_x0000_t13" style="position:absolute;left:12245;top:5994;width:2762;height:1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MEOcIA&#10;AADbAAAADwAAAGRycy9kb3ducmV2LnhtbESP3WoCMRSE7wu+QzgF72rWKkW3RhHrT6+EVR/gsDnd&#10;Xbo5CUnU9e2NIHg5zMw3zGzRmVZcyIfGsoLhIANBXFrdcKXgdNx8TECEiKyxtUwKbhRgMe+9zTDX&#10;9soFXQ6xEgnCIUcFdYwulzKUNRkMA+uIk/dnvcGYpK+k9nhNcNPKzyz7kgYbTgs1OlrVVP4fzkbB&#10;utifdudt4aY08i6QnRY/K61U/71bfoOI1MVX+Nn+1QrGQ3h8ST9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swQ5wgAAANsAAAAPAAAAAAAAAAAAAAAAAJgCAABkcnMvZG93&#10;bnJldi54bWxQSwUGAAAAAAQABAD1AAAAhwMAAAAA&#10;" adj="14946,6266" filled="f" strokecolor="black [3213]" strokeweight="1pt"/>
                  <v:shape id="Arrow: Right 80" o:spid="_x0000_s1060" type="#_x0000_t13" style="position:absolute;left:27352;top:5994;width:2762;height:1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YbOL0A&#10;AADbAAAADwAAAGRycy9kb3ducmV2LnhtbERPzYrCMBC+L/gOYQRva+oKi1ajiK6uJ6HqAwzN2Bab&#10;SUii1rc3B8Hjx/c/X3amFXfyobGsYDTMQBCXVjdcKTiftt8TECEia2wtk4InBVguel9zzLV9cEH3&#10;Y6xECuGQo4I6RpdLGcqaDIahdcSJu1hvMCboK6k9PlK4aeVPlv1Kgw2nhhodrWsqr8ebUfBXHM7/&#10;t13hpjT2LpCdFpu1VmrQ71YzEJG6+BG/3XutYJLWpy/pB8jF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kYbOL0AAADbAAAADwAAAAAAAAAAAAAAAACYAgAAZHJzL2Rvd25yZXYu&#10;eG1sUEsFBgAAAAAEAAQA9QAAAIIDAAAAAA==&#10;" adj="14946,6266" filled="f" strokecolor="black [3213]" strokeweight="1pt"/>
                  <v:group id="Group 81" o:spid="_x0000_s1061" style="position:absolute;left:31964;top:3578;width:9144;height:8000" coordsize="9144,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2" o:spid="_x0000_s1062" type="#_x0000_t34" style="position:absolute;width:9144;height:795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GMdcEAAADbAAAADwAAAGRycy9kb3ducmV2LnhtbESP0WoCMRRE3wv+Q7iCbzWrliKrUURQ&#10;tG9d/YDL5rob3NysSXRXv74pFPo4zMwZZrnubSMe5INxrGAyzkAQl04brhScT7v3OYgQkTU2jknB&#10;kwKsV4O3JebadfxNjyJWIkE45KigjrHNpQxlTRbD2LXEybs4bzEm6SupPXYJbhs5zbJPadFwWqix&#10;pW1N5bW4WwVmf5tsjvvtrPs6F9o0nj/4xUqNhv1mASJSH//Df+2DVjCfwu+X9APk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QYx1wQAAANsAAAAPAAAAAAAAAAAAAAAA&#10;AKECAABkcnMvZG93bnJldi54bWxQSwUGAAAAAAQABAD5AAAAjwMAAAAA&#10;" adj="0" strokecolor="black [3040]" strokeweight="1.5pt"/>
                    <v:line id="Straight Connector 84" o:spid="_x0000_s1063" style="position:absolute;visibility:visible;mso-wrap-style:square" from="0,1823" to="7694,1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Ue+MMAAADbAAAADwAAAGRycy9kb3ducmV2LnhtbESPQWsCMRSE7wX/Q3iCt5pVW7HbjSKl&#10;0lJPavf+2LzuLm5e1iRq/PemUOhxmJlvmGIVTScu5HxrWcFknIEgrqxuuVbwfdg8LkD4gKyxs0wK&#10;buRhtRw8FJhre+UdXfahFgnCPkcFTQh9LqWvGjLox7YnTt6PdQZDkq6W2uE1wU0np1k2lwZbTgsN&#10;9vTWUHXcn02iTMqTkR/HFyy/3Na9z+bxOZ6UGg3j+hVEoBj+w3/tT61g8QS/X9IPk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1HvjDAAAA2wAAAA8AAAAAAAAAAAAA&#10;AAAAoQIAAGRycy9kb3ducmV2LnhtbFBLBQYAAAAABAAEAPkAAACRAwAAAAA=&#10;" strokecolor="black [3040]"/>
                    <v:rect id="Rectangle 85" o:spid="_x0000_s1064" style="position:absolute;left:1143;top:1006;width:712;height:6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tfXMIA&#10;AADbAAAADwAAAGRycy9kb3ducmV2LnhtbESPQUvDQBSE74L/YXmCN7upYKyx21KEFPVm7cHjI/ua&#10;Dc2+TXdf0/jvXUHwOMzMN8xyPflejRRTF9jAfFaAIm6C7bg1sP+s7xagkiBb7AOTgW9KsF5dXy2x&#10;suHCHzTupFUZwqlCA05kqLROjSOPaRYG4uwdQvQoWcZW24iXDPe9vi+KUnvsOC84HOjFUXPcnb2B&#10;UvZfKKe3eMSnbY/jY1m7+t2Y25tp8wxKaJL/8F/71RpYPMDvl/wD9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19cwgAAANsAAAAPAAAAAAAAAAAAAAAAAJgCAABkcnMvZG93&#10;bnJldi54bWxQSwUGAAAAAAQABAD1AAAAhwMAAAAA&#10;" fillcolor="black [3213]" strokecolor="black [3213]" strokeweight="2pt"/>
                    <v:rect id="Rectangle 86" o:spid="_x0000_s1065" style="position:absolute;left:4626;top:1006;width:768;height:6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nBK8IA&#10;AADbAAAADwAAAGRycy9kb3ducmV2LnhtbESPwU7DMBBE70j9B2srcaNOOYQS6lZVpSDgRtsDx1W8&#10;xFHjdWovafh7jITEcTQzbzTr7eR7NVJMXWADy0UBirgJtuPWwOlY361AJUG22AcmA9+UYLuZ3ayx&#10;suHK7zQepFUZwqlCA05kqLROjSOPaREG4ux9huhRsoytthGvGe57fV8UpfbYcV5wONDeUXM+fHkD&#10;pZw+UC6v8YyPzz2OD2Xt6jdjbufT7gmU0CT/4b/2izWwKuH3S/4Be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icErwgAAANsAAAAPAAAAAAAAAAAAAAAAAJgCAABkcnMvZG93&#10;bnJldi54bWxQSwUGAAAAAAQABAD1AAAAhwMAAAAA&#10;" fillcolor="black [3213]" strokecolor="black [3213]" strokeweight="2pt"/>
                    <v:rect id="Rectangle 87" o:spid="_x0000_s1066" style="position:absolute;left:2803;top:3891;width:768;height:4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6bMIA&#10;AADbAAAADwAAAGRycy9kb3ducmV2LnhtbESP0YrCMBRE3xf8h3AFXxZN14W1VKPIguBLF1b9gEtz&#10;bYrNTWxSrX9vhIV9HGbmDLPaDLYVN+pC41jBxywDQVw53XCt4HTcTXMQISJrbB2TggcF2KxHbyss&#10;tLvzL90OsRYJwqFABSZGX0gZKkMWw8x54uSdXWcxJtnVUnd4T3DbynmWfUmLDacFg56+DVWXQ28V&#10;DH1+vZb9xRr6LNv3efQ/pfdKTcbDdgki0hD/w3/tvVaQL+D1Jf0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lHpswgAAANsAAAAPAAAAAAAAAAAAAAAAAJgCAABkcnMvZG93&#10;bnJldi54bWxQSwUGAAAAAAQABAD1AAAAhwMAAAAA&#10;" filled="f" strokecolor="black [3213]"/>
                    <v:rect id="Rectangle 88" o:spid="_x0000_s1067" style="position:absolute;left:6204;top:3837;width:772;height:41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uHr8A&#10;AADbAAAADwAAAGRycy9kb3ducmV2LnhtbERPy4rCMBTdC/5DuMJsZJqqIKUaRQYG3HTAxwdcmjtN&#10;sbmJTaqdv58sBJeH897uR9uJB/WhdaxgkeUgiGunW24UXC/fnwWIEJE1do5JwR8F2O+mky2W2j35&#10;RI9zbEQK4VCiAhOjL6UMtSGLIXOeOHG/rrcYE+wbqXt8pnDbyWWer6XFllODQU9fhurbebAKxqG4&#10;36vhZg2tqm6+jP6n8l6pj9l42ICINMa3+OU+agVFGpu+pB8g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C+4evwAAANsAAAAPAAAAAAAAAAAAAAAAAJgCAABkcnMvZG93bnJl&#10;di54bWxQSwUGAAAAAAQABAD1AAAAhAMAAAAA&#10;" filled="f" strokecolor="black [3213]"/>
                  </v:group>
                  <v:roundrect id="Rectangle: Rounded Corners 89" o:spid="_x0000_s1068" style="position:absolute;left:1033;top:14742;width:9738;height:2938;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N8UA&#10;AADbAAAADwAAAGRycy9kb3ducmV2LnhtbESP0WrCQBRE3wX/YbmFvhTdpCViU1eRUmkovkT9gEv2&#10;moRm74bsmsR+fVcQfBxm5gyz2oymET11rrasIJ5HIIgLq2suFZyOu9kShPPIGhvLpOBKDjbr6WSF&#10;qbYD59QffCkChF2KCirv21RKV1Rk0M1tSxy8s+0M+iC7UuoOhwA3jXyNooU0WHNYqLClz4qK38PF&#10;KNCX7Cv/Ob4lrUz2+fnvO36JMFbq+WncfoDwNPpH+N7OtILlO9y+hB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343xQAAANsAAAAPAAAAAAAAAAAAAAAAAJgCAABkcnMv&#10;ZG93bnJldi54bWxQSwUGAAAAAAQABAD1AAAAigMAAAAA&#10;" filled="f" stroked="f" strokeweight="1pt">
                    <v:textbox>
                      <w:txbxContent>
                        <w:p w14:paraId="024BABCB" w14:textId="77777777" w:rsidR="00DC2CA6" w:rsidRPr="00283311" w:rsidRDefault="00DC2CA6" w:rsidP="00B06E25">
                          <w:pPr>
                            <w:jc w:val="center"/>
                            <w:rPr>
                              <w:color w:val="000000" w:themeColor="text1"/>
                              <w:sz w:val="20"/>
                              <w:szCs w:val="20"/>
                            </w:rPr>
                          </w:pPr>
                          <w:r>
                            <w:rPr>
                              <w:color w:val="000000" w:themeColor="text1"/>
                              <w:sz w:val="20"/>
                              <w:szCs w:val="20"/>
                            </w:rPr>
                            <w:t>R</w:t>
                          </w:r>
                          <w:r w:rsidRPr="00283311">
                            <w:rPr>
                              <w:color w:val="000000" w:themeColor="text1"/>
                              <w:sz w:val="20"/>
                              <w:szCs w:val="20"/>
                            </w:rPr>
                            <w:t>ate</w:t>
                          </w:r>
                          <w:r>
                            <w:rPr>
                              <w:color w:val="000000" w:themeColor="text1"/>
                              <w:sz w:val="20"/>
                              <w:szCs w:val="20"/>
                            </w:rPr>
                            <w:t xml:space="preserve"> input data</w:t>
                          </w:r>
                        </w:p>
                      </w:txbxContent>
                    </v:textbox>
                  </v:roundrect>
                  <v:roundrect id="Rectangle: Rounded Corners 90" o:spid="_x0000_s1069" style="position:absolute;left:15027;top:14742;width:10985;height:2934;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RBd8IA&#10;AADbAAAADwAAAGRycy9kb3ducmV2LnhtbERPS2rDMBDdB3oHMYVuQiy7JSVxLZtSWhpCN05ygMEa&#10;f6g1MpacODl9tShk+Xj/rJhNL840us6ygiSKQRBXVnfcKDgdv1YbEM4ja+wtk4IrOSjyh0WGqbYX&#10;Lul88I0IIexSVNB6P6RSuqolgy6yA3Hgajsa9AGOjdQjXkK46eVzHL9Kgx2HhhYH+mip+j1MRoGe&#10;dp/l/viyHuT6p6xv38kyxkSpp8f5/Q2Ep9nfxf/unVawDevDl/A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9EF3wgAAANsAAAAPAAAAAAAAAAAAAAAAAJgCAABkcnMvZG93&#10;bnJldi54bWxQSwUGAAAAAAQABAD1AAAAhwMAAAAA&#10;" filled="f" stroked="f" strokeweight="1pt">
                    <v:textbox>
                      <w:txbxContent>
                        <w:p w14:paraId="1EA61208" w14:textId="77777777" w:rsidR="00DC2CA6" w:rsidRPr="00283311" w:rsidRDefault="00DC2CA6" w:rsidP="00B06E25">
                          <w:pPr>
                            <w:jc w:val="center"/>
                            <w:rPr>
                              <w:color w:val="000000" w:themeColor="text1"/>
                              <w:sz w:val="20"/>
                              <w:szCs w:val="20"/>
                            </w:rPr>
                          </w:pPr>
                          <w:r>
                            <w:rPr>
                              <w:color w:val="000000" w:themeColor="text1"/>
                              <w:sz w:val="20"/>
                              <w:szCs w:val="20"/>
                            </w:rPr>
                            <w:t>Neighbors format</w:t>
                          </w:r>
                        </w:p>
                      </w:txbxContent>
                    </v:textbox>
                  </v:roundrect>
                  <v:roundrect id="Rectangle: Rounded Corners 91" o:spid="_x0000_s1070" style="position:absolute;left:28306;top:14822;width:16626;height:2934;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jk7MUA&#10;AADbAAAADwAAAGRycy9kb3ducmV2LnhtbESP0WrCQBRE3wv+w3IFX0rdRFFs6iZIqTQUX6L9gEv2&#10;mgSzd0N2NbFf7xYKfRxm5gyzzUbTihv1rrGsIJ5HIIhLqxuuFHyf9i8bEM4ja2wtk4I7OcjSydMW&#10;E20HLuh29JUIEHYJKqi97xIpXVmTQTe3HXHwzrY36IPsK6l7HALctHIRRWtpsOGwUGNH7zWVl+PV&#10;KNDX/KP4Oi1XnVwdivPPZ/wcYazUbDru3kB4Gv1/+K+dawWvMfx+CT9Ap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OTsxQAAANsAAAAPAAAAAAAAAAAAAAAAAJgCAABkcnMv&#10;ZG93bnJldi54bWxQSwUGAAAAAAQABAD1AAAAigMAAAAA&#10;" filled="f" stroked="f" strokeweight="1pt">
                    <v:textbox>
                      <w:txbxContent>
                        <w:p w14:paraId="1C588A7A" w14:textId="77777777" w:rsidR="00DC2CA6" w:rsidRPr="00283311" w:rsidRDefault="00DC2CA6" w:rsidP="00B06E25">
                          <w:pPr>
                            <w:jc w:val="center"/>
                            <w:rPr>
                              <w:color w:val="000000" w:themeColor="text1"/>
                              <w:sz w:val="20"/>
                              <w:szCs w:val="20"/>
                            </w:rPr>
                          </w:pPr>
                          <w:r>
                            <w:rPr>
                              <w:color w:val="000000" w:themeColor="text1"/>
                              <w:sz w:val="20"/>
                              <w:szCs w:val="20"/>
                            </w:rPr>
                            <w:t>Generation Recommended</w:t>
                          </w:r>
                        </w:p>
                      </w:txbxContent>
                    </v:textbox>
                  </v:roundrect>
                </v:group>
                <w10:wrap type="topAndBottom"/>
              </v:group>
            </w:pict>
          </mc:Fallback>
        </mc:AlternateContent>
      </w:r>
      <w:r w:rsidR="002006C4" w:rsidRPr="008D0B4B">
        <w:rPr>
          <w:sz w:val="22"/>
          <w:szCs w:val="22"/>
        </w:rPr>
        <w:t>The CF procedure is shown in Figure 2. It begins with the inputting of data, which is followed by the setting of parameters according to the format of the neighbors in the third stage. In the third stage, it makes suggestions for the production of brand-new things</w:t>
      </w:r>
      <w:r w:rsidR="002921ED" w:rsidRPr="008D0B4B">
        <w:rPr>
          <w:sz w:val="22"/>
          <w:szCs w:val="22"/>
        </w:rPr>
        <w:t>.</w:t>
      </w:r>
    </w:p>
    <w:p w14:paraId="01972736" w14:textId="2DBFA457" w:rsidR="002D1EB8" w:rsidRPr="003856FE" w:rsidRDefault="002D1EB8" w:rsidP="00C92E23">
      <w:pPr>
        <w:pStyle w:val="BodyText"/>
        <w:spacing w:before="120" w:after="120"/>
        <w:ind w:right="113"/>
        <w:jc w:val="center"/>
      </w:pPr>
    </w:p>
    <w:p w14:paraId="79FB659E" w14:textId="7976BA4D" w:rsidR="00BD6C93" w:rsidRDefault="00BD6C93" w:rsidP="009D3B67">
      <w:pPr>
        <w:pStyle w:val="BodyText"/>
        <w:spacing w:after="120"/>
        <w:ind w:left="108" w:right="113" w:firstLine="227"/>
        <w:jc w:val="center"/>
        <w:rPr>
          <w:sz w:val="22"/>
          <w:szCs w:val="22"/>
        </w:rPr>
      </w:pPr>
      <w:r w:rsidRPr="00F853A4">
        <w:rPr>
          <w:b/>
          <w:bCs/>
          <w:sz w:val="22"/>
          <w:szCs w:val="22"/>
        </w:rPr>
        <w:t>Fig</w:t>
      </w:r>
      <w:r w:rsidR="000A5494">
        <w:rPr>
          <w:b/>
          <w:bCs/>
          <w:sz w:val="22"/>
          <w:szCs w:val="22"/>
        </w:rPr>
        <w:t xml:space="preserve"> </w:t>
      </w:r>
      <w:r w:rsidRPr="00F853A4">
        <w:rPr>
          <w:b/>
          <w:bCs/>
          <w:sz w:val="22"/>
          <w:szCs w:val="22"/>
        </w:rPr>
        <w:t>2.</w:t>
      </w:r>
      <w:r w:rsidRPr="00F853A4">
        <w:rPr>
          <w:sz w:val="22"/>
          <w:szCs w:val="22"/>
        </w:rPr>
        <w:t xml:space="preserve"> The CF process</w:t>
      </w:r>
      <w:del w:id="67" w:author="Abid Ali" w:date="2023-04-05T10:40:00Z">
        <w:r w:rsidRPr="00477BCF" w:rsidDel="00477BCF">
          <w:rPr>
            <w:sz w:val="22"/>
            <w:szCs w:val="22"/>
            <w:vertAlign w:val="superscript"/>
            <w:rPrChange w:id="68" w:author="Abid Ali" w:date="2023-04-05T10:40:00Z">
              <w:rPr>
                <w:sz w:val="22"/>
                <w:szCs w:val="22"/>
              </w:rPr>
            </w:rPrChange>
          </w:rPr>
          <w:delText xml:space="preserve"> [</w:delText>
        </w:r>
        <w:r w:rsidR="00E67D29" w:rsidRPr="00477BCF" w:rsidDel="00477BCF">
          <w:rPr>
            <w:sz w:val="22"/>
            <w:szCs w:val="22"/>
            <w:vertAlign w:val="superscript"/>
            <w:rPrChange w:id="69" w:author="Abid Ali" w:date="2023-04-05T10:40:00Z">
              <w:rPr>
                <w:sz w:val="22"/>
                <w:szCs w:val="22"/>
              </w:rPr>
            </w:rPrChange>
          </w:rPr>
          <w:delText>10</w:delText>
        </w:r>
        <w:r w:rsidRPr="00477BCF" w:rsidDel="00477BCF">
          <w:rPr>
            <w:sz w:val="22"/>
            <w:szCs w:val="22"/>
            <w:vertAlign w:val="superscript"/>
            <w:rPrChange w:id="70" w:author="Abid Ali" w:date="2023-04-05T10:40:00Z">
              <w:rPr>
                <w:sz w:val="22"/>
                <w:szCs w:val="22"/>
              </w:rPr>
            </w:rPrChange>
          </w:rPr>
          <w:delText>]</w:delText>
        </w:r>
      </w:del>
      <w:ins w:id="71" w:author="Abid Ali" w:date="2023-04-05T10:40:00Z">
        <w:r w:rsidR="00477BCF" w:rsidRPr="00477BCF">
          <w:rPr>
            <w:sz w:val="22"/>
            <w:szCs w:val="22"/>
            <w:vertAlign w:val="superscript"/>
            <w:rPrChange w:id="72" w:author="Abid Ali" w:date="2023-04-05T10:40:00Z">
              <w:rPr>
                <w:sz w:val="22"/>
                <w:szCs w:val="22"/>
              </w:rPr>
            </w:rPrChange>
          </w:rPr>
          <w:t>10</w:t>
        </w:r>
      </w:ins>
      <w:r w:rsidRPr="00F853A4">
        <w:rPr>
          <w:sz w:val="22"/>
          <w:szCs w:val="22"/>
        </w:rPr>
        <w:t>.</w:t>
      </w:r>
    </w:p>
    <w:p w14:paraId="4276E11D" w14:textId="3F7FB658" w:rsidR="008E0BFB" w:rsidRDefault="008E0BFB" w:rsidP="008E0BFB">
      <w:pPr>
        <w:jc w:val="both"/>
      </w:pPr>
      <w:r w:rsidRPr="00504869">
        <w:t>Bi et. al., (2020)</w:t>
      </w:r>
      <w:del w:id="73" w:author="Abid Ali" w:date="2023-04-05T10:40:00Z">
        <w:r w:rsidRPr="00266BB3" w:rsidDel="00266BB3">
          <w:rPr>
            <w:vertAlign w:val="superscript"/>
            <w:rPrChange w:id="74" w:author="Abid Ali" w:date="2023-04-05T10:40:00Z">
              <w:rPr/>
            </w:rPrChange>
          </w:rPr>
          <w:delText xml:space="preserve"> [18]</w:delText>
        </w:r>
      </w:del>
      <w:ins w:id="75" w:author="Abid Ali" w:date="2023-04-05T10:40:00Z">
        <w:r w:rsidR="00266BB3" w:rsidRPr="00266BB3">
          <w:rPr>
            <w:vertAlign w:val="superscript"/>
            <w:rPrChange w:id="76" w:author="Abid Ali" w:date="2023-04-05T10:40:00Z">
              <w:rPr/>
            </w:rPrChange>
          </w:rPr>
          <w:t>1</w:t>
        </w:r>
      </w:ins>
      <w:ins w:id="77" w:author="Abid Ali" w:date="2023-04-05T10:45:00Z">
        <w:r w:rsidR="0077398F">
          <w:rPr>
            <w:vertAlign w:val="superscript"/>
          </w:rPr>
          <w:t>1</w:t>
        </w:r>
      </w:ins>
      <w:r w:rsidRPr="00504869">
        <w:t xml:space="preserve"> intended a recommendation system based on deep neural networks, whereby item average rating, user basic data</w:t>
      </w:r>
      <w:ins w:id="78" w:author="Abid Ali" w:date="2023-04-05T11:18:00Z">
        <w:r w:rsidR="005702E5">
          <w:t>,</w:t>
        </w:r>
      </w:ins>
      <w:r w:rsidRPr="00504869">
        <w:t xml:space="preserve"> and use basic data are all employed, along with item basic data user ID. The algorithm's basic concept is built on using deep neural networks to construct a regression model that can anticipate users' evaluations. Four separate types of neural network layers are used to construct a user feature matrix and an item feature matrix, respectively, using the user data.</w:t>
      </w:r>
      <w:r>
        <w:t xml:space="preserve"> After this </w:t>
      </w:r>
      <w:r w:rsidRPr="00261C20">
        <w:t>Lai et. al., (2021)</w:t>
      </w:r>
      <w:del w:id="79" w:author="Abid Ali" w:date="2023-04-05T10:40:00Z">
        <w:r w:rsidRPr="00266BB3" w:rsidDel="00266BB3">
          <w:rPr>
            <w:vertAlign w:val="superscript"/>
            <w:rPrChange w:id="80" w:author="Abid Ali" w:date="2023-04-05T10:40:00Z">
              <w:rPr/>
            </w:rPrChange>
          </w:rPr>
          <w:delText xml:space="preserve"> [17]</w:delText>
        </w:r>
      </w:del>
      <w:ins w:id="81" w:author="Abid Ali" w:date="2023-04-05T10:40:00Z">
        <w:r w:rsidR="00266BB3" w:rsidRPr="00266BB3">
          <w:rPr>
            <w:vertAlign w:val="superscript"/>
            <w:rPrChange w:id="82" w:author="Abid Ali" w:date="2023-04-05T10:40:00Z">
              <w:rPr/>
            </w:rPrChange>
          </w:rPr>
          <w:t>1</w:t>
        </w:r>
      </w:ins>
      <w:ins w:id="83" w:author="Abid Ali" w:date="2023-04-05T10:45:00Z">
        <w:r w:rsidR="0077398F">
          <w:rPr>
            <w:vertAlign w:val="superscript"/>
          </w:rPr>
          <w:t>2</w:t>
        </w:r>
      </w:ins>
      <w:r w:rsidRPr="00261C20">
        <w:t xml:space="preserve"> presented an innovative approach to rating prediction using a deep learning model with semantic components based on attention-based gated recurrent units (GRUs). User reviews are analyzed into individual words and utilize Latent Dirichlet Allocation and the attention weights of the selected words to produce the aspect-based attention semantic vectors from these reviews. Next, the aspect-based attention semantic vectors are used in conjunction with the </w:t>
      </w:r>
      <w:proofErr w:type="spellStart"/>
      <w:r w:rsidRPr="00261C20">
        <w:t>XGBoost</w:t>
      </w:r>
      <w:proofErr w:type="spellEnd"/>
      <w:r w:rsidRPr="00261C20">
        <w:t xml:space="preserve"> technique to predict user preference ratings. The experimental results confirm the effectiveness of the suggested strategy in raising prediction accuracy above and above that of conventional methods</w:t>
      </w:r>
      <w:r>
        <w:t xml:space="preserve">. In the same context, </w:t>
      </w:r>
      <w:r w:rsidRPr="00233009">
        <w:t>Chen et. al., (2021)</w:t>
      </w:r>
      <w:del w:id="84" w:author="Abid Ali" w:date="2023-04-05T10:40:00Z">
        <w:r w:rsidRPr="00266BB3" w:rsidDel="00266BB3">
          <w:rPr>
            <w:vertAlign w:val="superscript"/>
            <w:rPrChange w:id="85" w:author="Abid Ali" w:date="2023-04-05T10:41:00Z">
              <w:rPr/>
            </w:rPrChange>
          </w:rPr>
          <w:delText xml:space="preserve"> [16</w:delText>
        </w:r>
      </w:del>
      <w:del w:id="86" w:author="Abid Ali" w:date="2023-04-05T10:41:00Z">
        <w:r w:rsidRPr="00266BB3" w:rsidDel="00266BB3">
          <w:rPr>
            <w:vertAlign w:val="superscript"/>
            <w:rPrChange w:id="87" w:author="Abid Ali" w:date="2023-04-05T10:41:00Z">
              <w:rPr/>
            </w:rPrChange>
          </w:rPr>
          <w:delText>]</w:delText>
        </w:r>
      </w:del>
      <w:ins w:id="88" w:author="Abid Ali" w:date="2023-04-05T10:41:00Z">
        <w:r w:rsidR="00266BB3" w:rsidRPr="00266BB3">
          <w:rPr>
            <w:vertAlign w:val="superscript"/>
            <w:rPrChange w:id="89" w:author="Abid Ali" w:date="2023-04-05T10:41:00Z">
              <w:rPr/>
            </w:rPrChange>
          </w:rPr>
          <w:t>1</w:t>
        </w:r>
      </w:ins>
      <w:ins w:id="90" w:author="Abid Ali" w:date="2023-04-05T10:45:00Z">
        <w:r w:rsidR="0077398F">
          <w:rPr>
            <w:vertAlign w:val="superscript"/>
          </w:rPr>
          <w:t>3</w:t>
        </w:r>
      </w:ins>
      <w:r w:rsidRPr="00233009">
        <w:t xml:space="preserve"> intended a CF and recommendation system based on dynamic clustering and a double-layer network (DCCF-DN). When compared to other algorithms, DCCF-simulation DN's results show that it improves recommendation performance.</w:t>
      </w:r>
      <w:r w:rsidRPr="0069120B">
        <w:t xml:space="preserve"> </w:t>
      </w:r>
      <w:r>
        <w:t>However, these machine learning techniques have some limitation</w:t>
      </w:r>
      <w:ins w:id="91" w:author="Abid Ali" w:date="2023-04-05T11:18:00Z">
        <w:r w:rsidR="005702E5">
          <w:t>s</w:t>
        </w:r>
      </w:ins>
      <w:r>
        <w:t xml:space="preserve"> such as popularity bias, lack of transparency, limited data</w:t>
      </w:r>
      <w:ins w:id="92" w:author="Abid Ali" w:date="2023-04-05T11:18:00Z">
        <w:r w:rsidR="005702E5">
          <w:t>,</w:t>
        </w:r>
      </w:ins>
      <w:r>
        <w:t xml:space="preserve"> and many more. Therefore, </w:t>
      </w:r>
      <w:proofErr w:type="spellStart"/>
      <w:r w:rsidRPr="00036B7A">
        <w:t>Tahira</w:t>
      </w:r>
      <w:proofErr w:type="spellEnd"/>
      <w:r w:rsidRPr="00036B7A">
        <w:t xml:space="preserve"> et. al., (2022)</w:t>
      </w:r>
      <w:del w:id="93" w:author="Abid Ali" w:date="2023-04-05T10:44:00Z">
        <w:r w:rsidRPr="00C4624F" w:rsidDel="00C4624F">
          <w:rPr>
            <w:vertAlign w:val="superscript"/>
            <w:rPrChange w:id="94" w:author="Abid Ali" w:date="2023-04-05T10:44:00Z">
              <w:rPr/>
            </w:rPrChange>
          </w:rPr>
          <w:delText xml:space="preserve"> [15]</w:delText>
        </w:r>
      </w:del>
      <w:ins w:id="95" w:author="Abid Ali" w:date="2023-04-05T10:44:00Z">
        <w:r w:rsidR="00C4624F" w:rsidRPr="00C4624F">
          <w:rPr>
            <w:vertAlign w:val="superscript"/>
            <w:rPrChange w:id="96" w:author="Abid Ali" w:date="2023-04-05T10:44:00Z">
              <w:rPr/>
            </w:rPrChange>
          </w:rPr>
          <w:t>1</w:t>
        </w:r>
      </w:ins>
      <w:ins w:id="97" w:author="Abid Ali" w:date="2023-04-05T10:45:00Z">
        <w:r w:rsidR="00D24C09">
          <w:rPr>
            <w:vertAlign w:val="superscript"/>
          </w:rPr>
          <w:t>4</w:t>
        </w:r>
      </w:ins>
      <w:r w:rsidRPr="00036B7A">
        <w:t xml:space="preserve"> developed a recommender system that makes use of online customer evaluations within the context of the </w:t>
      </w:r>
      <w:del w:id="98" w:author="Abid Ali" w:date="2023-04-05T11:18:00Z">
        <w:r w:rsidRPr="00036B7A" w:rsidDel="005702E5">
          <w:delText xml:space="preserve">internet </w:delText>
        </w:r>
      </w:del>
      <w:ins w:id="99" w:author="Abid Ali" w:date="2023-04-05T11:18:00Z">
        <w:r w:rsidR="005702E5">
          <w:t>I</w:t>
        </w:r>
        <w:r w:rsidR="005702E5" w:rsidRPr="00036B7A">
          <w:t xml:space="preserve">nternet </w:t>
        </w:r>
      </w:ins>
      <w:r w:rsidRPr="00036B7A">
        <w:t xml:space="preserve">of </w:t>
      </w:r>
      <w:del w:id="100" w:author="Abid Ali" w:date="2023-04-05T11:18:00Z">
        <w:r w:rsidRPr="00036B7A" w:rsidDel="005702E5">
          <w:delText xml:space="preserve">things </w:delText>
        </w:r>
      </w:del>
      <w:ins w:id="101" w:author="Abid Ali" w:date="2023-04-05T11:18:00Z">
        <w:r w:rsidR="005702E5">
          <w:t>T</w:t>
        </w:r>
        <w:r w:rsidR="005702E5" w:rsidRPr="00036B7A">
          <w:t xml:space="preserve">hings </w:t>
        </w:r>
      </w:ins>
      <w:r w:rsidRPr="00036B7A">
        <w:t>to match the characteristics of a product that are significant to the buyer. Experimental research will be carried out to investigate how the impact of the suggested algorithm changes with hedonistic and utilitarian items. This is because the influence of recommender systems is dependent on the nature of the product being recommended</w:t>
      </w:r>
      <w:r>
        <w:t xml:space="preserve">. </w:t>
      </w:r>
      <w:r w:rsidRPr="00545120">
        <w:t>Followed by Zhao (2022)</w:t>
      </w:r>
      <w:del w:id="102" w:author="Abid Ali" w:date="2023-04-05T10:44:00Z">
        <w:r w:rsidRPr="00C4624F" w:rsidDel="00C4624F">
          <w:rPr>
            <w:vertAlign w:val="superscript"/>
            <w:rPrChange w:id="103" w:author="Abid Ali" w:date="2023-04-05T10:44:00Z">
              <w:rPr/>
            </w:rPrChange>
          </w:rPr>
          <w:delText xml:space="preserve"> [14]</w:delText>
        </w:r>
      </w:del>
      <w:ins w:id="104" w:author="Abid Ali" w:date="2023-04-05T10:44:00Z">
        <w:r w:rsidR="00C4624F" w:rsidRPr="00C4624F">
          <w:rPr>
            <w:vertAlign w:val="superscript"/>
            <w:rPrChange w:id="105" w:author="Abid Ali" w:date="2023-04-05T10:44:00Z">
              <w:rPr/>
            </w:rPrChange>
          </w:rPr>
          <w:t>1</w:t>
        </w:r>
      </w:ins>
      <w:ins w:id="106" w:author="Abid Ali" w:date="2023-04-05T10:45:00Z">
        <w:r w:rsidR="00D24C09">
          <w:rPr>
            <w:vertAlign w:val="superscript"/>
          </w:rPr>
          <w:t>5</w:t>
        </w:r>
      </w:ins>
      <w:r w:rsidRPr="00545120">
        <w:t xml:space="preserve"> combined the traditional CF recommendation system with a subsystem based on cluster analysis using a genetic algorithm. From various experiments, the response time of a classic CF recommendation system increases linearly with the number of consumers, while the response time of a genetic clustering-based CF recommendation system remains constant regardless of the size of the user base</w:t>
      </w:r>
      <w:r>
        <w:t xml:space="preserve">. As </w:t>
      </w:r>
      <w:r w:rsidRPr="00F2399E">
        <w:t>Hybrid recommendation systems combine multiple recommendation algorithms to provide more accurate and diverse recommendations</w:t>
      </w:r>
      <w:r>
        <w:t xml:space="preserve"> therefore, </w:t>
      </w:r>
      <w:r w:rsidRPr="005555B2">
        <w:t>Sharma et. al., (2022)</w:t>
      </w:r>
      <w:del w:id="107" w:author="Abid Ali" w:date="2023-04-05T10:44:00Z">
        <w:r w:rsidRPr="00C4624F" w:rsidDel="00C4624F">
          <w:rPr>
            <w:vertAlign w:val="superscript"/>
            <w:rPrChange w:id="108" w:author="Abid Ali" w:date="2023-04-05T10:44:00Z">
              <w:rPr/>
            </w:rPrChange>
          </w:rPr>
          <w:delText xml:space="preserve"> [13]</w:delText>
        </w:r>
      </w:del>
      <w:ins w:id="109" w:author="Abid Ali" w:date="2023-04-05T10:44:00Z">
        <w:r w:rsidR="00C4624F" w:rsidRPr="00C4624F">
          <w:rPr>
            <w:vertAlign w:val="superscript"/>
            <w:rPrChange w:id="110" w:author="Abid Ali" w:date="2023-04-05T10:44:00Z">
              <w:rPr/>
            </w:rPrChange>
          </w:rPr>
          <w:t>1</w:t>
        </w:r>
      </w:ins>
      <w:ins w:id="111" w:author="Abid Ali" w:date="2023-04-05T10:45:00Z">
        <w:r w:rsidR="00D24C09">
          <w:rPr>
            <w:vertAlign w:val="superscript"/>
          </w:rPr>
          <w:t>6</w:t>
        </w:r>
      </w:ins>
      <w:r w:rsidRPr="005555B2">
        <w:t xml:space="preserve"> predicted book suggestions using a hybrid system's prediction algorithm. CF and content-based filtering were used to evaluate the proposed system. Experiments reveal that the suggested hybrid filtering strategy is superior to both traditional CF and content-based filtering</w:t>
      </w:r>
      <w:r>
        <w:t>. But these hybrid system</w:t>
      </w:r>
      <w:ins w:id="112" w:author="Abid Ali" w:date="2023-04-05T11:18:00Z">
        <w:r w:rsidR="005702E5">
          <w:t>s</w:t>
        </w:r>
      </w:ins>
      <w:r>
        <w:t xml:space="preserve"> have some drawbacks such as complexity, increase computational environment, </w:t>
      </w:r>
      <w:ins w:id="113" w:author="Abid Ali" w:date="2023-04-05T11:18:00Z">
        <w:r w:rsidR="005702E5">
          <w:t xml:space="preserve">and </w:t>
        </w:r>
      </w:ins>
      <w:r>
        <w:t>integration challenges therefore, these are not suitable for recommendation system</w:t>
      </w:r>
      <w:ins w:id="114" w:author="Abid Ali" w:date="2023-04-05T11:18:00Z">
        <w:r w:rsidR="005702E5">
          <w:t>s</w:t>
        </w:r>
      </w:ins>
      <w:r>
        <w:t xml:space="preserve"> further to mitigate these issues </w:t>
      </w:r>
      <w:r w:rsidRPr="00B12C1E">
        <w:t>Han et. al., (2022)</w:t>
      </w:r>
      <w:del w:id="115" w:author="Abid Ali" w:date="2023-04-05T10:44:00Z">
        <w:r w:rsidRPr="00C4624F" w:rsidDel="00C4624F">
          <w:rPr>
            <w:vertAlign w:val="superscript"/>
            <w:rPrChange w:id="116" w:author="Abid Ali" w:date="2023-04-05T10:44:00Z">
              <w:rPr/>
            </w:rPrChange>
          </w:rPr>
          <w:delText xml:space="preserve"> [12]</w:delText>
        </w:r>
      </w:del>
      <w:ins w:id="117" w:author="Abid Ali" w:date="2023-04-05T10:44:00Z">
        <w:r w:rsidR="00C4624F" w:rsidRPr="00C4624F">
          <w:rPr>
            <w:vertAlign w:val="superscript"/>
            <w:rPrChange w:id="118" w:author="Abid Ali" w:date="2023-04-05T10:44:00Z">
              <w:rPr/>
            </w:rPrChange>
          </w:rPr>
          <w:t>1</w:t>
        </w:r>
      </w:ins>
      <w:ins w:id="119" w:author="Abid Ali" w:date="2023-04-05T10:45:00Z">
        <w:r w:rsidR="00D24C09">
          <w:rPr>
            <w:vertAlign w:val="superscript"/>
          </w:rPr>
          <w:t>7</w:t>
        </w:r>
      </w:ins>
      <w:r w:rsidRPr="00B12C1E">
        <w:t xml:space="preserve"> revealed a multilayer fuzzy perception similarity algorithm (MFPS) to perceive and interpret user similarities, ultimately leading to an improvement in the suggestion quality in a way that is </w:t>
      </w:r>
      <w:r w:rsidRPr="00B12C1E">
        <w:lastRenderedPageBreak/>
        <w:t>subjective. This is the first time that triangular fuzzy numbers have been used for RSs, and it was done in this work. In addition, a layered structure is developed to enhance a particular RS's capacity to subjectively perceive similarities across user qualities. The results of the studies described above demonstrated that MFPS stood out above other competitor baselines</w:t>
      </w:r>
      <w:r>
        <w:t xml:space="preserve">. Followed by </w:t>
      </w:r>
      <w:r w:rsidRPr="00991F2E">
        <w:t>Mohd Sabri and Nurul (2022)</w:t>
      </w:r>
      <w:del w:id="120" w:author="Abid Ali" w:date="2023-04-05T10:45:00Z">
        <w:r w:rsidRPr="00D24C09" w:rsidDel="00D24C09">
          <w:rPr>
            <w:vertAlign w:val="superscript"/>
            <w:rPrChange w:id="121" w:author="Abid Ali" w:date="2023-04-05T10:45:00Z">
              <w:rPr/>
            </w:rPrChange>
          </w:rPr>
          <w:delText xml:space="preserve"> [11]</w:delText>
        </w:r>
      </w:del>
      <w:ins w:id="122" w:author="Abid Ali" w:date="2023-04-05T10:45:00Z">
        <w:r w:rsidR="00D24C09" w:rsidRPr="00D24C09">
          <w:rPr>
            <w:vertAlign w:val="superscript"/>
            <w:rPrChange w:id="123" w:author="Abid Ali" w:date="2023-04-05T10:45:00Z">
              <w:rPr/>
            </w:rPrChange>
          </w:rPr>
          <w:t>18</w:t>
        </w:r>
      </w:ins>
      <w:r w:rsidRPr="00991F2E">
        <w:t xml:space="preserve"> designed and tested a book suggestion using a method called item-based CF. The book suggestions were accurately forecasted by the recommendation system, which received an F-measure % that was acceptable at 80.38 %. The Precision, the Recall, and the F-measure were the metrics that were used in the assessment of the book suggestion prototype. Based on this first investigation, the book recommender has effectively suggested reading materials that have satisfactory performance, as measured by their F-measure value of 80.38 %.</w:t>
      </w:r>
      <w:r w:rsidRPr="00573E78">
        <w:t xml:space="preserve"> Fuzzy systems can be useful in recommendation systems as they allow for the handling of imprecise or uncertain information.</w:t>
      </w:r>
      <w:r>
        <w:t xml:space="preserve"> But </w:t>
      </w:r>
      <w:r w:rsidRPr="003323C5">
        <w:t>there are some drawbacks to using fuzzy systems in recommendation systems</w:t>
      </w:r>
      <w:r>
        <w:t xml:space="preserve"> such as scalability, overfitting, and interpretability.</w:t>
      </w:r>
    </w:p>
    <w:p w14:paraId="65A6E183" w14:textId="77777777" w:rsidR="008E0BFB" w:rsidRPr="008F782F" w:rsidRDefault="008E0BFB" w:rsidP="008E0BFB">
      <w:pPr>
        <w:jc w:val="both"/>
      </w:pPr>
      <w:r w:rsidRPr="008F782F">
        <w:t>Current research in recommendation systems is focused on improving the accuracy and relevance of recommendations, as well as addressing issues related to data privacy, fairness, and transparency. Some of the latest trends in recommendation research include:</w:t>
      </w:r>
    </w:p>
    <w:p w14:paraId="4E263F79" w14:textId="77777777" w:rsidR="008E0BFB" w:rsidRPr="008F782F" w:rsidRDefault="008E0BFB" w:rsidP="008E0BFB">
      <w:pPr>
        <w:jc w:val="both"/>
      </w:pPr>
      <w:r w:rsidRPr="008F782F">
        <w:t>Multi-objective optimization: This approach involves optimizing recommendation systems for multiple objectives, such as accuracy, diversity, novelty, and serendipity.</w:t>
      </w:r>
    </w:p>
    <w:p w14:paraId="2C5DD97A" w14:textId="77777777" w:rsidR="008E0BFB" w:rsidRPr="008F782F" w:rsidRDefault="008E0BFB">
      <w:pPr>
        <w:pStyle w:val="ListParagraph"/>
        <w:numPr>
          <w:ilvl w:val="0"/>
          <w:numId w:val="20"/>
        </w:numPr>
        <w:ind w:left="360"/>
        <w:pPrChange w:id="124" w:author="Abid Ali" w:date="2023-04-05T09:45:00Z">
          <w:pPr>
            <w:jc w:val="both"/>
          </w:pPr>
        </w:pPrChange>
      </w:pPr>
      <w:commentRangeStart w:id="125"/>
      <w:commentRangeStart w:id="126"/>
      <w:proofErr w:type="spellStart"/>
      <w:r w:rsidRPr="00EA143A">
        <w:rPr>
          <w:highlight w:val="yellow"/>
          <w:rPrChange w:id="127" w:author="Abid Ali" w:date="2023-04-05T09:45:00Z">
            <w:rPr/>
          </w:rPrChange>
        </w:rPr>
        <w:t>Explainability</w:t>
      </w:r>
      <w:commentRangeEnd w:id="125"/>
      <w:proofErr w:type="spellEnd"/>
      <w:r w:rsidR="00CD4C4E">
        <w:rPr>
          <w:rStyle w:val="CommentReference"/>
        </w:rPr>
        <w:commentReference w:id="125"/>
      </w:r>
      <w:commentRangeEnd w:id="126"/>
      <w:r w:rsidR="00F822A9">
        <w:rPr>
          <w:rStyle w:val="CommentReference"/>
        </w:rPr>
        <w:commentReference w:id="126"/>
      </w:r>
      <w:r w:rsidRPr="008F782F">
        <w:t>: Researchers are developing new methods to provide users with explanations for why they are being recommended certain items or products.</w:t>
      </w:r>
    </w:p>
    <w:p w14:paraId="276CF2F7" w14:textId="77777777" w:rsidR="008E0BFB" w:rsidRPr="008F782F" w:rsidRDefault="008E0BFB">
      <w:pPr>
        <w:pStyle w:val="ListParagraph"/>
        <w:numPr>
          <w:ilvl w:val="0"/>
          <w:numId w:val="20"/>
        </w:numPr>
        <w:ind w:left="360"/>
        <w:pPrChange w:id="128" w:author="Abid Ali" w:date="2023-04-05T09:45:00Z">
          <w:pPr>
            <w:jc w:val="both"/>
          </w:pPr>
        </w:pPrChange>
      </w:pPr>
      <w:r w:rsidRPr="008F782F">
        <w:t>Context-aware recommendation: This involves incorporating contextual information, such as location, time, and user behavior, into the recommendation process to provide more relevant and personalized recommendations.</w:t>
      </w:r>
    </w:p>
    <w:p w14:paraId="19B1B8D0" w14:textId="77777777" w:rsidR="008E0BFB" w:rsidRPr="008F782F" w:rsidRDefault="008E0BFB">
      <w:pPr>
        <w:pStyle w:val="ListParagraph"/>
        <w:numPr>
          <w:ilvl w:val="0"/>
          <w:numId w:val="20"/>
        </w:numPr>
        <w:ind w:left="360"/>
        <w:pPrChange w:id="129" w:author="Abid Ali" w:date="2023-04-05T09:45:00Z">
          <w:pPr>
            <w:jc w:val="both"/>
          </w:pPr>
        </w:pPrChange>
      </w:pPr>
      <w:r w:rsidRPr="008F782F">
        <w:t>Hybrid recommendation: This approach combines multiple recommendation techniques to provide more accurate and diverse recommendations.</w:t>
      </w:r>
    </w:p>
    <w:p w14:paraId="520BB730" w14:textId="77777777" w:rsidR="008E0BFB" w:rsidRPr="008F782F" w:rsidRDefault="008E0BFB" w:rsidP="008E0BFB">
      <w:pPr>
        <w:jc w:val="both"/>
      </w:pPr>
      <w:r w:rsidRPr="008F782F">
        <w:t>Despite the advancements in recommendation systems, there are still some limitations that need to be addressed. Some of these limitations include:</w:t>
      </w:r>
    </w:p>
    <w:p w14:paraId="267F8C0C" w14:textId="77777777" w:rsidR="008E0BFB" w:rsidRPr="008F782F" w:rsidRDefault="008E0BFB">
      <w:pPr>
        <w:pStyle w:val="ListParagraph"/>
        <w:numPr>
          <w:ilvl w:val="0"/>
          <w:numId w:val="21"/>
        </w:numPr>
        <w:ind w:left="360"/>
        <w:pPrChange w:id="130" w:author="Abid Ali" w:date="2023-04-05T09:46:00Z">
          <w:pPr>
            <w:jc w:val="both"/>
          </w:pPr>
        </w:pPrChange>
      </w:pPr>
      <w:r w:rsidRPr="008F782F">
        <w:t>Cold start problem: This refers to the difficulty of making recommendations for new users or items with limited data.</w:t>
      </w:r>
    </w:p>
    <w:p w14:paraId="062C7983" w14:textId="77777777" w:rsidR="008E0BFB" w:rsidRPr="008F782F" w:rsidRDefault="008E0BFB">
      <w:pPr>
        <w:pStyle w:val="ListParagraph"/>
        <w:numPr>
          <w:ilvl w:val="0"/>
          <w:numId w:val="21"/>
        </w:numPr>
        <w:ind w:left="360"/>
        <w:pPrChange w:id="131" w:author="Abid Ali" w:date="2023-04-05T09:46:00Z">
          <w:pPr>
            <w:jc w:val="both"/>
          </w:pPr>
        </w:pPrChange>
      </w:pPr>
      <w:r w:rsidRPr="00EA143A">
        <w:rPr>
          <w:highlight w:val="yellow"/>
          <w:rPrChange w:id="132" w:author="Abid Ali" w:date="2023-04-05T09:45:00Z">
            <w:rPr/>
          </w:rPrChange>
        </w:rPr>
        <w:t>Data sparsity</w:t>
      </w:r>
      <w:r w:rsidRPr="008F782F">
        <w:t>: This is a common problem in recommendation systems where there is a large number of items and users, but only a small fraction of them have ratings or interactions.</w:t>
      </w:r>
    </w:p>
    <w:p w14:paraId="733E3F33" w14:textId="77777777" w:rsidR="008E0BFB" w:rsidRPr="008F782F" w:rsidRDefault="008E0BFB">
      <w:pPr>
        <w:pStyle w:val="ListParagraph"/>
        <w:numPr>
          <w:ilvl w:val="0"/>
          <w:numId w:val="21"/>
        </w:numPr>
        <w:ind w:left="360"/>
        <w:pPrChange w:id="133" w:author="Abid Ali" w:date="2023-04-05T09:46:00Z">
          <w:pPr>
            <w:jc w:val="both"/>
          </w:pPr>
        </w:pPrChange>
      </w:pPr>
      <w:r w:rsidRPr="008F782F">
        <w:t>Algorithmic bias: This refers to the potential for recommendation algorithms to produce biased recommendations based on factors such as race, gender, or socioeconomic status.</w:t>
      </w:r>
    </w:p>
    <w:p w14:paraId="73EF80A5" w14:textId="092641A5" w:rsidR="00FD1F97" w:rsidRDefault="008E0BFB">
      <w:pPr>
        <w:pStyle w:val="BodyText"/>
        <w:numPr>
          <w:ilvl w:val="0"/>
          <w:numId w:val="21"/>
        </w:numPr>
        <w:ind w:left="360" w:right="113"/>
        <w:jc w:val="both"/>
        <w:rPr>
          <w:sz w:val="22"/>
          <w:szCs w:val="22"/>
        </w:rPr>
        <w:pPrChange w:id="134" w:author="Abid Ali" w:date="2023-04-05T09:46:00Z">
          <w:pPr>
            <w:pStyle w:val="BodyText"/>
            <w:ind w:right="113"/>
            <w:jc w:val="both"/>
          </w:pPr>
        </w:pPrChange>
      </w:pPr>
      <w:r w:rsidRPr="00CD4C4E">
        <w:rPr>
          <w:sz w:val="22"/>
          <w:szCs w:val="22"/>
          <w:highlight w:val="yellow"/>
          <w:rPrChange w:id="135" w:author="Anshu" w:date="2023-04-04T17:52:00Z">
            <w:rPr>
              <w:sz w:val="22"/>
              <w:szCs w:val="22"/>
            </w:rPr>
          </w:rPrChange>
        </w:rPr>
        <w:t>Privacy concerns</w:t>
      </w:r>
      <w:r w:rsidRPr="00E313CC">
        <w:rPr>
          <w:sz w:val="22"/>
          <w:szCs w:val="22"/>
        </w:rPr>
        <w:t xml:space="preserve">: Recommendation systems typically require access to users' </w:t>
      </w:r>
      <w:del w:id="136" w:author="Abid Ali" w:date="2023-04-05T11:18:00Z">
        <w:r w:rsidRPr="00E313CC" w:rsidDel="005702E5">
          <w:rPr>
            <w:sz w:val="22"/>
            <w:szCs w:val="22"/>
          </w:rPr>
          <w:delText xml:space="preserve">personal </w:delText>
        </w:r>
      </w:del>
      <w:r w:rsidRPr="00E313CC">
        <w:rPr>
          <w:sz w:val="22"/>
          <w:szCs w:val="22"/>
        </w:rPr>
        <w:t>data, which raises concerns about data privacy and security.</w:t>
      </w:r>
    </w:p>
    <w:p w14:paraId="682563AD" w14:textId="61FCDD56" w:rsidR="009021A3" w:rsidRDefault="005A6882" w:rsidP="005A6882">
      <w:pPr>
        <w:jc w:val="both"/>
      </w:pPr>
      <w:r w:rsidRPr="005A6882">
        <w:t>In this analysis, a novel weighted recommendation system is created for better consumer decisions using CF. Machine learning model</w:t>
      </w:r>
      <w:ins w:id="137" w:author="Abid Ali" w:date="2023-04-05T11:18:00Z">
        <w:r w:rsidR="005702E5">
          <w:t>s</w:t>
        </w:r>
      </w:ins>
      <w:r w:rsidRPr="005A6882">
        <w:t xml:space="preserve"> MNB, MLP, and LR are combined to form an ensemble model for product recommendation. The dataset that is used to train and test the proposed ensembled model is an open-source dataset and </w:t>
      </w:r>
      <w:ins w:id="138" w:author="Abid Ali" w:date="2023-04-05T11:18:00Z">
        <w:r w:rsidR="005702E5">
          <w:t xml:space="preserve">is </w:t>
        </w:r>
      </w:ins>
      <w:r w:rsidRPr="005A6882">
        <w:t>easily available on the website of Kaggle. Section 1 provide</w:t>
      </w:r>
      <w:ins w:id="139" w:author="Abid Ali" w:date="2023-04-05T11:18:00Z">
        <w:r w:rsidR="005702E5">
          <w:t>s</w:t>
        </w:r>
      </w:ins>
      <w:r w:rsidRPr="005A6882">
        <w:t xml:space="preserve"> an introduction related to </w:t>
      </w:r>
      <w:ins w:id="140" w:author="Abid Ali" w:date="2023-04-05T11:18:00Z">
        <w:r w:rsidR="005702E5">
          <w:t xml:space="preserve">the </w:t>
        </w:r>
      </w:ins>
      <w:r w:rsidRPr="005A6882">
        <w:t xml:space="preserve">recommender system and CF, then </w:t>
      </w:r>
      <w:r w:rsidR="00257A35">
        <w:t>displays</w:t>
      </w:r>
      <w:r w:rsidRPr="005A6882">
        <w:t xml:space="preserve"> the literature review that discus</w:t>
      </w:r>
      <w:ins w:id="141" w:author="Abid Ali" w:date="2023-04-05T11:18:00Z">
        <w:r w:rsidR="005702E5">
          <w:t>se</w:t>
        </w:r>
      </w:ins>
      <w:r w:rsidRPr="005A6882">
        <w:t xml:space="preserve">s the latest research that is performed on the recommender system section </w:t>
      </w:r>
      <w:r w:rsidR="00257A35">
        <w:t>2</w:t>
      </w:r>
      <w:r w:rsidRPr="005A6882">
        <w:t xml:space="preserve"> displays the background study, section </w:t>
      </w:r>
      <w:r w:rsidR="00257A35">
        <w:t>3</w:t>
      </w:r>
      <w:r w:rsidRPr="005A6882">
        <w:t xml:space="preserve"> depicts the problem formulation, section </w:t>
      </w:r>
      <w:r w:rsidR="00257A35">
        <w:t>4</w:t>
      </w:r>
      <w:r w:rsidRPr="005A6882">
        <w:t xml:space="preserve"> discus</w:t>
      </w:r>
      <w:ins w:id="142" w:author="Abid Ali" w:date="2023-04-05T11:18:00Z">
        <w:r w:rsidR="005702E5">
          <w:t>se</w:t>
        </w:r>
      </w:ins>
      <w:r w:rsidRPr="005A6882">
        <w:t xml:space="preserve">s the objectives that are obtained after evaluating the previous work, section </w:t>
      </w:r>
      <w:r w:rsidR="00257A35">
        <w:t>5</w:t>
      </w:r>
      <w:r w:rsidRPr="005A6882">
        <w:t xml:space="preserve"> discuss the methodology section, section </w:t>
      </w:r>
      <w:r w:rsidR="00257A35">
        <w:t>6</w:t>
      </w:r>
      <w:r w:rsidRPr="005A6882">
        <w:t xml:space="preserve"> displays the results section and finally </w:t>
      </w:r>
      <w:del w:id="143" w:author="Abid Ali" w:date="2023-04-05T11:18:00Z">
        <w:r w:rsidRPr="005A6882" w:rsidDel="005702E5">
          <w:delText xml:space="preserve">the </w:delText>
        </w:r>
      </w:del>
      <w:r w:rsidRPr="005A6882">
        <w:t xml:space="preserve">section </w:t>
      </w:r>
      <w:r w:rsidR="00257A35">
        <w:t>7</w:t>
      </w:r>
      <w:r w:rsidRPr="005A6882">
        <w:t xml:space="preserve"> displays the conclusion and future scope of the research</w:t>
      </w:r>
      <w:r w:rsidR="009021A3" w:rsidRPr="009021A3">
        <w:t>.</w:t>
      </w:r>
    </w:p>
    <w:p w14:paraId="68BB6A6D" w14:textId="46272E3B" w:rsidR="009021A3" w:rsidRPr="00FD1F97" w:rsidRDefault="009021A3" w:rsidP="009021A3">
      <w:pPr>
        <w:pStyle w:val="BodyText"/>
        <w:ind w:right="113"/>
        <w:jc w:val="both"/>
        <w:rPr>
          <w:sz w:val="22"/>
          <w:szCs w:val="22"/>
        </w:rPr>
        <w:sectPr w:rsidR="009021A3" w:rsidRPr="00FD1F97" w:rsidSect="001A230F">
          <w:headerReference w:type="default" r:id="rId11"/>
          <w:footerReference w:type="even" r:id="rId12"/>
          <w:footerReference w:type="default" r:id="rId13"/>
          <w:type w:val="continuous"/>
          <w:pgSz w:w="11910" w:h="15820"/>
          <w:pgMar w:top="820" w:right="900" w:bottom="1080" w:left="900" w:header="720" w:footer="720" w:gutter="0"/>
          <w:cols w:space="176"/>
        </w:sectPr>
      </w:pPr>
    </w:p>
    <w:p w14:paraId="0563551C" w14:textId="5050B73E" w:rsidR="00177CF4" w:rsidRPr="008D0B4B" w:rsidRDefault="00BE26B4" w:rsidP="00B61E9E">
      <w:pPr>
        <w:pStyle w:val="Heading1"/>
        <w:numPr>
          <w:ilvl w:val="0"/>
          <w:numId w:val="6"/>
        </w:numPr>
        <w:tabs>
          <w:tab w:val="left" w:pos="361"/>
        </w:tabs>
        <w:spacing w:before="240" w:after="240"/>
        <w:ind w:left="363" w:hanging="255"/>
        <w:rPr>
          <w:rFonts w:ascii="Times New Roman" w:hAnsi="Times New Roman" w:cs="Times New Roman"/>
          <w:sz w:val="22"/>
          <w:szCs w:val="22"/>
        </w:rPr>
      </w:pPr>
      <w:r w:rsidRPr="008D0B4B">
        <w:rPr>
          <w:rFonts w:ascii="Times New Roman" w:hAnsi="Times New Roman" w:cs="Times New Roman"/>
          <w:sz w:val="22"/>
          <w:szCs w:val="22"/>
        </w:rPr>
        <w:lastRenderedPageBreak/>
        <w:t>Background Study</w:t>
      </w:r>
    </w:p>
    <w:p w14:paraId="6E4A9CDF" w14:textId="262EA9A2" w:rsidR="00177CF4" w:rsidRPr="008D0B4B" w:rsidRDefault="002006C4" w:rsidP="00B61E9E">
      <w:pPr>
        <w:pStyle w:val="BodyText"/>
        <w:spacing w:line="261" w:lineRule="auto"/>
        <w:ind w:left="108" w:right="113"/>
        <w:jc w:val="both"/>
        <w:rPr>
          <w:sz w:val="22"/>
          <w:szCs w:val="22"/>
        </w:rPr>
      </w:pPr>
      <w:r w:rsidRPr="008D0B4B">
        <w:rPr>
          <w:sz w:val="22"/>
          <w:szCs w:val="22"/>
        </w:rPr>
        <w:t xml:space="preserve">More people are interested in review-based recommender systems now than ever before due to the proliferation of social networking sites. The development of such systems is motivated by a desire to put to good use the insightful data included in users' written critiques. With the use of sentiment analysis, this study introduces a CF recommendation system.  Sentiment analysis is used on a data set consisting of 7210 reviews of 221 novels culled from the Amazon website to achieve this end. To get user feedback, an ensemble of models is used. For ensemble modeling, an approach based on weighted vote classifiers is also used. Java Web Crawlers were used to get the necessary information from Amazon.com. Comments made by Amazon customers on individual book titles, such as Business Intelligence, were the only source of information. Sentiment analysis is done using </w:t>
      </w:r>
      <w:r w:rsidRPr="008D0B4B">
        <w:rPr>
          <w:sz w:val="22"/>
          <w:szCs w:val="22"/>
        </w:rPr>
        <w:lastRenderedPageBreak/>
        <w:t>several approaches, including text normalization and ensemble techniques. Users were more likely to suggest popular items</w:t>
      </w:r>
      <w:del w:id="144" w:author="Abid Ali" w:date="2023-04-05T11:18:00Z">
        <w:r w:rsidRPr="008D0B4B" w:rsidDel="005702E5">
          <w:rPr>
            <w:sz w:val="22"/>
            <w:szCs w:val="22"/>
          </w:rPr>
          <w:delText>,</w:delText>
        </w:r>
      </w:del>
      <w:r w:rsidRPr="008D0B4B">
        <w:rPr>
          <w:sz w:val="22"/>
          <w:szCs w:val="22"/>
        </w:rPr>
        <w:t xml:space="preserve"> and recommender system performance was improved</w:t>
      </w:r>
      <w:del w:id="145" w:author="Abid Ali" w:date="2023-04-05T11:18:00Z">
        <w:r w:rsidRPr="008D0B4B" w:rsidDel="005702E5">
          <w:rPr>
            <w:sz w:val="22"/>
            <w:szCs w:val="22"/>
          </w:rPr>
          <w:delText>,</w:delText>
        </w:r>
      </w:del>
      <w:r w:rsidRPr="008D0B4B">
        <w:rPr>
          <w:sz w:val="22"/>
          <w:szCs w:val="22"/>
        </w:rPr>
        <w:t xml:space="preserve"> when sentiment analysis of customer reviews was included. As a result of incorporating sentiment analysis into recommender systems, this research demonstrates significant gains in the effectiveness of the latter</w:t>
      </w:r>
      <w:del w:id="146" w:author="Abid Ali" w:date="2023-04-05T10:49:00Z">
        <w:r w:rsidRPr="009D3293" w:rsidDel="009D3293">
          <w:rPr>
            <w:sz w:val="22"/>
            <w:szCs w:val="22"/>
            <w:vertAlign w:val="superscript"/>
            <w:rPrChange w:id="147" w:author="Abid Ali" w:date="2023-04-05T10:49:00Z">
              <w:rPr>
                <w:sz w:val="22"/>
                <w:szCs w:val="22"/>
              </w:rPr>
            </w:rPrChange>
          </w:rPr>
          <w:delText xml:space="preserve"> [1</w:delText>
        </w:r>
        <w:r w:rsidR="009F4B13" w:rsidRPr="009D3293" w:rsidDel="009D3293">
          <w:rPr>
            <w:sz w:val="22"/>
            <w:szCs w:val="22"/>
            <w:vertAlign w:val="superscript"/>
            <w:rPrChange w:id="148" w:author="Abid Ali" w:date="2023-04-05T10:49:00Z">
              <w:rPr>
                <w:sz w:val="22"/>
                <w:szCs w:val="22"/>
              </w:rPr>
            </w:rPrChange>
          </w:rPr>
          <w:delText>9</w:delText>
        </w:r>
        <w:r w:rsidRPr="009D3293" w:rsidDel="009D3293">
          <w:rPr>
            <w:sz w:val="22"/>
            <w:szCs w:val="22"/>
            <w:vertAlign w:val="superscript"/>
            <w:rPrChange w:id="149" w:author="Abid Ali" w:date="2023-04-05T10:49:00Z">
              <w:rPr>
                <w:sz w:val="22"/>
                <w:szCs w:val="22"/>
              </w:rPr>
            </w:rPrChange>
          </w:rPr>
          <w:delText>]</w:delText>
        </w:r>
      </w:del>
      <w:ins w:id="150" w:author="Abid Ali" w:date="2023-04-05T10:49:00Z">
        <w:r w:rsidR="009D3293" w:rsidRPr="009D3293">
          <w:rPr>
            <w:sz w:val="22"/>
            <w:szCs w:val="22"/>
            <w:vertAlign w:val="superscript"/>
            <w:rPrChange w:id="151" w:author="Abid Ali" w:date="2023-04-05T10:49:00Z">
              <w:rPr>
                <w:sz w:val="22"/>
                <w:szCs w:val="22"/>
              </w:rPr>
            </w:rPrChange>
          </w:rPr>
          <w:t>19</w:t>
        </w:r>
      </w:ins>
      <w:r w:rsidR="00833A7F" w:rsidRPr="008D0B4B">
        <w:rPr>
          <w:sz w:val="22"/>
          <w:szCs w:val="22"/>
        </w:rPr>
        <w:t>.</w:t>
      </w:r>
    </w:p>
    <w:p w14:paraId="6D3051C8" w14:textId="22A2207E" w:rsidR="00177CF4" w:rsidRPr="00963A4A" w:rsidRDefault="00D973BD" w:rsidP="00B61E9E">
      <w:pPr>
        <w:pStyle w:val="Heading1"/>
        <w:numPr>
          <w:ilvl w:val="0"/>
          <w:numId w:val="6"/>
        </w:numPr>
        <w:tabs>
          <w:tab w:val="left" w:pos="361"/>
        </w:tabs>
        <w:spacing w:before="240" w:after="240"/>
        <w:ind w:left="363" w:hanging="255"/>
        <w:rPr>
          <w:rFonts w:ascii="Times New Roman" w:hAnsi="Times New Roman" w:cs="Times New Roman"/>
          <w:sz w:val="22"/>
          <w:szCs w:val="22"/>
        </w:rPr>
      </w:pPr>
      <w:r w:rsidRPr="00963A4A">
        <w:rPr>
          <w:rFonts w:ascii="Times New Roman" w:hAnsi="Times New Roman" w:cs="Times New Roman"/>
          <w:sz w:val="22"/>
          <w:szCs w:val="22"/>
          <w:rPrChange w:id="152" w:author="HP" w:date="2023-10-11T12:42:00Z">
            <w:rPr>
              <w:rFonts w:ascii="Times New Roman" w:eastAsia="Times New Roman" w:hAnsi="Times New Roman" w:cs="Times New Roman"/>
              <w:b w:val="0"/>
              <w:bCs w:val="0"/>
              <w:sz w:val="22"/>
              <w:szCs w:val="22"/>
            </w:rPr>
          </w:rPrChange>
        </w:rPr>
        <w:t>Problem Formulation</w:t>
      </w:r>
    </w:p>
    <w:p w14:paraId="2E1A7455" w14:textId="272DBEF2" w:rsidR="00177CF4" w:rsidRPr="00963A4A" w:rsidRDefault="002006C4" w:rsidP="009A420B">
      <w:pPr>
        <w:pStyle w:val="BodyText"/>
        <w:spacing w:line="261" w:lineRule="auto"/>
        <w:ind w:left="108" w:right="113"/>
        <w:jc w:val="both"/>
        <w:rPr>
          <w:sz w:val="22"/>
          <w:szCs w:val="22"/>
          <w:rPrChange w:id="153" w:author="HP" w:date="2023-10-11T12:42:00Z">
            <w:rPr>
              <w:sz w:val="22"/>
              <w:szCs w:val="22"/>
            </w:rPr>
          </w:rPrChange>
        </w:rPr>
      </w:pPr>
      <w:r w:rsidRPr="00963A4A">
        <w:rPr>
          <w:sz w:val="22"/>
          <w:szCs w:val="22"/>
        </w:rPr>
        <w:t>Customers with an Internet connection may shop for necessities whenever and wherever they choose. People prefer to buy books, for instance, from online retailers like Amazon. In addition, users have the option to provide written feedback on a product, whi</w:t>
      </w:r>
      <w:r w:rsidRPr="002D5174">
        <w:rPr>
          <w:sz w:val="22"/>
          <w:szCs w:val="22"/>
        </w:rPr>
        <w:t>ch may ultimately influence the purchasing decisions</w:t>
      </w:r>
      <w:r w:rsidRPr="00963A4A">
        <w:rPr>
          <w:sz w:val="22"/>
          <w:szCs w:val="22"/>
        </w:rPr>
        <w:t xml:space="preserve"> of other consumers. It will be impossible to create relevant queries to retrieve meaningful data from such a massive volume of data if the substance of documents is u</w:t>
      </w:r>
      <w:bookmarkStart w:id="154" w:name="_GoBack"/>
      <w:bookmarkEnd w:id="154"/>
      <w:r w:rsidRPr="00963A4A">
        <w:rPr>
          <w:sz w:val="22"/>
          <w:szCs w:val="22"/>
        </w:rPr>
        <w:t>nknown. Users need aid in comparing p</w:t>
      </w:r>
      <w:r w:rsidRPr="00963A4A">
        <w:rPr>
          <w:sz w:val="22"/>
          <w:szCs w:val="22"/>
          <w:rPrChange w:id="155" w:author="HP" w:date="2023-10-11T12:42:00Z">
            <w:rPr>
              <w:sz w:val="22"/>
              <w:szCs w:val="22"/>
            </w:rPr>
          </w:rPrChange>
        </w:rPr>
        <w:t xml:space="preserve">apers, categorizing them according to relevance, and uncovering patterns. </w:t>
      </w:r>
      <w:r w:rsidRPr="002D5174">
        <w:rPr>
          <w:rFonts w:ascii="Arial Black" w:hAnsi="Arial Black"/>
          <w:sz w:val="22"/>
          <w:szCs w:val="22"/>
          <w:rPrChange w:id="156" w:author="HP" w:date="2023-10-11T12:43:00Z">
            <w:rPr>
              <w:sz w:val="22"/>
              <w:szCs w:val="22"/>
            </w:rPr>
          </w:rPrChange>
        </w:rPr>
        <w:t>Customers are often overburdened and make bad judgments because of the rapid increase and diversity of information accessible on the internet and the rapid creation of new e-commerce products (purchasing items, product comparison</w:t>
      </w:r>
      <w:r w:rsidRPr="002D5174">
        <w:rPr>
          <w:sz w:val="22"/>
          <w:szCs w:val="22"/>
        </w:rPr>
        <w:t>, various auctions, etc.). That's a bad thing since it cuts into profits.</w:t>
      </w:r>
    </w:p>
    <w:p w14:paraId="1D185D5B" w14:textId="77777777" w:rsidR="003C2C74" w:rsidRPr="008D0B4B" w:rsidRDefault="003C2C74" w:rsidP="009A420B">
      <w:pPr>
        <w:pStyle w:val="Heading1"/>
        <w:numPr>
          <w:ilvl w:val="0"/>
          <w:numId w:val="6"/>
        </w:numPr>
        <w:tabs>
          <w:tab w:val="left" w:pos="361"/>
        </w:tabs>
        <w:spacing w:before="240" w:after="240"/>
        <w:ind w:left="363" w:hanging="255"/>
        <w:rPr>
          <w:rFonts w:ascii="Times New Roman" w:hAnsi="Times New Roman" w:cs="Times New Roman"/>
          <w:sz w:val="22"/>
          <w:szCs w:val="22"/>
        </w:rPr>
      </w:pPr>
      <w:r w:rsidRPr="008D0B4B">
        <w:rPr>
          <w:rFonts w:ascii="Times New Roman" w:hAnsi="Times New Roman" w:cs="Times New Roman"/>
          <w:sz w:val="22"/>
          <w:szCs w:val="22"/>
        </w:rPr>
        <w:t>Research Objectives</w:t>
      </w:r>
    </w:p>
    <w:p w14:paraId="11869D27" w14:textId="77777777" w:rsidR="002006C4" w:rsidRPr="008D0B4B" w:rsidRDefault="002006C4" w:rsidP="00F95739">
      <w:pPr>
        <w:pStyle w:val="BodyText"/>
        <w:numPr>
          <w:ilvl w:val="0"/>
          <w:numId w:val="11"/>
        </w:numPr>
        <w:spacing w:line="261" w:lineRule="auto"/>
        <w:ind w:left="426" w:right="113" w:hanging="284"/>
        <w:jc w:val="both"/>
        <w:rPr>
          <w:sz w:val="22"/>
          <w:szCs w:val="22"/>
        </w:rPr>
      </w:pPr>
      <w:r w:rsidRPr="008D0B4B">
        <w:rPr>
          <w:sz w:val="22"/>
          <w:szCs w:val="22"/>
        </w:rPr>
        <w:t>To study and evaluate previous studies on recommendation systems for consumer decisions.</w:t>
      </w:r>
    </w:p>
    <w:p w14:paraId="74478D39" w14:textId="77777777" w:rsidR="002006C4" w:rsidRPr="008D0B4B" w:rsidRDefault="002006C4" w:rsidP="00F95739">
      <w:pPr>
        <w:pStyle w:val="BodyText"/>
        <w:numPr>
          <w:ilvl w:val="0"/>
          <w:numId w:val="11"/>
        </w:numPr>
        <w:spacing w:line="261" w:lineRule="auto"/>
        <w:ind w:left="426" w:right="113" w:hanging="284"/>
        <w:jc w:val="both"/>
        <w:rPr>
          <w:sz w:val="22"/>
          <w:szCs w:val="22"/>
        </w:rPr>
      </w:pPr>
      <w:r w:rsidRPr="008D0B4B">
        <w:rPr>
          <w:sz w:val="22"/>
          <w:szCs w:val="22"/>
        </w:rPr>
        <w:t>To create a novel recommendation technique by implementing a new formula for better consumer decisions by using CF.</w:t>
      </w:r>
    </w:p>
    <w:p w14:paraId="50C41F80" w14:textId="7801BC6A" w:rsidR="00177CF4" w:rsidRPr="008D0B4B" w:rsidRDefault="002006C4" w:rsidP="00F95739">
      <w:pPr>
        <w:pStyle w:val="BodyText"/>
        <w:numPr>
          <w:ilvl w:val="0"/>
          <w:numId w:val="11"/>
        </w:numPr>
        <w:spacing w:line="261" w:lineRule="auto"/>
        <w:ind w:left="426" w:right="113" w:hanging="284"/>
        <w:jc w:val="both"/>
        <w:rPr>
          <w:sz w:val="22"/>
          <w:szCs w:val="22"/>
        </w:rPr>
      </w:pPr>
      <w:r w:rsidRPr="008D0B4B">
        <w:rPr>
          <w:sz w:val="22"/>
          <w:szCs w:val="22"/>
        </w:rPr>
        <w:t>To prove the robustness of the proposed model by comparing it with another conventional model in terms of accuracy and other performance evaluation parameters</w:t>
      </w:r>
      <w:r w:rsidR="00C36055" w:rsidRPr="008D0B4B">
        <w:rPr>
          <w:sz w:val="22"/>
          <w:szCs w:val="22"/>
        </w:rPr>
        <w:t>.</w:t>
      </w:r>
    </w:p>
    <w:p w14:paraId="2C48382F" w14:textId="77777777" w:rsidR="0083353C" w:rsidRPr="008D0B4B" w:rsidRDefault="0083353C" w:rsidP="009A420B">
      <w:pPr>
        <w:pStyle w:val="Heading1"/>
        <w:numPr>
          <w:ilvl w:val="0"/>
          <w:numId w:val="6"/>
        </w:numPr>
        <w:tabs>
          <w:tab w:val="left" w:pos="361"/>
        </w:tabs>
        <w:spacing w:before="240" w:after="240"/>
        <w:ind w:left="363" w:hanging="255"/>
        <w:rPr>
          <w:rFonts w:ascii="Times New Roman" w:hAnsi="Times New Roman" w:cs="Times New Roman"/>
          <w:sz w:val="22"/>
          <w:szCs w:val="22"/>
        </w:rPr>
      </w:pPr>
      <w:r w:rsidRPr="008D0B4B">
        <w:rPr>
          <w:rFonts w:ascii="Times New Roman" w:hAnsi="Times New Roman" w:cs="Times New Roman"/>
          <w:sz w:val="22"/>
          <w:szCs w:val="22"/>
        </w:rPr>
        <w:t>Research Methodology</w:t>
      </w:r>
    </w:p>
    <w:p w14:paraId="6D40C635" w14:textId="0C0BA98A" w:rsidR="0083353C" w:rsidRPr="008D0B4B" w:rsidRDefault="002006C4" w:rsidP="009A420B">
      <w:pPr>
        <w:pStyle w:val="BodyText"/>
        <w:spacing w:line="261" w:lineRule="auto"/>
        <w:ind w:left="108" w:right="113"/>
        <w:jc w:val="both"/>
        <w:rPr>
          <w:sz w:val="22"/>
          <w:szCs w:val="22"/>
        </w:rPr>
      </w:pPr>
      <w:r w:rsidRPr="008D0B4B">
        <w:rPr>
          <w:sz w:val="22"/>
          <w:szCs w:val="22"/>
        </w:rPr>
        <w:t xml:space="preserve">The concept of designed architecture is examined in the context of research methodology. The term "research methodology" refers to the process through which authors outline the specifics of how they plan to conduct their studies, and the name "research methodology" itself refers to this process. It's a way of approaching a study problem that is reasonable and systematic. It is common practice for authors to provide a brief explanation of their technique to guarantee that their research produces accurate and trustworthy results and achieves the stated goals and objectives. The process considers, not just the data itself but also its origins, potential uses, and methods of acquisition. After it, </w:t>
      </w:r>
      <w:proofErr w:type="spellStart"/>
      <w:r w:rsidRPr="008D0B4B">
        <w:rPr>
          <w:sz w:val="22"/>
          <w:szCs w:val="22"/>
        </w:rPr>
        <w:t>ensembling</w:t>
      </w:r>
      <w:proofErr w:type="spellEnd"/>
      <w:r w:rsidRPr="008D0B4B">
        <w:rPr>
          <w:sz w:val="22"/>
          <w:szCs w:val="22"/>
        </w:rPr>
        <w:t xml:space="preserve"> models are used to ensemble the methodology</w:t>
      </w:r>
      <w:ins w:id="157" w:author="Abid Ali" w:date="2023-04-05T11:19:00Z">
        <w:r w:rsidR="005702E5">
          <w:rPr>
            <w:sz w:val="22"/>
            <w:szCs w:val="22"/>
          </w:rPr>
          <w:t>,</w:t>
        </w:r>
      </w:ins>
      <w:r w:rsidRPr="008D0B4B">
        <w:rPr>
          <w:sz w:val="22"/>
          <w:szCs w:val="22"/>
        </w:rPr>
        <w:t xml:space="preserve"> and then a recommendation system is modeled for better consumer decisions</w:t>
      </w:r>
      <w:r w:rsidR="00B96B38" w:rsidRPr="008D0B4B">
        <w:rPr>
          <w:sz w:val="22"/>
          <w:szCs w:val="22"/>
        </w:rPr>
        <w:t>.</w:t>
      </w:r>
    </w:p>
    <w:p w14:paraId="5D81CC6F" w14:textId="77777777" w:rsidR="000F5686" w:rsidRPr="00A11D1D" w:rsidRDefault="000F5686" w:rsidP="009A420B">
      <w:pPr>
        <w:pStyle w:val="Heading2"/>
        <w:numPr>
          <w:ilvl w:val="1"/>
          <w:numId w:val="6"/>
        </w:numPr>
        <w:tabs>
          <w:tab w:val="left" w:pos="513"/>
        </w:tabs>
        <w:spacing w:before="120" w:after="120"/>
        <w:ind w:left="510" w:hanging="391"/>
        <w:jc w:val="both"/>
        <w:rPr>
          <w:rFonts w:ascii="Times New Roman" w:hAnsi="Times New Roman" w:cs="Times New Roman"/>
          <w:sz w:val="18"/>
          <w:szCs w:val="18"/>
        </w:rPr>
      </w:pPr>
      <w:r w:rsidRPr="00A11D1D">
        <w:rPr>
          <w:rFonts w:ascii="Times New Roman" w:hAnsi="Times New Roman" w:cs="Times New Roman"/>
          <w:sz w:val="18"/>
          <w:szCs w:val="18"/>
        </w:rPr>
        <w:t>Technique Used</w:t>
      </w:r>
    </w:p>
    <w:p w14:paraId="5CB274EA" w14:textId="23EC9A2B" w:rsidR="0083353C" w:rsidRPr="008D0B4B" w:rsidRDefault="002006C4" w:rsidP="001A4DC6">
      <w:pPr>
        <w:pStyle w:val="BodyText"/>
        <w:spacing w:line="261" w:lineRule="auto"/>
        <w:ind w:left="108" w:right="113"/>
        <w:jc w:val="both"/>
        <w:rPr>
          <w:sz w:val="22"/>
          <w:szCs w:val="22"/>
        </w:rPr>
      </w:pPr>
      <w:r w:rsidRPr="008D0B4B">
        <w:rPr>
          <w:sz w:val="22"/>
          <w:szCs w:val="22"/>
        </w:rPr>
        <w:t>In this section, a brief description of all the techniques which are taken into consideration is given below</w:t>
      </w:r>
      <w:r w:rsidR="001A4DC6" w:rsidRPr="008D0B4B">
        <w:rPr>
          <w:sz w:val="22"/>
          <w:szCs w:val="22"/>
        </w:rPr>
        <w:t>:</w:t>
      </w:r>
    </w:p>
    <w:p w14:paraId="2DB8F97F" w14:textId="5DA0AC7C" w:rsidR="0083353C" w:rsidRPr="00257A35" w:rsidRDefault="00FB556B" w:rsidP="00257A35">
      <w:pPr>
        <w:pStyle w:val="BodyText"/>
        <w:numPr>
          <w:ilvl w:val="0"/>
          <w:numId w:val="11"/>
        </w:numPr>
        <w:spacing w:before="120" w:after="120"/>
        <w:ind w:left="426" w:right="113" w:hanging="284"/>
        <w:jc w:val="both"/>
        <w:rPr>
          <w:b/>
          <w:bCs/>
          <w:sz w:val="22"/>
          <w:szCs w:val="22"/>
        </w:rPr>
      </w:pPr>
      <w:r w:rsidRPr="00257A35">
        <w:rPr>
          <w:b/>
          <w:bCs/>
          <w:sz w:val="22"/>
          <w:szCs w:val="22"/>
        </w:rPr>
        <w:t>Ensemble Classifiers:</w:t>
      </w:r>
    </w:p>
    <w:p w14:paraId="3414C2F7" w14:textId="6F85F4B5" w:rsidR="009158C5" w:rsidRPr="008D0B4B" w:rsidRDefault="002006C4" w:rsidP="009A420B">
      <w:pPr>
        <w:pStyle w:val="BodyText"/>
        <w:spacing w:line="261" w:lineRule="auto"/>
        <w:ind w:left="108" w:right="113"/>
        <w:jc w:val="both"/>
        <w:rPr>
          <w:sz w:val="22"/>
          <w:szCs w:val="22"/>
        </w:rPr>
      </w:pPr>
      <w:r w:rsidRPr="008D0B4B">
        <w:rPr>
          <w:sz w:val="22"/>
          <w:szCs w:val="22"/>
        </w:rPr>
        <w:t xml:space="preserve">The Ensemble Methods are used in the construction of the sentiment analysis model. The classification of comments is accomplished using an ensemble technique of modeling based on many classification methods. Meta-algorithmically, ensemble approaches combine the insights of many different intelligent models into a single prediction algorithm. The goal of most ensemble algorithms is to improve the overall performance of the algorithm by combining the efforts of several weak learners. Each ensemble approach has its </w:t>
      </w:r>
      <w:del w:id="158" w:author="Abid Ali" w:date="2023-04-05T11:19:00Z">
        <w:r w:rsidRPr="008D0B4B" w:rsidDel="005702E5">
          <w:rPr>
            <w:sz w:val="22"/>
            <w:szCs w:val="22"/>
          </w:rPr>
          <w:delText xml:space="preserve">own </w:delText>
        </w:r>
      </w:del>
      <w:r w:rsidRPr="008D0B4B">
        <w:rPr>
          <w:sz w:val="22"/>
          <w:szCs w:val="22"/>
        </w:rPr>
        <w:t>unique focus, with bagging looking to reduce variance, boosting to reduce bias, and stacking to raise prediction accuracy. The ensemble technique relies on merging several classifiers to get better results than anyone classifier could achieve alone. Multiple models, including Multinominal Nave Bayes (MNB), Multi-layer Perceptron (MLP), and Logistic Regression</w:t>
      </w:r>
      <w:ins w:id="159" w:author="Abid Ali" w:date="2023-04-05T10:50:00Z">
        <w:r w:rsidR="00892AC7">
          <w:rPr>
            <w:sz w:val="22"/>
            <w:szCs w:val="22"/>
          </w:rPr>
          <w:t xml:space="preserve"> (LR)</w:t>
        </w:r>
      </w:ins>
      <w:r w:rsidRPr="008D0B4B">
        <w:rPr>
          <w:sz w:val="22"/>
          <w:szCs w:val="22"/>
        </w:rPr>
        <w:t>, are used in this study. Such algorithms are used in the predicting phase of supervised learning</w:t>
      </w:r>
      <w:r w:rsidR="004F5401" w:rsidRPr="008D0B4B">
        <w:rPr>
          <w:sz w:val="22"/>
          <w:szCs w:val="22"/>
        </w:rPr>
        <w:t>.</w:t>
      </w:r>
    </w:p>
    <w:p w14:paraId="78FEFB04" w14:textId="77777777" w:rsidR="004402A6" w:rsidRPr="006248D6" w:rsidRDefault="004402A6" w:rsidP="009A420B">
      <w:pPr>
        <w:pStyle w:val="BodyText"/>
        <w:numPr>
          <w:ilvl w:val="0"/>
          <w:numId w:val="11"/>
        </w:numPr>
        <w:spacing w:before="120" w:after="120"/>
        <w:ind w:left="426" w:right="113" w:hanging="284"/>
        <w:jc w:val="both"/>
        <w:rPr>
          <w:b/>
          <w:bCs/>
          <w:sz w:val="22"/>
          <w:szCs w:val="22"/>
        </w:rPr>
      </w:pPr>
      <w:r w:rsidRPr="006248D6">
        <w:rPr>
          <w:b/>
          <w:bCs/>
          <w:sz w:val="22"/>
          <w:szCs w:val="22"/>
        </w:rPr>
        <w:lastRenderedPageBreak/>
        <w:t>Multi-</w:t>
      </w:r>
      <w:proofErr w:type="spellStart"/>
      <w:r w:rsidRPr="006248D6">
        <w:rPr>
          <w:b/>
          <w:bCs/>
          <w:sz w:val="22"/>
          <w:szCs w:val="22"/>
        </w:rPr>
        <w:t>nomial</w:t>
      </w:r>
      <w:proofErr w:type="spellEnd"/>
      <w:r w:rsidRPr="006248D6">
        <w:rPr>
          <w:b/>
          <w:bCs/>
          <w:sz w:val="22"/>
          <w:szCs w:val="22"/>
        </w:rPr>
        <w:t xml:space="preserve"> Naïve Bayes</w:t>
      </w:r>
    </w:p>
    <w:p w14:paraId="68F0D35E" w14:textId="23A3FC4D" w:rsidR="004402A6" w:rsidRPr="008D0B4B" w:rsidRDefault="002006C4" w:rsidP="009A420B">
      <w:pPr>
        <w:pStyle w:val="BodyText"/>
        <w:spacing w:line="261" w:lineRule="auto"/>
        <w:ind w:left="108" w:right="113"/>
        <w:jc w:val="both"/>
        <w:rPr>
          <w:sz w:val="22"/>
          <w:szCs w:val="22"/>
        </w:rPr>
      </w:pPr>
      <w:r w:rsidRPr="008D0B4B">
        <w:rPr>
          <w:sz w:val="22"/>
          <w:szCs w:val="22"/>
        </w:rPr>
        <w:t xml:space="preserve">For precise tallies, the MNB model is the only option. For text classification tasks, the MNB classifier is considered, where each document d is characterized by a characteristic vector (f1, f2, … </w:t>
      </w:r>
      <w:proofErr w:type="spellStart"/>
      <w:r w:rsidRPr="008D0B4B">
        <w:rPr>
          <w:sz w:val="22"/>
          <w:szCs w:val="22"/>
        </w:rPr>
        <w:t>fn</w:t>
      </w:r>
      <w:proofErr w:type="spellEnd"/>
      <w:r w:rsidRPr="008D0B4B">
        <w:rPr>
          <w:sz w:val="22"/>
          <w:szCs w:val="22"/>
        </w:rPr>
        <w:t>) containing the integer number of the occurrence of each word in the document. To calculate the conditional probability P (d|</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oMath>
      <w:r w:rsidRPr="008D0B4B">
        <w:rPr>
          <w:sz w:val="22"/>
          <w:szCs w:val="22"/>
        </w:rPr>
        <w:t>) of document d gave class c in the MNB model, the formula is given below</w:t>
      </w:r>
      <w:del w:id="160" w:author="Abid Ali" w:date="2023-04-05T10:50:00Z">
        <w:r w:rsidRPr="00892AC7" w:rsidDel="00892AC7">
          <w:rPr>
            <w:sz w:val="22"/>
            <w:szCs w:val="22"/>
            <w:vertAlign w:val="superscript"/>
            <w:rPrChange w:id="161" w:author="Abid Ali" w:date="2023-04-05T10:50:00Z">
              <w:rPr>
                <w:sz w:val="22"/>
                <w:szCs w:val="22"/>
              </w:rPr>
            </w:rPrChange>
          </w:rPr>
          <w:delText xml:space="preserve"> [19]</w:delText>
        </w:r>
      </w:del>
      <w:ins w:id="162" w:author="Abid Ali" w:date="2023-04-05T10:50:00Z">
        <w:r w:rsidR="00892AC7" w:rsidRPr="00892AC7">
          <w:rPr>
            <w:sz w:val="22"/>
            <w:szCs w:val="22"/>
            <w:vertAlign w:val="superscript"/>
            <w:rPrChange w:id="163" w:author="Abid Ali" w:date="2023-04-05T10:50:00Z">
              <w:rPr>
                <w:sz w:val="22"/>
                <w:szCs w:val="22"/>
              </w:rPr>
            </w:rPrChange>
          </w:rPr>
          <w:t>19</w:t>
        </w:r>
      </w:ins>
      <w:r w:rsidR="004402A6" w:rsidRPr="008D0B4B">
        <w:rPr>
          <w:sz w:val="22"/>
          <w:szCs w:val="22"/>
        </w:rPr>
        <w:t>:</w:t>
      </w:r>
    </w:p>
    <w:p w14:paraId="79E9B45B" w14:textId="2613D533" w:rsidR="004402A6" w:rsidRPr="008D0B4B" w:rsidRDefault="004402A6" w:rsidP="00EA6863">
      <w:pPr>
        <w:pStyle w:val="BodyText"/>
        <w:spacing w:before="120" w:after="120"/>
        <w:ind w:left="108" w:right="113"/>
        <w:jc w:val="right"/>
        <w:rPr>
          <w:sz w:val="22"/>
          <w:szCs w:val="22"/>
        </w:rPr>
      </w:pPr>
      <m:oMath>
        <m:r>
          <w:rPr>
            <w:rFonts w:ascii="Cambria Math" w:hAnsi="Cambria Math"/>
            <w:sz w:val="22"/>
            <w:szCs w:val="22"/>
          </w:rPr>
          <m:t>Multi</m:t>
        </m:r>
        <m:r>
          <m:rPr>
            <m:sty m:val="p"/>
          </m:rPr>
          <w:rPr>
            <w:rFonts w:ascii="Cambria Math" w:hAnsi="Cambria Math"/>
            <w:sz w:val="22"/>
            <w:szCs w:val="22"/>
          </w:rPr>
          <m:t>-</m:t>
        </m:r>
        <m:r>
          <w:rPr>
            <w:rFonts w:ascii="Cambria Math" w:hAnsi="Cambria Math"/>
            <w:sz w:val="22"/>
            <w:szCs w:val="22"/>
          </w:rPr>
          <m:t>nomial</m:t>
        </m:r>
        <m:r>
          <m:rPr>
            <m:sty m:val="p"/>
          </m:rPr>
          <w:rPr>
            <w:rFonts w:ascii="Cambria Math" w:hAnsi="Cambria Math"/>
            <w:sz w:val="22"/>
            <w:szCs w:val="22"/>
          </w:rPr>
          <m:t xml:space="preserve"> </m:t>
        </m:r>
        <m:r>
          <w:rPr>
            <w:rFonts w:ascii="Cambria Math" w:hAnsi="Cambria Math"/>
            <w:sz w:val="22"/>
            <w:szCs w:val="22"/>
          </w:rPr>
          <m:t>P</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r>
          <m:rPr>
            <m:sty m:val="p"/>
          </m:rPr>
          <w:rPr>
            <w:rFonts w:ascii="Cambria Math" w:hAnsi="Cambria Math"/>
            <w:sz w:val="22"/>
            <w:szCs w:val="22"/>
          </w:rPr>
          <m:t>)=</m:t>
        </m:r>
        <m:r>
          <w:rPr>
            <w:rFonts w:ascii="Cambria Math" w:hAnsi="Cambria Math"/>
            <w:sz w:val="22"/>
            <w:szCs w:val="22"/>
          </w:rPr>
          <m:t>P</m:t>
        </m:r>
        <m:d>
          <m:dPr>
            <m:ctrlPr>
              <w:rPr>
                <w:rFonts w:ascii="Cambria Math" w:hAnsi="Cambria Math"/>
                <w:sz w:val="22"/>
                <w:szCs w:val="22"/>
              </w:rPr>
            </m:ctrlPr>
          </m:dPr>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f</m:t>
                    </m:r>
                  </m:e>
                  <m:sub>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f</m:t>
                    </m:r>
                  </m:e>
                  <m:sub>
                    <m:r>
                      <m:rPr>
                        <m:sty m:val="p"/>
                      </m:rPr>
                      <w:rPr>
                        <w:rFonts w:ascii="Cambria Math" w:hAnsi="Cambria Math"/>
                        <w:sz w:val="22"/>
                        <w:szCs w:val="22"/>
                      </w:rPr>
                      <m:t>2</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n</m:t>
                    </m:r>
                  </m:sub>
                </m:sSub>
              </m:e>
            </m:d>
          </m:e>
          <m:e>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e>
        </m:d>
        <m:r>
          <m:rPr>
            <m:sty m:val="p"/>
          </m:rPr>
          <w:rPr>
            <w:rFonts w:ascii="Cambria Math" w:hAnsi="Cambria Math"/>
            <w:sz w:val="22"/>
            <w:szCs w:val="22"/>
          </w:rPr>
          <m:t>=</m:t>
        </m:r>
        <m:nary>
          <m:naryPr>
            <m:chr m:val="∏"/>
            <m:limLoc m:val="undOvr"/>
            <m:supHide m:val="1"/>
            <m:ctrlPr>
              <w:rPr>
                <w:rFonts w:ascii="Cambria Math" w:hAnsi="Cambria Math"/>
                <w:sz w:val="22"/>
                <w:szCs w:val="22"/>
              </w:rPr>
            </m:ctrlPr>
          </m:naryPr>
          <m:sub>
            <m:r>
              <m:rPr>
                <m:sty m:val="p"/>
              </m:rPr>
              <w:rPr>
                <w:rFonts w:ascii="Cambria Math" w:hAnsi="Cambria Math"/>
                <w:sz w:val="22"/>
                <w:szCs w:val="22"/>
              </w:rPr>
              <m:t>1≤</m:t>
            </m:r>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n</m:t>
            </m:r>
          </m:sub>
          <m:sup/>
          <m:e>
            <m:r>
              <w:rPr>
                <w:rFonts w:ascii="Cambria Math" w:hAnsi="Cambria Math"/>
                <w:sz w:val="22"/>
                <w:szCs w:val="22"/>
              </w:rPr>
              <m:t>P</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j</m:t>
                    </m:r>
                  </m:sub>
                </m:sSub>
              </m:e>
              <m:e>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e>
            </m:d>
          </m:e>
        </m:nary>
      </m:oMath>
      <w:r w:rsidRPr="008D0B4B">
        <w:rPr>
          <w:sz w:val="22"/>
          <w:szCs w:val="22"/>
        </w:rPr>
        <w:t xml:space="preserve">      </w:t>
      </w:r>
      <w:r w:rsidR="007539A5" w:rsidRPr="008D0B4B">
        <w:rPr>
          <w:sz w:val="22"/>
          <w:szCs w:val="22"/>
        </w:rPr>
        <w:t xml:space="preserve"> </w:t>
      </w:r>
      <w:r w:rsidRPr="008D0B4B">
        <w:rPr>
          <w:sz w:val="22"/>
          <w:szCs w:val="22"/>
        </w:rPr>
        <w:t xml:space="preserve">      </w:t>
      </w:r>
      <w:r w:rsidR="008E4ECA" w:rsidRPr="008D0B4B">
        <w:rPr>
          <w:sz w:val="22"/>
          <w:szCs w:val="22"/>
        </w:rPr>
        <w:t xml:space="preserve">  </w:t>
      </w:r>
      <w:r w:rsidR="00533AB7">
        <w:rPr>
          <w:sz w:val="22"/>
          <w:szCs w:val="22"/>
        </w:rPr>
        <w:t xml:space="preserve">          </w:t>
      </w:r>
      <w:r w:rsidR="008E4ECA" w:rsidRPr="008D0B4B">
        <w:rPr>
          <w:sz w:val="22"/>
          <w:szCs w:val="22"/>
        </w:rPr>
        <w:t xml:space="preserve">                                       </w:t>
      </w:r>
      <w:r w:rsidRPr="008D0B4B">
        <w:rPr>
          <w:sz w:val="22"/>
          <w:szCs w:val="22"/>
        </w:rPr>
        <w:t xml:space="preserve">   (1)</w:t>
      </w:r>
    </w:p>
    <w:p w14:paraId="15B906E4" w14:textId="51199F71" w:rsidR="004402A6" w:rsidRPr="008D0B4B" w:rsidRDefault="002006C4" w:rsidP="00054AB9">
      <w:pPr>
        <w:pStyle w:val="BodyText"/>
        <w:spacing w:line="261" w:lineRule="auto"/>
        <w:ind w:left="108" w:right="113" w:firstLine="226"/>
        <w:jc w:val="both"/>
        <w:rPr>
          <w:sz w:val="22"/>
          <w:szCs w:val="22"/>
        </w:rPr>
      </w:pPr>
      <w:r w:rsidRPr="008D0B4B">
        <w:rPr>
          <w:sz w:val="22"/>
          <w:szCs w:val="22"/>
        </w:rPr>
        <w:t>A Naive Bayes classification may provide the following final equation for the most likely categories</w:t>
      </w:r>
      <w:r w:rsidR="004402A6" w:rsidRPr="008D0B4B">
        <w:rPr>
          <w:sz w:val="22"/>
          <w:szCs w:val="22"/>
        </w:rPr>
        <w:t>:</w:t>
      </w:r>
    </w:p>
    <w:p w14:paraId="764A07CE" w14:textId="18B3BBCB" w:rsidR="004402A6" w:rsidRPr="008D0B4B" w:rsidRDefault="00C22032" w:rsidP="00EA6863">
      <w:pPr>
        <w:pStyle w:val="BodyText"/>
        <w:spacing w:before="120" w:after="120"/>
        <w:ind w:left="108" w:right="113"/>
        <w:jc w:val="both"/>
        <w:rPr>
          <w:sz w:val="22"/>
          <w:szCs w:val="22"/>
        </w:rPr>
      </w:pP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map</m:t>
            </m:r>
          </m:sub>
        </m:sSub>
        <m:r>
          <m:rPr>
            <m:sty m:val="p"/>
          </m:rPr>
          <w:rPr>
            <w:rFonts w:ascii="Cambria Math" w:hAnsi="Cambria Math"/>
            <w:sz w:val="22"/>
            <w:szCs w:val="22"/>
          </w:rPr>
          <m:t>=</m:t>
        </m:r>
        <m:func>
          <m:funcPr>
            <m:ctrlPr>
              <w:rPr>
                <w:rFonts w:ascii="Cambria Math" w:hAnsi="Cambria Math"/>
                <w:sz w:val="22"/>
                <w:szCs w:val="22"/>
              </w:rPr>
            </m:ctrlPr>
          </m:funcPr>
          <m:fName>
            <m:limLow>
              <m:limLowPr>
                <m:ctrlPr>
                  <w:rPr>
                    <w:rFonts w:ascii="Cambria Math" w:hAnsi="Cambria Math"/>
                    <w:sz w:val="22"/>
                    <w:szCs w:val="22"/>
                  </w:rPr>
                </m:ctrlPr>
              </m:limLowPr>
              <m:e>
                <m:r>
                  <w:rPr>
                    <w:rFonts w:ascii="Cambria Math" w:hAnsi="Cambria Math"/>
                    <w:sz w:val="22"/>
                    <w:szCs w:val="22"/>
                  </w:rPr>
                  <m:t>argmax</m:t>
                </m:r>
              </m:e>
              <m:lim>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r>
                  <m:rPr>
                    <m:sty m:val="p"/>
                  </m:rPr>
                  <w:rPr>
                    <w:rFonts w:ascii="Cambria Math" w:hAnsi="Cambria Math"/>
                    <w:sz w:val="22"/>
                    <w:szCs w:val="22"/>
                  </w:rPr>
                  <m:t>∈</m:t>
                </m:r>
                <m:r>
                  <w:rPr>
                    <w:rFonts w:ascii="Cambria Math" w:hAnsi="Cambria Math"/>
                    <w:sz w:val="22"/>
                    <w:szCs w:val="22"/>
                  </w:rPr>
                  <m:t>C</m:t>
                </m:r>
              </m:lim>
            </m:limLow>
          </m:fName>
          <m:e>
            <m:acc>
              <m:accPr>
                <m:ctrlPr>
                  <w:rPr>
                    <w:rFonts w:ascii="Cambria Math" w:hAnsi="Cambria Math"/>
                    <w:sz w:val="22"/>
                    <w:szCs w:val="22"/>
                  </w:rPr>
                </m:ctrlPr>
              </m:accPr>
              <m:e>
                <m:r>
                  <w:rPr>
                    <w:rFonts w:ascii="Cambria Math" w:hAnsi="Cambria Math"/>
                    <w:sz w:val="22"/>
                    <w:szCs w:val="22"/>
                  </w:rPr>
                  <m:t>P</m:t>
                </m:r>
              </m:e>
            </m:acc>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r>
              <m:rPr>
                <m:sty m:val="p"/>
              </m:rPr>
              <w:rPr>
                <w:rFonts w:ascii="Cambria Math" w:hAnsi="Cambria Math"/>
                <w:sz w:val="22"/>
                <w:szCs w:val="22"/>
              </w:rPr>
              <m:t>)</m:t>
            </m:r>
          </m:e>
        </m:func>
        <m:nary>
          <m:naryPr>
            <m:chr m:val="∏"/>
            <m:limLoc m:val="undOvr"/>
            <m:supHide m:val="1"/>
            <m:ctrlPr>
              <w:rPr>
                <w:rFonts w:ascii="Cambria Math" w:hAnsi="Cambria Math"/>
                <w:sz w:val="22"/>
                <w:szCs w:val="22"/>
              </w:rPr>
            </m:ctrlPr>
          </m:naryPr>
          <m:sub>
            <m:r>
              <m:rPr>
                <m:sty m:val="p"/>
              </m:rPr>
              <w:rPr>
                <w:rFonts w:ascii="Cambria Math" w:hAnsi="Cambria Math"/>
                <w:sz w:val="22"/>
                <w:szCs w:val="22"/>
              </w:rPr>
              <m:t>1≤</m:t>
            </m:r>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n</m:t>
            </m:r>
          </m:sub>
          <m:sup/>
          <m:e>
            <m:acc>
              <m:accPr>
                <m:ctrlPr>
                  <w:rPr>
                    <w:rFonts w:ascii="Cambria Math" w:hAnsi="Cambria Math"/>
                    <w:sz w:val="22"/>
                    <w:szCs w:val="22"/>
                  </w:rPr>
                </m:ctrlPr>
              </m:accPr>
              <m:e>
                <m:r>
                  <w:rPr>
                    <w:rFonts w:ascii="Cambria Math" w:hAnsi="Cambria Math"/>
                    <w:sz w:val="22"/>
                    <w:szCs w:val="22"/>
                  </w:rPr>
                  <m:t>P</m:t>
                </m:r>
              </m:e>
            </m:acc>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j</m:t>
                    </m:r>
                  </m:sub>
                </m:sSub>
              </m:e>
              <m:e>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e>
            </m:d>
          </m:e>
        </m:nary>
      </m:oMath>
      <w:r w:rsidR="008E4ECA" w:rsidRPr="008D0B4B">
        <w:rPr>
          <w:sz w:val="22"/>
          <w:szCs w:val="22"/>
        </w:rPr>
        <w:t xml:space="preserve">          </w:t>
      </w:r>
      <w:r w:rsidR="00533AB7">
        <w:rPr>
          <w:sz w:val="22"/>
          <w:szCs w:val="22"/>
        </w:rPr>
        <w:t xml:space="preserve">                                                                                             </w:t>
      </w:r>
      <w:r w:rsidR="008E4ECA" w:rsidRPr="008D0B4B">
        <w:rPr>
          <w:sz w:val="22"/>
          <w:szCs w:val="22"/>
        </w:rPr>
        <w:t xml:space="preserve">       </w:t>
      </w:r>
      <w:r w:rsidR="004402A6" w:rsidRPr="008D0B4B">
        <w:rPr>
          <w:sz w:val="22"/>
          <w:szCs w:val="22"/>
        </w:rPr>
        <w:t xml:space="preserve"> (2)</w:t>
      </w:r>
    </w:p>
    <w:p w14:paraId="111A65C5" w14:textId="5FADA123" w:rsidR="004402A6" w:rsidRPr="008D0B4B" w:rsidRDefault="002006C4" w:rsidP="00054AB9">
      <w:pPr>
        <w:pStyle w:val="BodyText"/>
        <w:spacing w:line="261" w:lineRule="auto"/>
        <w:ind w:left="108" w:right="113" w:firstLine="226"/>
        <w:jc w:val="both"/>
        <w:rPr>
          <w:sz w:val="22"/>
          <w:szCs w:val="22"/>
        </w:rPr>
      </w:pPr>
      <w:r w:rsidRPr="008D0B4B">
        <w:rPr>
          <w:sz w:val="22"/>
          <w:szCs w:val="22"/>
        </w:rPr>
        <w:t xml:space="preserve">The next step is to calculate a probability score. As soon as a term meets the criteria of </w:t>
      </w:r>
      <m:oMath>
        <m:acc>
          <m:accPr>
            <m:ctrlPr>
              <w:rPr>
                <w:rFonts w:ascii="Cambria Math" w:hAnsi="Cambria Math"/>
                <w:sz w:val="22"/>
                <w:szCs w:val="22"/>
              </w:rPr>
            </m:ctrlPr>
          </m:accPr>
          <m:e>
            <m:r>
              <w:rPr>
                <w:rFonts w:ascii="Cambria Math" w:hAnsi="Cambria Math"/>
                <w:sz w:val="22"/>
                <w:szCs w:val="22"/>
              </w:rPr>
              <m:t>P</m:t>
            </m:r>
          </m:e>
        </m:acc>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j</m:t>
                </m:r>
              </m:sub>
            </m:sSub>
          </m:e>
          <m:e>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e>
        </m:d>
      </m:oMath>
      <w:r w:rsidR="004402A6" w:rsidRPr="008D0B4B">
        <w:rPr>
          <w:sz w:val="22"/>
          <w:szCs w:val="22"/>
        </w:rPr>
        <w:t xml:space="preserve">, </w:t>
      </w:r>
      <w:r w:rsidRPr="008D0B4B">
        <w:rPr>
          <w:sz w:val="22"/>
          <w:szCs w:val="22"/>
        </w:rPr>
        <w:t xml:space="preserve">it is added to the document's vocabulary. Therefore, to get </w:t>
      </w:r>
      <m:oMath>
        <m:acc>
          <m:accPr>
            <m:ctrlPr>
              <w:rPr>
                <w:rFonts w:ascii="Cambria Math" w:hAnsi="Cambria Math"/>
                <w:sz w:val="22"/>
                <w:szCs w:val="22"/>
              </w:rPr>
            </m:ctrlPr>
          </m:accPr>
          <m:e>
            <m:r>
              <w:rPr>
                <w:rFonts w:ascii="Cambria Math" w:hAnsi="Cambria Math"/>
                <w:sz w:val="22"/>
                <w:szCs w:val="22"/>
              </w:rPr>
              <m:t>P</m:t>
            </m:r>
          </m:e>
        </m:acc>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e>
          <m:e>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e>
        </m:d>
      </m:oMath>
      <w:r w:rsidR="004402A6" w:rsidRPr="008D0B4B">
        <w:rPr>
          <w:sz w:val="22"/>
          <w:szCs w:val="22"/>
        </w:rPr>
        <w:t xml:space="preserve">, </w:t>
      </w:r>
      <w:r w:rsidRPr="008D0B4B">
        <w:rPr>
          <w:sz w:val="22"/>
          <w:szCs w:val="22"/>
        </w:rPr>
        <w:t>divide the total number of keywords in class</w:t>
      </w:r>
      <w:r w:rsidR="004402A6" w:rsidRPr="008D0B4B">
        <w:rPr>
          <w:sz w:val="22"/>
          <w:szCs w:val="22"/>
        </w:rPr>
        <w:t xml:space="preserv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oMath>
      <w:r w:rsidR="004402A6" w:rsidRPr="008D0B4B">
        <w:rPr>
          <w:sz w:val="22"/>
          <w:szCs w:val="22"/>
        </w:rPr>
        <w:t xml:space="preserve"> by </w:t>
      </w:r>
      <m:oMath>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jr</m:t>
            </m:r>
          </m:sub>
        </m:sSub>
      </m:oMath>
      <w:r w:rsidR="004402A6" w:rsidRPr="008D0B4B">
        <w:rPr>
          <w:sz w:val="22"/>
          <w:szCs w:val="22"/>
        </w:rPr>
        <w:t xml:space="preserve">, where </w:t>
      </w:r>
      <m:oMath>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jr</m:t>
            </m:r>
          </m:sub>
        </m:sSub>
      </m:oMath>
      <w:r w:rsidR="004402A6" w:rsidRPr="008D0B4B">
        <w:rPr>
          <w:sz w:val="22"/>
          <w:szCs w:val="22"/>
        </w:rPr>
        <w:t xml:space="preserve"> is the number of times </w:t>
      </w:r>
      <w:ins w:id="164" w:author="Abid Ali" w:date="2023-04-05T11:19:00Z">
        <w:r w:rsidR="005702E5">
          <w:rPr>
            <w:sz w:val="22"/>
            <w:szCs w:val="22"/>
          </w:rPr>
          <w:t xml:space="preserve">the </w:t>
        </w:r>
      </w:ins>
      <w:r w:rsidR="004402A6" w:rsidRPr="008D0B4B">
        <w:rPr>
          <w:sz w:val="22"/>
          <w:szCs w:val="22"/>
        </w:rPr>
        <w:t xml:space="preserve">word </w:t>
      </w: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oMath>
      <w:r w:rsidR="004402A6" w:rsidRPr="008D0B4B">
        <w:rPr>
          <w:sz w:val="22"/>
          <w:szCs w:val="22"/>
        </w:rPr>
        <w:t xml:space="preserve"> appears in document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r</m:t>
            </m:r>
          </m:sub>
        </m:sSub>
      </m:oMath>
      <w:r w:rsidR="004402A6" w:rsidRPr="008D0B4B">
        <w:rPr>
          <w:sz w:val="22"/>
          <w:szCs w:val="22"/>
        </w:rPr>
        <w:t xml:space="preserve"> from class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oMath>
      <w:r w:rsidR="004402A6" w:rsidRPr="008D0B4B">
        <w:rPr>
          <w:sz w:val="22"/>
          <w:szCs w:val="22"/>
        </w:rPr>
        <w:t>. Then evaluate the likelihood of a document based on its classification as follows:</w:t>
      </w:r>
    </w:p>
    <w:p w14:paraId="3CBEFAD4" w14:textId="7DBD90A2" w:rsidR="004402A6" w:rsidRPr="008D0B4B" w:rsidRDefault="004402A6" w:rsidP="008E4ECA">
      <w:pPr>
        <w:pStyle w:val="BodyText"/>
        <w:spacing w:line="261" w:lineRule="auto"/>
        <w:ind w:right="113"/>
        <w:jc w:val="right"/>
        <w:rPr>
          <w:sz w:val="22"/>
          <w:szCs w:val="22"/>
        </w:rPr>
      </w:pPr>
      <w:r w:rsidRPr="008D0B4B">
        <w:rPr>
          <w:sz w:val="22"/>
          <w:szCs w:val="22"/>
        </w:rPr>
        <w:t xml:space="preserve"> </w:t>
      </w:r>
      <m:oMath>
        <m:r>
          <w:rPr>
            <w:rFonts w:ascii="Cambria Math" w:hAnsi="Cambria Math"/>
            <w:sz w:val="22"/>
            <w:szCs w:val="22"/>
          </w:rPr>
          <m:t>P</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r</m:t>
                </m:r>
              </m:sub>
            </m:sSub>
          </m:e>
          <m:e>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e>
        </m:d>
        <m:r>
          <m:rPr>
            <m:sty m:val="p"/>
          </m:rPr>
          <w:rPr>
            <w:rFonts w:ascii="Cambria Math" w:hAnsi="Cambria Math"/>
            <w:sz w:val="22"/>
            <w:szCs w:val="22"/>
          </w:rPr>
          <m:t>=</m:t>
        </m:r>
        <m:d>
          <m:dPr>
            <m:ctrlPr>
              <w:rPr>
                <w:rFonts w:ascii="Cambria Math" w:hAnsi="Cambria Math"/>
                <w:sz w:val="22"/>
                <w:szCs w:val="22"/>
              </w:rPr>
            </m:ctrlPr>
          </m:dPr>
          <m:e>
            <m:nary>
              <m:naryPr>
                <m:chr m:val="∑"/>
                <m:limLoc m:val="undOvr"/>
                <m:ctrlPr>
                  <w:rPr>
                    <w:rFonts w:ascii="Cambria Math" w:hAnsi="Cambria Math"/>
                    <w:sz w:val="22"/>
                    <w:szCs w:val="22"/>
                  </w:rPr>
                </m:ctrlPr>
              </m:naryPr>
              <m:sub>
                <m:r>
                  <w:rPr>
                    <w:rFonts w:ascii="Cambria Math" w:hAnsi="Cambria Math"/>
                    <w:sz w:val="22"/>
                    <w:szCs w:val="22"/>
                  </w:rPr>
                  <m:t>j</m:t>
                </m:r>
              </m:sub>
              <m:sup>
                <m:d>
                  <m:dPr>
                    <m:begChr m:val="|"/>
                    <m:endChr m:val="|"/>
                    <m:ctrlPr>
                      <w:rPr>
                        <w:rFonts w:ascii="Cambria Math" w:hAnsi="Cambria Math"/>
                        <w:sz w:val="22"/>
                        <w:szCs w:val="22"/>
                      </w:rPr>
                    </m:ctrlPr>
                  </m:dPr>
                  <m:e>
                    <m:r>
                      <w:rPr>
                        <w:rFonts w:ascii="Cambria Math" w:hAnsi="Cambria Math"/>
                        <w:sz w:val="22"/>
                        <w:szCs w:val="22"/>
                      </w:rPr>
                      <m:t>v</m:t>
                    </m:r>
                  </m:e>
                </m:d>
              </m:sup>
              <m:e>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jr</m:t>
                    </m:r>
                  </m:sub>
                </m:sSub>
              </m:e>
            </m:nary>
          </m:e>
        </m:d>
        <m:r>
          <m:rPr>
            <m:sty m:val="p"/>
          </m:rP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j</m:t>
            </m:r>
            <m:r>
              <m:rPr>
                <m:sty m:val="p"/>
              </m:rPr>
              <w:rPr>
                <w:rFonts w:ascii="Cambria Math" w:hAnsi="Cambria Math"/>
                <w:sz w:val="22"/>
                <w:szCs w:val="22"/>
              </w:rPr>
              <m:t>=1</m:t>
            </m:r>
          </m:sub>
          <m:sup>
            <m:d>
              <m:dPr>
                <m:begChr m:val="|"/>
                <m:endChr m:val="|"/>
                <m:ctrlPr>
                  <w:rPr>
                    <w:rFonts w:ascii="Cambria Math" w:hAnsi="Cambria Math"/>
                    <w:sz w:val="22"/>
                    <w:szCs w:val="22"/>
                  </w:rPr>
                </m:ctrlPr>
              </m:dPr>
              <m:e>
                <m:r>
                  <w:rPr>
                    <w:rFonts w:ascii="Cambria Math" w:hAnsi="Cambria Math"/>
                    <w:sz w:val="22"/>
                    <w:szCs w:val="22"/>
                  </w:rPr>
                  <m:t>v</m:t>
                </m:r>
              </m:e>
            </m:d>
          </m:sup>
          <m:e>
            <m:f>
              <m:fPr>
                <m:ctrlPr>
                  <w:rPr>
                    <w:rFonts w:ascii="Cambria Math" w:hAnsi="Cambria Math"/>
                    <w:sz w:val="22"/>
                    <w:szCs w:val="22"/>
                  </w:rPr>
                </m:ctrlPr>
              </m:fPr>
              <m:num>
                <m:acc>
                  <m:accPr>
                    <m:ctrlPr>
                      <w:rPr>
                        <w:rFonts w:ascii="Cambria Math" w:hAnsi="Cambria Math"/>
                        <w:sz w:val="22"/>
                        <w:szCs w:val="22"/>
                      </w:rPr>
                    </m:ctrlPr>
                  </m:accPr>
                  <m:e>
                    <m:r>
                      <w:rPr>
                        <w:rFonts w:ascii="Cambria Math" w:hAnsi="Cambria Math"/>
                        <w:sz w:val="22"/>
                        <w:szCs w:val="22"/>
                      </w:rPr>
                      <m:t>P</m:t>
                    </m:r>
                  </m:e>
                </m:acc>
                <m:sSup>
                  <m:sSupPr>
                    <m:ctrlPr>
                      <w:rPr>
                        <w:rFonts w:ascii="Cambria Math" w:hAnsi="Cambria Math"/>
                        <w:sz w:val="22"/>
                        <w:szCs w:val="22"/>
                      </w:rPr>
                    </m:ctrlPr>
                  </m:sSupPr>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e>
                      <m:e>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e>
                    </m:d>
                  </m:e>
                  <m:sup>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jr</m:t>
                        </m:r>
                      </m:sub>
                    </m:sSub>
                  </m:sup>
                </m:sSup>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jr</m:t>
                    </m:r>
                  </m:sub>
                </m:sSub>
                <m:r>
                  <m:rPr>
                    <m:sty m:val="p"/>
                  </m:rPr>
                  <w:rPr>
                    <w:rFonts w:ascii="Cambria Math" w:hAnsi="Cambria Math"/>
                    <w:sz w:val="22"/>
                    <w:szCs w:val="22"/>
                  </w:rPr>
                  <m:t>!</m:t>
                </m:r>
              </m:den>
            </m:f>
          </m:e>
        </m:nary>
      </m:oMath>
      <w:r w:rsidRPr="008D0B4B">
        <w:rPr>
          <w:sz w:val="22"/>
          <w:szCs w:val="22"/>
        </w:rPr>
        <w:t xml:space="preserve">   </w:t>
      </w:r>
      <w:r w:rsidR="008E4ECA" w:rsidRPr="008D0B4B">
        <w:rPr>
          <w:sz w:val="22"/>
          <w:szCs w:val="22"/>
        </w:rPr>
        <w:t xml:space="preserve">      </w:t>
      </w:r>
      <w:r w:rsidR="00533AB7">
        <w:rPr>
          <w:sz w:val="22"/>
          <w:szCs w:val="22"/>
        </w:rPr>
        <w:t xml:space="preserve">                            </w:t>
      </w:r>
      <w:r w:rsidR="008E4ECA" w:rsidRPr="008D0B4B">
        <w:rPr>
          <w:sz w:val="22"/>
          <w:szCs w:val="22"/>
        </w:rPr>
        <w:t xml:space="preserve"> </w:t>
      </w:r>
      <w:r w:rsidR="007539A5" w:rsidRPr="008D0B4B">
        <w:rPr>
          <w:sz w:val="22"/>
          <w:szCs w:val="22"/>
        </w:rPr>
        <w:t xml:space="preserve">                                                             </w:t>
      </w:r>
      <w:r w:rsidR="008E4ECA" w:rsidRPr="008D0B4B">
        <w:rPr>
          <w:sz w:val="22"/>
          <w:szCs w:val="22"/>
        </w:rPr>
        <w:t xml:space="preserve">      </w:t>
      </w:r>
      <w:r w:rsidRPr="008D0B4B">
        <w:rPr>
          <w:sz w:val="22"/>
          <w:szCs w:val="22"/>
        </w:rPr>
        <w:t xml:space="preserve">(3) </w:t>
      </w:r>
    </w:p>
    <w:p w14:paraId="05A95CB4" w14:textId="77777777" w:rsidR="004402A6" w:rsidRPr="008D0B4B" w:rsidRDefault="004402A6" w:rsidP="00054AB9">
      <w:pPr>
        <w:pStyle w:val="BodyText"/>
        <w:spacing w:line="261" w:lineRule="auto"/>
        <w:ind w:left="108" w:right="113" w:firstLine="226"/>
        <w:jc w:val="both"/>
        <w:rPr>
          <w:sz w:val="22"/>
          <w:szCs w:val="22"/>
        </w:rPr>
      </w:pPr>
      <w:r w:rsidRPr="008D0B4B">
        <w:rPr>
          <w:sz w:val="22"/>
          <w:szCs w:val="22"/>
        </w:rPr>
        <w:t xml:space="preserve">where v is an intersection of all possible word categories. From the training dataset, the possibility of </w:t>
      </w: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oMath>
      <w:r w:rsidRPr="008D0B4B">
        <w:rPr>
          <w:sz w:val="22"/>
          <w:szCs w:val="22"/>
        </w:rPr>
        <w:t xml:space="preserve"> in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oMath>
      <w:r w:rsidRPr="008D0B4B">
        <w:rPr>
          <w:sz w:val="22"/>
          <w:szCs w:val="22"/>
        </w:rPr>
        <w:t xml:space="preserve"> can be calculated as follows [19]:</w:t>
      </w:r>
    </w:p>
    <w:p w14:paraId="4D561605" w14:textId="477DA4B5" w:rsidR="004402A6" w:rsidRPr="008D0B4B" w:rsidRDefault="00C22032" w:rsidP="008E4ECA">
      <w:pPr>
        <w:pStyle w:val="BodyText"/>
        <w:spacing w:line="261" w:lineRule="auto"/>
        <w:ind w:left="108" w:right="113" w:firstLine="226"/>
        <w:jc w:val="right"/>
        <w:rPr>
          <w:sz w:val="22"/>
          <w:szCs w:val="22"/>
        </w:rPr>
      </w:pPr>
      <m:oMath>
        <m:acc>
          <m:accPr>
            <m:ctrlPr>
              <w:rPr>
                <w:rFonts w:ascii="Cambria Math" w:hAnsi="Cambria Math"/>
                <w:sz w:val="22"/>
                <w:szCs w:val="22"/>
              </w:rPr>
            </m:ctrlPr>
          </m:accPr>
          <m:e>
            <m:r>
              <w:rPr>
                <w:rFonts w:ascii="Cambria Math" w:hAnsi="Cambria Math"/>
                <w:sz w:val="22"/>
                <w:szCs w:val="22"/>
              </w:rPr>
              <m:t>P</m:t>
            </m:r>
          </m:e>
        </m:acc>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e>
          <m:e>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e>
        </m:d>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count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e>
              <m:e>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e>
            </m:d>
          </m:num>
          <m:den>
            <m:nary>
              <m:naryPr>
                <m:chr m:val="∑"/>
                <m:limLoc m:val="undOvr"/>
                <m:supHide m:val="1"/>
                <m:ctrlPr>
                  <w:rPr>
                    <w:rFonts w:ascii="Cambria Math" w:hAnsi="Cambria Math"/>
                    <w:sz w:val="22"/>
                    <w:szCs w:val="22"/>
                  </w:rPr>
                </m:ctrlPr>
              </m:naryPr>
              <m:sub>
                <m:r>
                  <w:rPr>
                    <w:rFonts w:ascii="Cambria Math" w:hAnsi="Cambria Math"/>
                    <w:sz w:val="22"/>
                    <w:szCs w:val="22"/>
                  </w:rPr>
                  <m:t>w</m:t>
                </m:r>
                <m:r>
                  <m:rPr>
                    <m:sty m:val="p"/>
                  </m:rPr>
                  <w:rPr>
                    <w:rFonts w:ascii="Cambria Math" w:hAnsi="Cambria Math"/>
                    <w:sz w:val="22"/>
                    <w:szCs w:val="22"/>
                  </w:rPr>
                  <m:t>∈</m:t>
                </m:r>
                <m:r>
                  <w:rPr>
                    <w:rFonts w:ascii="Cambria Math" w:hAnsi="Cambria Math"/>
                    <w:sz w:val="22"/>
                    <w:szCs w:val="22"/>
                  </w:rPr>
                  <m:t>V</m:t>
                </m:r>
              </m:sub>
              <m:sup/>
              <m:e>
                <m:r>
                  <w:rPr>
                    <w:rFonts w:ascii="Cambria Math" w:hAnsi="Cambria Math"/>
                    <w:sz w:val="22"/>
                    <w:szCs w:val="22"/>
                  </w:rPr>
                  <m:t>count</m:t>
                </m:r>
                <m:d>
                  <m:dPr>
                    <m:ctrlPr>
                      <w:rPr>
                        <w:rFonts w:ascii="Cambria Math" w:hAnsi="Cambria Math"/>
                        <w:sz w:val="22"/>
                        <w:szCs w:val="22"/>
                      </w:rPr>
                    </m:ctrlPr>
                  </m:dPr>
                  <m:e>
                    <m:r>
                      <w:rPr>
                        <w:rFonts w:ascii="Cambria Math" w:hAnsi="Cambria Math"/>
                        <w:sz w:val="22"/>
                        <w:szCs w:val="22"/>
                      </w:rPr>
                      <m:t>w</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e>
                </m:d>
                <m:r>
                  <w:rPr>
                    <w:rFonts w:ascii="Cambria Math" w:hAnsi="Cambria Math"/>
                    <w:sz w:val="22"/>
                    <w:szCs w:val="22"/>
                  </w:rPr>
                  <m:t xml:space="preserve">    </m:t>
                </m:r>
              </m:e>
            </m:nary>
          </m:den>
        </m:f>
      </m:oMath>
      <w:r w:rsidR="004402A6" w:rsidRPr="008D0B4B">
        <w:rPr>
          <w:sz w:val="22"/>
          <w:szCs w:val="22"/>
        </w:rPr>
        <w:t xml:space="preserve"> </w:t>
      </w:r>
      <w:r w:rsidR="008E4ECA" w:rsidRPr="008D0B4B">
        <w:rPr>
          <w:sz w:val="22"/>
          <w:szCs w:val="22"/>
        </w:rPr>
        <w:t xml:space="preserve">      </w:t>
      </w:r>
      <w:r w:rsidR="007539A5" w:rsidRPr="008D0B4B">
        <w:rPr>
          <w:sz w:val="22"/>
          <w:szCs w:val="22"/>
        </w:rPr>
        <w:t xml:space="preserve">                 </w:t>
      </w:r>
      <w:r w:rsidR="00533AB7">
        <w:rPr>
          <w:sz w:val="22"/>
          <w:szCs w:val="22"/>
        </w:rPr>
        <w:t xml:space="preserve">                                   </w:t>
      </w:r>
      <w:r w:rsidR="007539A5" w:rsidRPr="008D0B4B">
        <w:rPr>
          <w:sz w:val="22"/>
          <w:szCs w:val="22"/>
        </w:rPr>
        <w:t xml:space="preserve">                                          </w:t>
      </w:r>
      <w:r w:rsidR="008E4ECA" w:rsidRPr="008D0B4B">
        <w:rPr>
          <w:sz w:val="22"/>
          <w:szCs w:val="22"/>
        </w:rPr>
        <w:t xml:space="preserve">                       </w:t>
      </w:r>
      <w:r w:rsidR="004402A6" w:rsidRPr="008D0B4B">
        <w:rPr>
          <w:sz w:val="22"/>
          <w:szCs w:val="22"/>
        </w:rPr>
        <w:t>(4)</w:t>
      </w:r>
    </w:p>
    <w:p w14:paraId="7A97933B" w14:textId="77777777" w:rsidR="004402A6" w:rsidRPr="006248D6" w:rsidRDefault="004402A6" w:rsidP="009A420B">
      <w:pPr>
        <w:pStyle w:val="BodyText"/>
        <w:numPr>
          <w:ilvl w:val="0"/>
          <w:numId w:val="11"/>
        </w:numPr>
        <w:spacing w:before="120" w:after="120"/>
        <w:ind w:left="426" w:right="113" w:hanging="284"/>
        <w:jc w:val="both"/>
        <w:rPr>
          <w:b/>
          <w:bCs/>
          <w:sz w:val="22"/>
          <w:szCs w:val="22"/>
        </w:rPr>
      </w:pPr>
      <w:r w:rsidRPr="006248D6">
        <w:rPr>
          <w:b/>
          <w:bCs/>
          <w:sz w:val="22"/>
          <w:szCs w:val="22"/>
        </w:rPr>
        <w:t xml:space="preserve">Multi-Layer Perceptron </w:t>
      </w:r>
    </w:p>
    <w:p w14:paraId="54641DF3" w14:textId="094B9768" w:rsidR="009158C5" w:rsidRPr="008D0B4B" w:rsidRDefault="00385C36" w:rsidP="004402A6">
      <w:pPr>
        <w:pStyle w:val="BodyText"/>
        <w:spacing w:line="261" w:lineRule="auto"/>
        <w:ind w:left="108" w:right="113" w:firstLine="226"/>
        <w:jc w:val="both"/>
        <w:rPr>
          <w:sz w:val="22"/>
          <w:szCs w:val="22"/>
        </w:rPr>
      </w:pPr>
      <w:r>
        <w:rPr>
          <w:noProof/>
        </w:rPr>
        <mc:AlternateContent>
          <mc:Choice Requires="wpg">
            <w:drawing>
              <wp:anchor distT="0" distB="0" distL="114300" distR="114300" simplePos="0" relativeHeight="251659264" behindDoc="0" locked="0" layoutInCell="1" allowOverlap="1" wp14:anchorId="0A67D438" wp14:editId="0E725E93">
                <wp:simplePos x="0" y="0"/>
                <wp:positionH relativeFrom="column">
                  <wp:posOffset>2242903</wp:posOffset>
                </wp:positionH>
                <wp:positionV relativeFrom="paragraph">
                  <wp:posOffset>1361734</wp:posOffset>
                </wp:positionV>
                <wp:extent cx="2104555" cy="2089301"/>
                <wp:effectExtent l="0" t="0" r="0" b="0"/>
                <wp:wrapTopAndBottom/>
                <wp:docPr id="143" name="Group 143"/>
                <wp:cNvGraphicFramePr/>
                <a:graphic xmlns:a="http://schemas.openxmlformats.org/drawingml/2006/main">
                  <a:graphicData uri="http://schemas.microsoft.com/office/word/2010/wordprocessingGroup">
                    <wpg:wgp>
                      <wpg:cNvGrpSpPr/>
                      <wpg:grpSpPr>
                        <a:xfrm>
                          <a:off x="0" y="0"/>
                          <a:ext cx="2104555" cy="2089301"/>
                          <a:chOff x="0" y="0"/>
                          <a:chExt cx="2104555" cy="2089301"/>
                        </a:xfrm>
                      </wpg:grpSpPr>
                      <wps:wsp>
                        <wps:cNvPr id="137" name="Rectangle: Rounded Corners 137"/>
                        <wps:cNvSpPr/>
                        <wps:spPr>
                          <a:xfrm>
                            <a:off x="0" y="397713"/>
                            <a:ext cx="499691" cy="220269"/>
                          </a:xfrm>
                          <a:prstGeom prst="roundRect">
                            <a:avLst>
                              <a:gd name="adj" fmla="val 0"/>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BB9E46" w14:textId="77777777" w:rsidR="00DC2CA6" w:rsidRPr="006509F8" w:rsidRDefault="00DC2CA6" w:rsidP="00385C36">
                              <w:pPr>
                                <w:jc w:val="center"/>
                                <w:rPr>
                                  <w:color w:val="000000" w:themeColor="text1"/>
                                  <w:sz w:val="16"/>
                                  <w:szCs w:val="16"/>
                                </w:rPr>
                              </w:pPr>
                              <w:r w:rsidRPr="006509F8">
                                <w:rPr>
                                  <w:color w:val="000000" w:themeColor="text1"/>
                                  <w:sz w:val="16"/>
                                  <w:szCs w:val="16"/>
                                </w:rPr>
                                <w:t>Input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Rounded Corners 138"/>
                        <wps:cNvSpPr/>
                        <wps:spPr>
                          <a:xfrm>
                            <a:off x="0" y="900803"/>
                            <a:ext cx="499691" cy="220269"/>
                          </a:xfrm>
                          <a:prstGeom prst="roundRect">
                            <a:avLst>
                              <a:gd name="adj" fmla="val 0"/>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AAFD30" w14:textId="77777777" w:rsidR="00DC2CA6" w:rsidRPr="006509F8" w:rsidRDefault="00DC2CA6" w:rsidP="00385C36">
                              <w:pPr>
                                <w:jc w:val="center"/>
                                <w:rPr>
                                  <w:color w:val="000000" w:themeColor="text1"/>
                                  <w:sz w:val="16"/>
                                  <w:szCs w:val="16"/>
                                </w:rPr>
                              </w:pPr>
                              <w:r w:rsidRPr="006509F8">
                                <w:rPr>
                                  <w:color w:val="000000" w:themeColor="text1"/>
                                  <w:sz w:val="16"/>
                                  <w:szCs w:val="16"/>
                                </w:rPr>
                                <w:t xml:space="preserve">Input </w:t>
                              </w:r>
                              <w:r>
                                <w:rPr>
                                  <w:color w:val="000000" w:themeColor="text1"/>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Rounded Corners 139"/>
                        <wps:cNvSpPr/>
                        <wps:spPr>
                          <a:xfrm>
                            <a:off x="0" y="1451482"/>
                            <a:ext cx="499691" cy="220269"/>
                          </a:xfrm>
                          <a:prstGeom prst="roundRect">
                            <a:avLst>
                              <a:gd name="adj" fmla="val 0"/>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4951A3" w14:textId="77777777" w:rsidR="00DC2CA6" w:rsidRPr="006509F8" w:rsidRDefault="00DC2CA6" w:rsidP="00385C36">
                              <w:pPr>
                                <w:jc w:val="center"/>
                                <w:rPr>
                                  <w:color w:val="000000" w:themeColor="text1"/>
                                  <w:sz w:val="16"/>
                                  <w:szCs w:val="16"/>
                                </w:rPr>
                              </w:pPr>
                              <w:r w:rsidRPr="006509F8">
                                <w:rPr>
                                  <w:color w:val="000000" w:themeColor="text1"/>
                                  <w:sz w:val="16"/>
                                  <w:szCs w:val="16"/>
                                </w:rPr>
                                <w:t xml:space="preserve">Input </w:t>
                              </w:r>
                              <w:r>
                                <w:rPr>
                                  <w:color w:val="000000" w:themeColor="text1"/>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Rounded Corners 140"/>
                        <wps:cNvSpPr/>
                        <wps:spPr>
                          <a:xfrm>
                            <a:off x="210754" y="1672434"/>
                            <a:ext cx="648408" cy="220269"/>
                          </a:xfrm>
                          <a:prstGeom prst="roundRect">
                            <a:avLst>
                              <a:gd name="adj" fmla="val 0"/>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4E139E" w14:textId="77777777" w:rsidR="00DC2CA6" w:rsidRPr="006509F8" w:rsidRDefault="00DC2CA6" w:rsidP="00385C36">
                              <w:pPr>
                                <w:jc w:val="center"/>
                                <w:rPr>
                                  <w:color w:val="000000" w:themeColor="text1"/>
                                  <w:sz w:val="16"/>
                                  <w:szCs w:val="16"/>
                                </w:rPr>
                              </w:pPr>
                              <w:r>
                                <w:rPr>
                                  <w:color w:val="000000" w:themeColor="text1"/>
                                  <w:sz w:val="16"/>
                                  <w:szCs w:val="16"/>
                                </w:rPr>
                                <w:t>Input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6" name="Group 136"/>
                        <wpg:cNvGrpSpPr/>
                        <wpg:grpSpPr>
                          <a:xfrm>
                            <a:off x="424907" y="0"/>
                            <a:ext cx="1402689" cy="1924050"/>
                            <a:chOff x="0" y="0"/>
                            <a:chExt cx="1402689" cy="1924050"/>
                          </a:xfrm>
                        </wpg:grpSpPr>
                        <wpg:grpSp>
                          <wpg:cNvPr id="112" name="Group 112"/>
                          <wpg:cNvGrpSpPr/>
                          <wpg:grpSpPr>
                            <a:xfrm>
                              <a:off x="0" y="397713"/>
                              <a:ext cx="209550" cy="1266825"/>
                              <a:chOff x="0" y="0"/>
                              <a:chExt cx="209550" cy="1266825"/>
                            </a:xfrm>
                          </wpg:grpSpPr>
                          <wps:wsp>
                            <wps:cNvPr id="100" name="Oval 100"/>
                            <wps:cNvSpPr/>
                            <wps:spPr>
                              <a:xfrm>
                                <a:off x="0" y="0"/>
                                <a:ext cx="209550" cy="209550"/>
                              </a:xfrm>
                              <a:prstGeom prst="ellipse">
                                <a:avLst/>
                              </a:prstGeom>
                              <a:solidFill>
                                <a:schemeClr val="accent3">
                                  <a:lumMod val="40000"/>
                                  <a:lumOff val="6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0" y="514350"/>
                                <a:ext cx="209550" cy="209550"/>
                              </a:xfrm>
                              <a:prstGeom prst="ellipse">
                                <a:avLst/>
                              </a:prstGeom>
                              <a:solidFill>
                                <a:schemeClr val="accent3">
                                  <a:lumMod val="40000"/>
                                  <a:lumOff val="6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0" y="1057275"/>
                                <a:ext cx="209550" cy="209550"/>
                              </a:xfrm>
                              <a:prstGeom prst="ellipse">
                                <a:avLst/>
                              </a:prstGeom>
                              <a:solidFill>
                                <a:schemeClr val="accent3">
                                  <a:lumMod val="40000"/>
                                  <a:lumOff val="6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1" name="Group 111"/>
                          <wpg:cNvGrpSpPr/>
                          <wpg:grpSpPr>
                            <a:xfrm>
                              <a:off x="475896" y="0"/>
                              <a:ext cx="314325" cy="1924050"/>
                              <a:chOff x="0" y="0"/>
                              <a:chExt cx="314325" cy="1924050"/>
                            </a:xfrm>
                          </wpg:grpSpPr>
                          <wps:wsp>
                            <wps:cNvPr id="104" name="Oval 104"/>
                            <wps:cNvSpPr/>
                            <wps:spPr>
                              <a:xfrm>
                                <a:off x="104775" y="0"/>
                                <a:ext cx="209550" cy="209550"/>
                              </a:xfrm>
                              <a:prstGeom prst="ellipse">
                                <a:avLst/>
                              </a:prstGeom>
                              <a:solidFill>
                                <a:schemeClr val="accent6">
                                  <a:lumMod val="40000"/>
                                  <a:lumOff val="6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47625" y="552450"/>
                                <a:ext cx="209550" cy="209550"/>
                              </a:xfrm>
                              <a:prstGeom prst="ellipse">
                                <a:avLst/>
                              </a:prstGeom>
                              <a:solidFill>
                                <a:schemeClr val="accent6">
                                  <a:lumMod val="40000"/>
                                  <a:lumOff val="6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47625" y="1123950"/>
                                <a:ext cx="209550" cy="209550"/>
                              </a:xfrm>
                              <a:prstGeom prst="ellipse">
                                <a:avLst/>
                              </a:prstGeom>
                              <a:solidFill>
                                <a:schemeClr val="accent6">
                                  <a:lumMod val="40000"/>
                                  <a:lumOff val="6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0" y="1714500"/>
                                <a:ext cx="209550" cy="209550"/>
                              </a:xfrm>
                              <a:prstGeom prst="ellipse">
                                <a:avLst/>
                              </a:prstGeom>
                              <a:solidFill>
                                <a:schemeClr val="accent6">
                                  <a:lumMod val="40000"/>
                                  <a:lumOff val="6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0" name="Group 110"/>
                          <wpg:cNvGrpSpPr/>
                          <wpg:grpSpPr>
                            <a:xfrm>
                              <a:off x="1193139" y="703646"/>
                              <a:ext cx="209550" cy="685800"/>
                              <a:chOff x="0" y="0"/>
                              <a:chExt cx="209550" cy="685800"/>
                            </a:xfrm>
                          </wpg:grpSpPr>
                          <wps:wsp>
                            <wps:cNvPr id="108" name="Oval 108"/>
                            <wps:cNvSpPr/>
                            <wps:spPr>
                              <a:xfrm>
                                <a:off x="0" y="0"/>
                                <a:ext cx="209550" cy="209550"/>
                              </a:xfrm>
                              <a:prstGeom prst="ellipse">
                                <a:avLst/>
                              </a:prstGeom>
                              <a:solidFill>
                                <a:schemeClr val="accent5">
                                  <a:lumMod val="40000"/>
                                  <a:lumOff val="6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0" y="476250"/>
                                <a:ext cx="209550" cy="209550"/>
                              </a:xfrm>
                              <a:prstGeom prst="ellipse">
                                <a:avLst/>
                              </a:prstGeom>
                              <a:solidFill>
                                <a:schemeClr val="accent5">
                                  <a:lumMod val="40000"/>
                                  <a:lumOff val="6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5" name="Group 135"/>
                          <wpg:cNvGrpSpPr/>
                          <wpg:grpSpPr>
                            <a:xfrm>
                              <a:off x="210754" y="139369"/>
                              <a:ext cx="369570" cy="1651501"/>
                              <a:chOff x="0" y="0"/>
                              <a:chExt cx="369570" cy="1651501"/>
                            </a:xfrm>
                          </wpg:grpSpPr>
                          <wps:wsp>
                            <wps:cNvPr id="116" name="Straight Connector 116"/>
                            <wps:cNvCnPr/>
                            <wps:spPr>
                              <a:xfrm>
                                <a:off x="0" y="363721"/>
                                <a:ext cx="313690" cy="676523"/>
                              </a:xfrm>
                              <a:prstGeom prst="line">
                                <a:avLst/>
                              </a:prstGeom>
                            </wps:spPr>
                            <wps:style>
                              <a:lnRef idx="1">
                                <a:schemeClr val="dk1"/>
                              </a:lnRef>
                              <a:fillRef idx="0">
                                <a:schemeClr val="dk1"/>
                              </a:fillRef>
                              <a:effectRef idx="0">
                                <a:schemeClr val="dk1"/>
                              </a:effectRef>
                              <a:fontRef idx="minor">
                                <a:schemeClr val="tx1"/>
                              </a:fontRef>
                            </wps:style>
                            <wps:bodyPr/>
                          </wps:wsp>
                          <wps:wsp>
                            <wps:cNvPr id="119" name="Straight Connector 119"/>
                            <wps:cNvCnPr/>
                            <wps:spPr>
                              <a:xfrm flipV="1">
                                <a:off x="0" y="513288"/>
                                <a:ext cx="313971" cy="394656"/>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Straight Connector 120"/>
                            <wps:cNvCnPr/>
                            <wps:spPr>
                              <a:xfrm>
                                <a:off x="0" y="907602"/>
                                <a:ext cx="314894" cy="132904"/>
                              </a:xfrm>
                              <a:prstGeom prst="line">
                                <a:avLst/>
                              </a:prstGeom>
                            </wps:spPr>
                            <wps:style>
                              <a:lnRef idx="1">
                                <a:schemeClr val="dk1"/>
                              </a:lnRef>
                              <a:fillRef idx="0">
                                <a:schemeClr val="dk1"/>
                              </a:fillRef>
                              <a:effectRef idx="0">
                                <a:schemeClr val="dk1"/>
                              </a:effectRef>
                              <a:fontRef idx="minor">
                                <a:schemeClr val="tx1"/>
                              </a:fontRef>
                            </wps:style>
                            <wps:bodyPr/>
                          </wps:wsp>
                          <wps:wsp>
                            <wps:cNvPr id="122" name="Straight Connector 122"/>
                            <wps:cNvCnPr/>
                            <wps:spPr>
                              <a:xfrm>
                                <a:off x="0" y="1441285"/>
                                <a:ext cx="265999" cy="210216"/>
                              </a:xfrm>
                              <a:prstGeom prst="line">
                                <a:avLst/>
                              </a:prstGeom>
                            </wps:spPr>
                            <wps:style>
                              <a:lnRef idx="1">
                                <a:schemeClr val="dk1"/>
                              </a:lnRef>
                              <a:fillRef idx="0">
                                <a:schemeClr val="dk1"/>
                              </a:fillRef>
                              <a:effectRef idx="0">
                                <a:schemeClr val="dk1"/>
                              </a:effectRef>
                              <a:fontRef idx="minor">
                                <a:schemeClr val="tx1"/>
                              </a:fontRef>
                            </wps:style>
                            <wps:bodyPr/>
                          </wps:wsp>
                          <wps:wsp>
                            <wps:cNvPr id="125" name="Straight Connector 125"/>
                            <wps:cNvCnPr/>
                            <wps:spPr>
                              <a:xfrm flipV="1">
                                <a:off x="0" y="0"/>
                                <a:ext cx="369570" cy="144128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34" name="Group 134"/>
                          <wpg:cNvGrpSpPr/>
                          <wpg:grpSpPr>
                            <a:xfrm>
                              <a:off x="214153" y="115575"/>
                              <a:ext cx="980791" cy="1713645"/>
                              <a:chOff x="0" y="0"/>
                              <a:chExt cx="980791" cy="1713645"/>
                            </a:xfrm>
                          </wpg:grpSpPr>
                          <wps:wsp>
                            <wps:cNvPr id="113" name="Straight Connector 113"/>
                            <wps:cNvCnPr/>
                            <wps:spPr>
                              <a:xfrm flipV="1">
                                <a:off x="0" y="0"/>
                                <a:ext cx="371475"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Straight Connector 114"/>
                            <wps:cNvCnPr/>
                            <wps:spPr>
                              <a:xfrm>
                                <a:off x="0" y="380717"/>
                                <a:ext cx="313971" cy="149284"/>
                              </a:xfrm>
                              <a:prstGeom prst="line">
                                <a:avLst/>
                              </a:prstGeom>
                            </wps:spPr>
                            <wps:style>
                              <a:lnRef idx="1">
                                <a:schemeClr val="dk1"/>
                              </a:lnRef>
                              <a:fillRef idx="0">
                                <a:schemeClr val="dk1"/>
                              </a:fillRef>
                              <a:effectRef idx="0">
                                <a:schemeClr val="dk1"/>
                              </a:effectRef>
                              <a:fontRef idx="minor">
                                <a:schemeClr val="tx1"/>
                              </a:fontRef>
                            </wps:style>
                            <wps:bodyPr/>
                          </wps:wsp>
                          <wps:wsp>
                            <wps:cNvPr id="117" name="Straight Connector 117"/>
                            <wps:cNvCnPr/>
                            <wps:spPr>
                              <a:xfrm>
                                <a:off x="0" y="380717"/>
                                <a:ext cx="265142" cy="1288035"/>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flipV="1">
                                <a:off x="0" y="0"/>
                                <a:ext cx="369917" cy="900803"/>
                              </a:xfrm>
                              <a:prstGeom prst="line">
                                <a:avLst/>
                              </a:prstGeom>
                            </wps:spPr>
                            <wps:style>
                              <a:lnRef idx="1">
                                <a:schemeClr val="dk1"/>
                              </a:lnRef>
                              <a:fillRef idx="0">
                                <a:schemeClr val="dk1"/>
                              </a:fillRef>
                              <a:effectRef idx="0">
                                <a:schemeClr val="dk1"/>
                              </a:effectRef>
                              <a:fontRef idx="minor">
                                <a:schemeClr val="tx1"/>
                              </a:fontRef>
                            </wps:style>
                            <wps:bodyPr/>
                          </wps:wsp>
                          <wps:wsp>
                            <wps:cNvPr id="121" name="Straight Connector 121"/>
                            <wps:cNvCnPr/>
                            <wps:spPr>
                              <a:xfrm>
                                <a:off x="0" y="900803"/>
                                <a:ext cx="264795" cy="768067"/>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Straight Connector 123"/>
                            <wps:cNvCnPr/>
                            <wps:spPr>
                              <a:xfrm flipV="1">
                                <a:off x="0" y="1057169"/>
                                <a:ext cx="313971" cy="400758"/>
                              </a:xfrm>
                              <a:prstGeom prst="line">
                                <a:avLst/>
                              </a:prstGeom>
                            </wps:spPr>
                            <wps:style>
                              <a:lnRef idx="1">
                                <a:schemeClr val="dk1"/>
                              </a:lnRef>
                              <a:fillRef idx="0">
                                <a:schemeClr val="dk1"/>
                              </a:fillRef>
                              <a:effectRef idx="0">
                                <a:schemeClr val="dk1"/>
                              </a:effectRef>
                              <a:fontRef idx="minor">
                                <a:schemeClr val="tx1"/>
                              </a:fontRef>
                            </wps:style>
                            <wps:bodyPr/>
                          </wps:wsp>
                          <wps:wsp>
                            <wps:cNvPr id="124" name="Straight Connector 124"/>
                            <wps:cNvCnPr/>
                            <wps:spPr>
                              <a:xfrm flipV="1">
                                <a:off x="0" y="530284"/>
                                <a:ext cx="313971" cy="927997"/>
                              </a:xfrm>
                              <a:prstGeom prst="line">
                                <a:avLst/>
                              </a:prstGeom>
                            </wps:spPr>
                            <wps:style>
                              <a:lnRef idx="1">
                                <a:schemeClr val="dk1"/>
                              </a:lnRef>
                              <a:fillRef idx="0">
                                <a:schemeClr val="dk1"/>
                              </a:fillRef>
                              <a:effectRef idx="0">
                                <a:schemeClr val="dk1"/>
                              </a:effectRef>
                              <a:fontRef idx="minor">
                                <a:schemeClr val="tx1"/>
                              </a:fontRef>
                            </wps:style>
                            <wps:bodyPr/>
                          </wps:wsp>
                          <wps:wsp>
                            <wps:cNvPr id="126" name="Straight Connector 126"/>
                            <wps:cNvCnPr/>
                            <wps:spPr>
                              <a:xfrm>
                                <a:off x="577873" y="0"/>
                                <a:ext cx="402918" cy="676452"/>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a:off x="577873" y="0"/>
                                <a:ext cx="400996" cy="1142150"/>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a:off x="523485" y="530284"/>
                                <a:ext cx="456241" cy="145991"/>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a:off x="523485" y="530284"/>
                                <a:ext cx="456241" cy="611446"/>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flipV="1">
                                <a:off x="523485" y="676452"/>
                                <a:ext cx="455073" cy="432459"/>
                              </a:xfrm>
                              <a:prstGeom prst="line">
                                <a:avLst/>
                              </a:prstGeom>
                            </wps:spPr>
                            <wps:style>
                              <a:lnRef idx="1">
                                <a:schemeClr val="dk1"/>
                              </a:lnRef>
                              <a:fillRef idx="0">
                                <a:schemeClr val="dk1"/>
                              </a:fillRef>
                              <a:effectRef idx="0">
                                <a:schemeClr val="dk1"/>
                              </a:effectRef>
                              <a:fontRef idx="minor">
                                <a:schemeClr val="tx1"/>
                              </a:fontRef>
                            </wps:style>
                            <wps:bodyPr/>
                          </wps:wsp>
                          <wps:wsp>
                            <wps:cNvPr id="131" name="Straight Connector 131"/>
                            <wps:cNvCnPr/>
                            <wps:spPr>
                              <a:xfrm>
                                <a:off x="523485" y="1108158"/>
                                <a:ext cx="454660" cy="32267"/>
                              </a:xfrm>
                              <a:prstGeom prst="line">
                                <a:avLst/>
                              </a:prstGeom>
                            </wps:spPr>
                            <wps:style>
                              <a:lnRef idx="1">
                                <a:schemeClr val="dk1"/>
                              </a:lnRef>
                              <a:fillRef idx="0">
                                <a:schemeClr val="dk1"/>
                              </a:fillRef>
                              <a:effectRef idx="0">
                                <a:schemeClr val="dk1"/>
                              </a:effectRef>
                              <a:fontRef idx="minor">
                                <a:schemeClr val="tx1"/>
                              </a:fontRef>
                            </wps:style>
                            <wps:bodyPr/>
                          </wps:wsp>
                          <wps:wsp>
                            <wps:cNvPr id="132" name="Straight Connector 132"/>
                            <wps:cNvCnPr/>
                            <wps:spPr>
                              <a:xfrm flipV="1">
                                <a:off x="475896" y="1142150"/>
                                <a:ext cx="503453" cy="571495"/>
                              </a:xfrm>
                              <a:prstGeom prst="line">
                                <a:avLst/>
                              </a:prstGeom>
                            </wps:spPr>
                            <wps:style>
                              <a:lnRef idx="1">
                                <a:schemeClr val="dk1"/>
                              </a:lnRef>
                              <a:fillRef idx="0">
                                <a:schemeClr val="dk1"/>
                              </a:fillRef>
                              <a:effectRef idx="0">
                                <a:schemeClr val="dk1"/>
                              </a:effectRef>
                              <a:fontRef idx="minor">
                                <a:schemeClr val="tx1"/>
                              </a:fontRef>
                            </wps:style>
                            <wps:bodyPr/>
                          </wps:wsp>
                          <wps:wsp>
                            <wps:cNvPr id="133" name="Straight Connector 133"/>
                            <wps:cNvCnPr/>
                            <wps:spPr>
                              <a:xfrm flipV="1">
                                <a:off x="475896" y="676452"/>
                                <a:ext cx="503453" cy="1036563"/>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41" name="Rectangle: Rounded Corners 141"/>
                        <wps:cNvSpPr/>
                        <wps:spPr>
                          <a:xfrm>
                            <a:off x="632262" y="1869591"/>
                            <a:ext cx="760510" cy="219710"/>
                          </a:xfrm>
                          <a:prstGeom prst="roundRect">
                            <a:avLst>
                              <a:gd name="adj" fmla="val 0"/>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716617" w14:textId="77777777" w:rsidR="00DC2CA6" w:rsidRPr="006509F8" w:rsidRDefault="00DC2CA6" w:rsidP="00385C36">
                              <w:pPr>
                                <w:jc w:val="center"/>
                                <w:rPr>
                                  <w:color w:val="000000" w:themeColor="text1"/>
                                  <w:sz w:val="16"/>
                                  <w:szCs w:val="16"/>
                                </w:rPr>
                              </w:pPr>
                              <w:r>
                                <w:rPr>
                                  <w:color w:val="000000" w:themeColor="text1"/>
                                  <w:sz w:val="16"/>
                                  <w:szCs w:val="16"/>
                                </w:rPr>
                                <w:t>Hidden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Rounded Corners 142"/>
                        <wps:cNvSpPr/>
                        <wps:spPr>
                          <a:xfrm>
                            <a:off x="1376699" y="1359702"/>
                            <a:ext cx="727856" cy="219710"/>
                          </a:xfrm>
                          <a:prstGeom prst="roundRect">
                            <a:avLst>
                              <a:gd name="adj" fmla="val 0"/>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B45180" w14:textId="77777777" w:rsidR="00DC2CA6" w:rsidRPr="006509F8" w:rsidRDefault="00DC2CA6" w:rsidP="00385C36">
                              <w:pPr>
                                <w:jc w:val="center"/>
                                <w:rPr>
                                  <w:color w:val="000000" w:themeColor="text1"/>
                                  <w:sz w:val="16"/>
                                  <w:szCs w:val="16"/>
                                </w:rPr>
                              </w:pPr>
                              <w:r>
                                <w:rPr>
                                  <w:color w:val="000000" w:themeColor="text1"/>
                                  <w:sz w:val="16"/>
                                  <w:szCs w:val="16"/>
                                </w:rPr>
                                <w:t>Output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143" o:spid="_x0000_s1071" style="position:absolute;left:0;text-align:left;margin-left:176.6pt;margin-top:107.2pt;width:165.7pt;height:164.5pt;z-index:251659264;mso-width-relative:margin" coordsize="21045,20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">
                <v:roundrect id="Rectangle: Rounded Corners 137" o:spid="_x0000_s1072" style="position:absolute;top:3977;width:4996;height:2202;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efRcIA&#10;AADcAAAADwAAAGRycy9kb3ducmV2LnhtbERPzYrCMBC+C/sOYRa8iKZdcZVqFJEVRfbS6gMMzdgW&#10;m0lpolaf3iwseJuP73cWq87U4katqywriEcRCOLc6ooLBafjdjgD4TyyxtoyKXiQg9Xyo7fARNs7&#10;p3TLfCFCCLsEFZTeN4mULi/JoBvZhjhwZ9sa9AG2hdQt3kO4qeVXFH1LgxWHhhIb2pSUX7KrUaCv&#10;+5/0cBxPGjn5Tc/PXTyIMFaq/9mt5yA8df4t/nfvdZg/nsLfM+EC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159FwgAAANwAAAAPAAAAAAAAAAAAAAAAAJgCAABkcnMvZG93&#10;bnJldi54bWxQSwUGAAAAAAQABAD1AAAAhwMAAAAA&#10;" filled="f" stroked="f" strokeweight="1pt">
                  <v:textbox>
                    <w:txbxContent>
                      <w:p w14:paraId="35BB9E46" w14:textId="77777777" w:rsidR="00DC2CA6" w:rsidRPr="006509F8" w:rsidRDefault="00DC2CA6" w:rsidP="00385C36">
                        <w:pPr>
                          <w:jc w:val="center"/>
                          <w:rPr>
                            <w:color w:val="000000" w:themeColor="text1"/>
                            <w:sz w:val="16"/>
                            <w:szCs w:val="16"/>
                          </w:rPr>
                        </w:pPr>
                        <w:r w:rsidRPr="006509F8">
                          <w:rPr>
                            <w:color w:val="000000" w:themeColor="text1"/>
                            <w:sz w:val="16"/>
                            <w:szCs w:val="16"/>
                          </w:rPr>
                          <w:t>Input 1</w:t>
                        </w:r>
                      </w:p>
                    </w:txbxContent>
                  </v:textbox>
                </v:roundrect>
                <v:roundrect id="Rectangle: Rounded Corners 138" o:spid="_x0000_s1073" style="position:absolute;top:9008;width:4996;height:2202;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gLN8UA&#10;AADcAAAADwAAAGRycy9kb3ducmV2LnhtbESPQWvCQBCF74X+h2UKvRTdpGKR6CoiLRXxktgfMGTH&#10;JJidDdlVU3+9cxC8zfDevPfNYjW4Vl2oD41nA+k4AUVcettwZeDv8DOagQoR2WLrmQz8U4DV8vVl&#10;gZn1V87pUsRKSQiHDA3UMXaZ1qGsyWEY+45YtKPvHUZZ+0rbHq8S7lr9mSRf2mHD0lBjR5uaylNx&#10;dgbsefud7w6Taaen+/x4+00/EkyNeX8b1nNQkYb4ND+ut1bwJ0Irz8gEe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As3xQAAANwAAAAPAAAAAAAAAAAAAAAAAJgCAABkcnMv&#10;ZG93bnJldi54bWxQSwUGAAAAAAQABAD1AAAAigMAAAAA&#10;" filled="f" stroked="f" strokeweight="1pt">
                  <v:textbox>
                    <w:txbxContent>
                      <w:p w14:paraId="7BAAFD30" w14:textId="77777777" w:rsidR="00DC2CA6" w:rsidRPr="006509F8" w:rsidRDefault="00DC2CA6" w:rsidP="00385C36">
                        <w:pPr>
                          <w:jc w:val="center"/>
                          <w:rPr>
                            <w:color w:val="000000" w:themeColor="text1"/>
                            <w:sz w:val="16"/>
                            <w:szCs w:val="16"/>
                          </w:rPr>
                        </w:pPr>
                        <w:r w:rsidRPr="006509F8">
                          <w:rPr>
                            <w:color w:val="000000" w:themeColor="text1"/>
                            <w:sz w:val="16"/>
                            <w:szCs w:val="16"/>
                          </w:rPr>
                          <w:t xml:space="preserve">Input </w:t>
                        </w:r>
                        <w:r>
                          <w:rPr>
                            <w:color w:val="000000" w:themeColor="text1"/>
                            <w:sz w:val="16"/>
                            <w:szCs w:val="16"/>
                          </w:rPr>
                          <w:t>2</w:t>
                        </w:r>
                      </w:p>
                    </w:txbxContent>
                  </v:textbox>
                </v:roundrect>
                <v:roundrect id="Rectangle: Rounded Corners 139" o:spid="_x0000_s1074" style="position:absolute;top:14514;width:4996;height:2203;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urMIA&#10;AADcAAAADwAAAGRycy9kb3ducmV2LnhtbERPzYrCMBC+C/sOYRa8iKZdcdFqFJEVRfbS6gMMzdgW&#10;m0lpolaf3iwseJuP73cWq87U4katqywriEcRCOLc6ooLBafjdjgF4TyyxtoyKXiQg9Xyo7fARNs7&#10;p3TLfCFCCLsEFZTeN4mULi/JoBvZhjhwZ9sa9AG2hdQt3kO4qeVXFH1LgxWHhhIb2pSUX7KrUaCv&#10;+5/0cBxPGjn5Tc/PXTyIMFaq/9mt5yA8df4t/nfvdZg/nsHfM+EC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BK6swgAAANwAAAAPAAAAAAAAAAAAAAAAAJgCAABkcnMvZG93&#10;bnJldi54bWxQSwUGAAAAAAQABAD1AAAAhwMAAAAA&#10;" filled="f" stroked="f" strokeweight="1pt">
                  <v:textbox>
                    <w:txbxContent>
                      <w:p w14:paraId="0A4951A3" w14:textId="77777777" w:rsidR="00DC2CA6" w:rsidRPr="006509F8" w:rsidRDefault="00DC2CA6" w:rsidP="00385C36">
                        <w:pPr>
                          <w:jc w:val="center"/>
                          <w:rPr>
                            <w:color w:val="000000" w:themeColor="text1"/>
                            <w:sz w:val="16"/>
                            <w:szCs w:val="16"/>
                          </w:rPr>
                        </w:pPr>
                        <w:r w:rsidRPr="006509F8">
                          <w:rPr>
                            <w:color w:val="000000" w:themeColor="text1"/>
                            <w:sz w:val="16"/>
                            <w:szCs w:val="16"/>
                          </w:rPr>
                          <w:t xml:space="preserve">Input </w:t>
                        </w:r>
                        <w:r>
                          <w:rPr>
                            <w:color w:val="000000" w:themeColor="text1"/>
                            <w:sz w:val="16"/>
                            <w:szCs w:val="16"/>
                          </w:rPr>
                          <w:t>3</w:t>
                        </w:r>
                      </w:p>
                    </w:txbxContent>
                  </v:textbox>
                </v:roundrect>
                <v:roundrect id="Rectangle: Rounded Corners 140" o:spid="_x0000_s1075" style="position:absolute;left:2107;top:16724;width:6484;height:2203;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h0TMUA&#10;AADcAAAADwAAAGRycy9kb3ducmV2LnhtbESPQWvCQBCF74L/YZmCF6mbWC0SXUXEUpFeov0BQ3ZM&#10;QrOzIbtq2l/fOQjeZnhv3vtmteldo27UhdqzgXSSgCIuvK25NPB9/nhdgAoR2WLjmQz8UoDNejhY&#10;YWb9nXO6nWKpJIRDhgaqGNtM61BU5DBMfEss2sV3DqOsXalth3cJd42eJsm7dlizNFTY0q6i4ud0&#10;dQbs9bDPj+e3eavnX/nl7zMdJ5gaM3rpt0tQkfr4ND+uD1bwZ4Iv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OHRMxQAAANwAAAAPAAAAAAAAAAAAAAAAAJgCAABkcnMv&#10;ZG93bnJldi54bWxQSwUGAAAAAAQABAD1AAAAigMAAAAA&#10;" filled="f" stroked="f" strokeweight="1pt">
                  <v:textbox>
                    <w:txbxContent>
                      <w:p w14:paraId="204E139E" w14:textId="77777777" w:rsidR="00DC2CA6" w:rsidRPr="006509F8" w:rsidRDefault="00DC2CA6" w:rsidP="00385C36">
                        <w:pPr>
                          <w:jc w:val="center"/>
                          <w:rPr>
                            <w:color w:val="000000" w:themeColor="text1"/>
                            <w:sz w:val="16"/>
                            <w:szCs w:val="16"/>
                          </w:rPr>
                        </w:pPr>
                        <w:r>
                          <w:rPr>
                            <w:color w:val="000000" w:themeColor="text1"/>
                            <w:sz w:val="16"/>
                            <w:szCs w:val="16"/>
                          </w:rPr>
                          <w:t>Input layer</w:t>
                        </w:r>
                      </w:p>
                    </w:txbxContent>
                  </v:textbox>
                </v:roundrect>
                <v:group id="Group 136" o:spid="_x0000_s1076" style="position:absolute;left:4249;width:14026;height:19240" coordsize="14026,19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112" o:spid="_x0000_s1077" style="position:absolute;top:3977;width:2095;height:12668" coordsize="2095,12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oval id="Oval 100" o:spid="_x0000_s1078" style="position:absolute;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1WBsUA&#10;AADcAAAADwAAAGRycy9kb3ducmV2LnhtbESPQWvCQBCF7wX/wzIFL0U3FpESXaWoBTFQaFrwOuyO&#10;STA7G7Krpv++cxB6m+G9ee+b1WbwrbpRH5vABmbTDBSxDa7hysDP98fkDVRMyA7bwGTglyJs1qOn&#10;FeYu3PmLbmWqlIRwzNFAnVKXax1tTR7jNHTEop1D7zHJ2lfa9XiXcN/q1yxbaI8NS0ONHW1rspfy&#10;6g10xba1LzYuystpfj1+7opjtS+MGT8P70tQiYb0b35cH5zgZ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jVYGxQAAANwAAAAPAAAAAAAAAAAAAAAAAJgCAABkcnMv&#10;ZG93bnJldi54bWxQSwUGAAAAAAQABAD1AAAAigMAAAAA&#10;" fillcolor="#d6e3bc [1302]" strokecolor="#c2d69b [1942]" strokeweight="2pt"/>
                    <v:oval id="Oval 101" o:spid="_x0000_s1079" style="position:absolute;top:5143;width:2095;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zncIA&#10;AADcAAAADwAAAGRycy9kb3ducmV2LnhtbERPTYvCMBC9L/gfwgheFk2VRaQaRXQXFguCVfA6JGNb&#10;bCalidr99xtB8DaP9zmLVWdrcafWV44VjEcJCGLtTMWFgtPxZzgD4QOywdoxKfgjD6tl72OBqXEP&#10;PtA9D4WIIexTVFCG0KRSel2SRT9yDXHkLq61GCJsC2lafMRwW8tJkkylxYpjQ4kNbUrS1/xmFTTZ&#10;ptaf2k/z6/nrtttvs13xnSk16HfrOYhAXXiLX+5fE+cnY3g+Ey+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wfOdwgAAANwAAAAPAAAAAAAAAAAAAAAAAJgCAABkcnMvZG93&#10;bnJldi54bWxQSwUGAAAAAAQABAD1AAAAhwMAAAAA&#10;" fillcolor="#d6e3bc [1302]" strokecolor="#c2d69b [1942]" strokeweight="2pt"/>
                    <v:oval id="Oval 102" o:spid="_x0000_s1080" style="position:absolute;top:10572;width:2095;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Nt6sIA&#10;AADcAAAADwAAAGRycy9kb3ducmV2LnhtbERPTYvCMBC9C/sfwix4EU0VEalGWVyFxYJgFbwOydgW&#10;m0lponb/vVlY8DaP9znLdWdr8aDWV44VjEcJCGLtTMWFgvNpN5yD8AHZYO2YFPySh/Xqo7fE1Lgn&#10;H+mRh0LEEPYpKihDaFIpvS7Joh+5hjhyV9daDBG2hTQtPmO4reUkSWbSYsWxocSGNiXpW363Cpps&#10;U+uB9rP8dpne94fvbF9sM6X6n93XAkSgLrzF/+4fE+cnE/h7Jl4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E23qwgAAANwAAAAPAAAAAAAAAAAAAAAAAJgCAABkcnMvZG93&#10;bnJldi54bWxQSwUGAAAAAAQABAD1AAAAhwMAAAAA&#10;" fillcolor="#d6e3bc [1302]" strokecolor="#c2d69b [1942]" strokeweight="2pt"/>
                  </v:group>
                  <v:group id="Group 111" o:spid="_x0000_s1081" style="position:absolute;left:4758;width:3144;height:19240" coordsize="3143,19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oval id="Oval 104" o:spid="_x0000_s1082" style="position:absolute;left:1047;width:2096;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MFsIA&#10;AADcAAAADwAAAGRycy9kb3ducmV2LnhtbERPTYvCMBC9L/gfwgh7W9NdikjXKK4orAcRrQf3NjRj&#10;W0wmpclq9dcbQfA2j/c542lnjThT62vHCj4HCQjiwumaSwX7fPkxAuEDskbjmBRcycN00nsbY6bd&#10;hbd03oVSxBD2GSqoQmgyKX1RkUU/cA1x5I6utRgibEupW7zEcGvkV5IMpcWaY0OFDc0rKk67f6sg&#10;/VsdVpvbj+ZjujR6YdZ5yLVS7/1u9g0iUBde4qf7V8f5SQqPZ+IFcn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JYwWwgAAANwAAAAPAAAAAAAAAAAAAAAAAJgCAABkcnMvZG93&#10;bnJldi54bWxQSwUGAAAAAAQABAD1AAAAhwMAAAAA&#10;" fillcolor="#fbd4b4 [1305]" strokecolor="#fabf8f [1945]" strokeweight="2pt"/>
                    <v:oval id="Oval 105" o:spid="_x0000_s1083" style="position:absolute;left:476;top:5524;width:2095;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kpjcMA&#10;AADcAAAADwAAAGRycy9kb3ducmV2LnhtbERPTWvCQBC9C/6HZQRvdWOxIqmr1KKgBxETD/Y2ZMck&#10;dHc2ZFdN++u7QsHbPN7nzJedNeJGra8dKxiPEhDEhdM1lwpO+eZlBsIHZI3GMSn4IQ/LRb83x1S7&#10;Ox/ploVSxBD2KSqoQmhSKX1RkUU/cg1x5C6utRgibEupW7zHcGvka5JMpcWaY0OFDX1WVHxnV6tg&#10;8rU77w6/K82XycbotdnnIddKDQfdxzuIQF14iv/dWx3nJ2/weCZ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kpjcMAAADcAAAADwAAAAAAAAAAAAAAAACYAgAAZHJzL2Rv&#10;d25yZXYueG1sUEsFBgAAAAAEAAQA9QAAAIgDAAAAAA==&#10;" fillcolor="#fbd4b4 [1305]" strokecolor="#fabf8f [1945]" strokeweight="2pt"/>
                    <v:oval id="Oval 106" o:spid="_x0000_s1084" style="position:absolute;left:476;top:11239;width:2095;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u3+sIA&#10;AADcAAAADwAAAGRycy9kb3ducmV2LnhtbERPTYvCMBC9C/6HMMLeNFVEpBplVxTWg4jWg3sbmrEt&#10;m0xKk9Wuv94Igrd5vM+ZL1trxJUaXzlWMBwkIIhzpysuFJyyTX8KwgdkjcYxKfgnD8tFtzPHVLsb&#10;H+h6DIWIIexTVFCGUKdS+rwki37gauLIXVxjMUTYFFI3eIvh1shRkkykxYpjQ4k1rUrKf49/VsH4&#10;Z3ve7u9fmi/jjdFrs8tCppX66LWfMxCB2vAWv9zfOs5PJvB8Jl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u7f6wgAAANwAAAAPAAAAAAAAAAAAAAAAAJgCAABkcnMvZG93&#10;bnJldi54bWxQSwUGAAAAAAQABAD1AAAAhwMAAAAA&#10;" fillcolor="#fbd4b4 [1305]" strokecolor="#fabf8f [1945]" strokeweight="2pt"/>
                    <v:oval id="Oval 107" o:spid="_x0000_s1085" style="position:absolute;top:17145;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cSYcMA&#10;AADcAAAADwAAAGRycy9kb3ducmV2LnhtbERPTWvCQBC9C/6HZQRvdWORKqmr1KKgBxETD/Y2ZMck&#10;dHc2ZFdN++u7QsHbPN7nzJedNeJGra8dKxiPEhDEhdM1lwpO+eZlBsIHZI3GMSn4IQ/LRb83x1S7&#10;Ox/ploVSxBD2KSqoQmhSKX1RkUU/cg1x5C6utRgibEupW7zHcGvka5K8SYs1x4YKG/qsqPjOrlbB&#10;5Gt33h1+V5ovk43Ra7PPQ66VGg66j3cQgbrwFP+7tzrOT6bweCZ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cSYcMAAADcAAAADwAAAAAAAAAAAAAAAACYAgAAZHJzL2Rv&#10;d25yZXYueG1sUEsFBgAAAAAEAAQA9QAAAIgDAAAAAA==&#10;" fillcolor="#fbd4b4 [1305]" strokecolor="#fabf8f [1945]" strokeweight="2pt"/>
                  </v:group>
                  <v:group id="Group 110" o:spid="_x0000_s1086" style="position:absolute;left:11931;top:7036;width:2095;height:6858" coordsize="2095,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oval id="Oval 108" o:spid="_x0000_s1087" style="position:absolute;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pvUMUA&#10;AADcAAAADwAAAGRycy9kb3ducmV2LnhtbESPQWvCQBCF74X+h2UKXopuVFpK6ioqir1WC9XbkB2T&#10;0OxsyK4x5tc7h4K3Gd6b976ZLTpXqZaaUHo2MB4loIgzb0vODfwctsMPUCEiW6w8k4EbBVjMn59m&#10;mFp/5W9q9zFXEsIhRQNFjHWqdcgKchhGviYW7ewbh1HWJte2wauEu0pPkuRdOyxZGgqsaV1Q9re/&#10;OAPTPtrfc9uv+iNuN6+701u33p2MGbx0y09Qkbr4MP9ff1nBT4RWnpEJ9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6m9QxQAAANwAAAAPAAAAAAAAAAAAAAAAAJgCAABkcnMv&#10;ZG93bnJldi54bWxQSwUGAAAAAAQABAD1AAAAigMAAAAA&#10;" fillcolor="#b6dde8 [1304]" strokecolor="#92cddc [1944]" strokeweight="2pt"/>
                    <v:oval id="Oval 109" o:spid="_x0000_s1088" style="position:absolute;top:4762;width:2095;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bKy8MA&#10;AADcAAAADwAAAGRycy9kb3ducmV2LnhtbERPTWvCQBC9F/oflil4KWbTiqLRVVpR7LUqqLchOybB&#10;7GzIrjHm17sFobd5vM+ZLVpTioZqV1hW8BHFIIhTqwvOFOx36/4YhPPIGkvLpOBODhbz15cZJtre&#10;+Jearc9ECGGXoILc+yqR0qU5GXSRrYgDd7a1QR9gnUld4y2Em1J+xvFIGiw4NORY0TKn9LK9GgWD&#10;zuvDuem+uyOuV++b07Bdbk5K9d7arykIT63/Fz/dPzrMjyfw90y4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bKy8MAAADcAAAADwAAAAAAAAAAAAAAAACYAgAAZHJzL2Rv&#10;d25yZXYueG1sUEsFBgAAAAAEAAQA9QAAAIgDAAAAAA==&#10;" fillcolor="#b6dde8 [1304]" strokecolor="#92cddc [1944]" strokeweight="2pt"/>
                  </v:group>
                  <v:group id="Group 135" o:spid="_x0000_s1089" style="position:absolute;left:2107;top:1393;width:3696;height:16515" coordsize="3695,16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line id="Straight Connector 116" o:spid="_x0000_s1090" style="position:absolute;visibility:visible;mso-wrap-style:square" from="0,3637" to="3136,10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ro/sMAAADcAAAADwAAAGRycy9kb3ducmV2LnhtbESPT2sCMRDF7wW/Qxiht5rdli66GkWk&#10;0mJP/rsPm3F3cTNZk6jptzeFQm8zvPd+82a2iKYTN3K+tawgH2UgiCurW64VHPbrlzEIH5A1dpZJ&#10;wQ95WMwHTzMstb3zlm67UIsEYV+igiaEvpTSVw0Z9CPbEyftZJ3BkFZXS+3wnuCmk69ZVkiDLacL&#10;Dfa0aqg6764mUfLjxcjP8wSPG/ftPt6K+B4vSj0P43IKIlAM/+a/9JdO9fMCfp9JE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q6P7DAAAA3AAAAA8AAAAAAAAAAAAA&#10;AAAAoQIAAGRycy9kb3ducmV2LnhtbFBLBQYAAAAABAAEAPkAAACRAwAAAAA=&#10;" strokecolor="black [3040]"/>
                    <v:line id="Straight Connector 119" o:spid="_x0000_s1091" style="position:absolute;flip:y;visibility:visible;mso-wrap-style:square" from="0,5132" to="3139,9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emGsMAAADcAAAADwAAAGRycy9kb3ducmV2LnhtbERPS2vCQBC+C/6HZQq9mY09tJpmlSII&#10;pSXFRD14G7KTB83Ohuxq0n/fLRS8zcf3nHQ7mU7caHCtZQXLKAZBXFrdcq3gdNwvViCcR9bYWSYF&#10;P+Rgu5nPUky0HTmnW+FrEULYJaig8b5PpHRlQwZdZHviwFV2MOgDHGqpBxxDuOnkUxw/S4Mth4YG&#10;e9o1VH4XV6Ogctd+dzlrX718ZHlWfdZfOB6UenyY3l5BeJr8Xfzvftdh/nINf8+E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3phrDAAAA3AAAAA8AAAAAAAAAAAAA&#10;AAAAoQIAAGRycy9kb3ducmV2LnhtbFBLBQYAAAAABAAEAPkAAACRAwAAAAA=&#10;" strokecolor="black [3040]"/>
                    <v:line id="Straight Connector 120" o:spid="_x0000_s1092" style="position:absolute;visibility:visible;mso-wrap-style:square" from="0,9076" to="3148,10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MfrMMAAADcAAAADwAAAGRycy9kb3ducmV2LnhtbESPQW/CMAyF75P2HyJP2m2kgIZYIaBp&#10;GhpiJ2Dcrca0FY1TkgzCv58PSLs9y8+f35svs+vUhUJsPRsYDgpQxJW3LdcGfvarlymomJAtdp7J&#10;wI0iLBePD3Msrb/yli67VCuBcCzRQJNSX2odq4YcxoHviWV39MFhkjHU2ga8Ctx1elQUE+2wZfnQ&#10;YE8fDVWn3a8TyvBwdvrr9IaHTfgOn+NJfs1nY56f8vsMVKKc/s3367WV+COJL2VEgV7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jH6zDAAAA3AAAAA8AAAAAAAAAAAAA&#10;AAAAoQIAAGRycy9kb3ducmV2LnhtbFBLBQYAAAAABAAEAPkAAACRAwAAAAA=&#10;" strokecolor="black [3040]"/>
                    <v:line id="Straight Connector 122" o:spid="_x0000_s1093" style="position:absolute;visibility:visible;mso-wrap-style:square" from="0,14412" to="2659,16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0kQMQAAADcAAAADwAAAGRycy9kb3ducmV2LnhtbESPzWrDMBCE74W8g9hCb4kcl4TWjRxC&#10;aWhITs3PfbG2trG1ciQlUd8+KhR622Vmvp1dLKPpxZWcby0rmE4yEMSV1S3XCo6H9fgFhA/IGnvL&#10;pOCHPCzL0cMCC21v/EXXfahFgrAvUEETwlBI6auGDPqJHYiT9m2dwZBWV0vt8Jbgppd5ls2lwZbT&#10;hQYHem+o6vYXkyjT09nIz+4VT1u3cx/P8ziLZ6WeHuPqDUSgGP7Nf+mNTvX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vSRAxAAAANwAAAAPAAAAAAAAAAAA&#10;AAAAAKECAABkcnMvZG93bnJldi54bWxQSwUGAAAAAAQABAD5AAAAkgMAAAAA&#10;" strokecolor="black [3040]"/>
                    <v:line id="Straight Connector 125" o:spid="_x0000_s1094" style="position:absolute;flip:y;visibility:visible;mso-wrap-style:square" from="0,0" to="3695,14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ZmosMAAADcAAAADwAAAGRycy9kb3ducmV2LnhtbERPS2vCQBC+C/6HZYTedNNAq6RuQgkU&#10;SotFox68DdnJg2ZnQ3Y16b/vFgre5uN7zjabTCduNLjWsoLHVQSCuLS65VrB6fi23IBwHlljZ5kU&#10;/JCDLJ3PtphoO/KBboWvRQhhl6CCxvs+kdKVDRl0K9sTB66yg0Ef4FBLPeAYwk0n4yh6lgZbDg0N&#10;9pQ3VH4XV6Ogctc+v5y1r9Yfu8Ou+qy/cNwr9bCYXl9AeJr8XfzvftdhfvwEf8+EC2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WZqLDAAAA3AAAAA8AAAAAAAAAAAAA&#10;AAAAoQIAAGRycy9kb3ducmV2LnhtbFBLBQYAAAAABAAEAPkAAACRAwAAAAA=&#10;" strokecolor="black [3040]"/>
                  </v:group>
                  <v:group id="Group 134" o:spid="_x0000_s1095" style="position:absolute;left:2141;top:1155;width:9808;height:17137" coordsize="9807,171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line id="Straight Connector 113" o:spid="_x0000_s1096" style="position:absolute;flip:y;visibility:visible;mso-wrap-style:square" from="0,0" to="3714,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R8MMAAADcAAAADwAAAGRycy9kb3ducmV2LnhtbERPS2vCQBC+C/6HZQq9mY0tVEmzShGE&#10;0pJioh68DdnJg2ZnQ3Y16b/vFgre5uN7TrqdTCduNLjWsoJlFIMgLq1uuVZwOu4XaxDOI2vsLJOC&#10;H3Kw3cxnKSbajpzTrfC1CCHsElTQeN8nUrqyIYMusj1x4Co7GPQBDrXUA44h3HTyKY5fpMGWQ0OD&#10;Pe0aKr+Lq1FQuWu/u5y1r1YfWZ5Vn/UXjgelHh+mt1cQniZ/F/+733WYv3yG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fkfDDAAAA3AAAAA8AAAAAAAAAAAAA&#10;AAAAoQIAAGRycy9kb3ducmV2LnhtbFBLBQYAAAAABAAEAPkAAACRAwAAAAA=&#10;" strokecolor="black [3040]"/>
                    <v:line id="Straight Connector 114" o:spid="_x0000_s1097" style="position:absolute;visibility:visible;mso-wrap-style:square" from="0,3807" to="3139,5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TTEsQAAADcAAAADwAAAGRycy9kb3ducmV2LnhtbESPQW/CMAyF75P4D5GRuI20sFWsIyA0&#10;DW0aJ2DcrcZrKxqnJAHCvyeTJu1m6733+Xm+jKYTF3K+tawgH2cgiCurW64VfO/XjzMQPiBr7CyT&#10;ght5WC4GD3Mstb3yli67UIsEYV+igiaEvpTSVw0Z9GPbEyftxzqDIa2ultrhNcFNJydZVkiDLacL&#10;Dfb01lB13J1NouSHk5Efxxc8fLmNe58W8TmelBoN4+oVRKAY/s1/6U+d6udP8PtMmk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dNMSxAAAANwAAAAPAAAAAAAAAAAA&#10;AAAAAKECAABkcnMvZG93bnJldi54bWxQSwUGAAAAAAQABAD5AAAAkgMAAAAA&#10;" strokecolor="black [3040]"/>
                    <v:line id="Straight Connector 117" o:spid="_x0000_s1098" style="position:absolute;visibility:visible;mso-wrap-style:square" from="0,3807" to="2651,16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ZNZcMAAADcAAAADwAAAGRycy9kb3ducmV2LnhtbESPQWsCMRCF70L/Q5iCt5pdRdtujVJE&#10;sehJW+/DZrq7uJmsSdT47xuh4G2G9943b6bzaFpxIecbywryQQaCuLS64UrBz/fq5Q2ED8gaW8uk&#10;4EYe5rOn3hQLba+8o8s+VCJB2BeooA6hK6T0ZU0G/cB2xEn7tc5gSKurpHZ4TXDTymGWTaTBhtOF&#10;Gjta1FQe92eTKPnhZOT6+I6Hjdu65WgSx/GkVP85fn6ACBTDw/yf/tKpfv4K92fSBH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mTWXDAAAA3AAAAA8AAAAAAAAAAAAA&#10;AAAAoQIAAGRycy9kb3ducmV2LnhtbFBLBQYAAAAABAAEAPkAAACRAwAAAAA=&#10;" strokecolor="black [3040]"/>
                    <v:line id="Straight Connector 118" o:spid="_x0000_s1099" style="position:absolute;flip:y;visibility:visible;mso-wrap-style:square" from="0,0" to="3699,9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sDgcUAAADcAAAADwAAAGRycy9kb3ducmV2LnhtbESPT2vCQBDF7wW/wzKCt7qxB1uiq4gg&#10;FMVSox68DdnJH8zOhuxq0m/fORR6m+G9ee83y/XgGvWkLtSeDcymCSji3NuaSwOX8+71A1SIyBYb&#10;z2TghwKsV6OXJabW93yiZxZLJSEcUjRQxdimWoe8Iodh6lti0QrfOYyydqW2HfYS7hr9liRz7bBm&#10;aaiwpW1F+T17OANFeLTb29XG4n1/PB2LQ/mF/bcxk/GwWYCKNMR/89/1pxX8mdDKMzKBX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DsDgcUAAADcAAAADwAAAAAAAAAA&#10;AAAAAAChAgAAZHJzL2Rvd25yZXYueG1sUEsFBgAAAAAEAAQA+QAAAJMDAAAAAA==&#10;" strokecolor="black [3040]"/>
                    <v:line id="Straight Connector 121" o:spid="_x0000_s1100" style="position:absolute;visibility:visible;mso-wrap-style:square" from="0,9008" to="2647,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6N8QAAADcAAAADwAAAGRycy9kb3ducmV2LnhtbESPzWrDMBCE74W8g9hAb43slIbGiRxC&#10;aWhJT83PfbE2trG1ciQlUd8+KhR622Vmvp1drqLpxZWcby0ryCcZCOLK6pZrBYf95ukVhA/IGnvL&#10;pOCHPKzK0cMSC21v/E3XXahFgrAvUEETwlBI6auGDPqJHYiTdrLOYEirq6V2eEtw08tpls2kwZbT&#10;hQYHemuo6nYXkyj58WzkRzfH49Z9uffnWXyJZ6Uex3G9ABEohn/zX/pTp/rT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7o3xAAAANwAAAAPAAAAAAAAAAAA&#10;AAAAAKECAABkcnMvZG93bnJldi54bWxQSwUGAAAAAAQABAD5AAAAkgMAAAAA&#10;" strokecolor="black [3040]"/>
                    <v:line id="Straight Connector 123" o:spid="_x0000_s1101" style="position:absolute;flip:y;visibility:visible;mso-wrap-style:square" from="0,10571" to="3139,1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NbTcMAAADcAAAADwAAAGRycy9kb3ducmV2LnhtbERPS2vCQBC+C/6HZYTedNMUqqRuQgkU&#10;SotFox68DdnJg2ZnQ3Y16b/vFgre5uN7zjabTCduNLjWsoLHVQSCuLS65VrB6fi23IBwHlljZ5kU&#10;/JCDLJ3PtphoO/KBboWvRQhhl6CCxvs+kdKVDRl0K9sTB66yg0Ef4FBLPeAYwk0n4yh6lgZbDg0N&#10;9pQ3VH4XV6Ogctc+v5y1r9Yfu8Ou+qy/cNwr9bCYXl9AeJr8XfzvftdhfvwEf8+EC2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zW03DAAAA3AAAAA8AAAAAAAAAAAAA&#10;AAAAoQIAAGRycy9kb3ducmV2LnhtbFBLBQYAAAAABAAEAPkAAACRAwAAAAA=&#10;" strokecolor="black [3040]"/>
                    <v:line id="Straight Connector 124" o:spid="_x0000_s1102" style="position:absolute;flip:y;visibility:visible;mso-wrap-style:square" from="0,5302" to="3139,14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rDOcMAAADcAAAADwAAAGRycy9kb3ducmV2LnhtbERPS2vCQBC+C/6HZYTedNNQqqRuQgkU&#10;SotFox68DdnJg2ZnQ3Y16b/vFgre5uN7zjabTCduNLjWsoLHVQSCuLS65VrB6fi23IBwHlljZ5kU&#10;/JCDLJ3PtphoO/KBboWvRQhhl6CCxvs+kdKVDRl0K9sTB66yg0Ef4FBLPeAYwk0n4yh6lgZbDg0N&#10;9pQ3VH4XV6Ogctc+v5y1r9Yfu8Ou+qy/cNwr9bCYXl9AeJr8XfzvftdhfvwEf8+EC2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awznDAAAA3AAAAA8AAAAAAAAAAAAA&#10;AAAAoQIAAGRycy9kb3ducmV2LnhtbFBLBQYAAAAABAAEAPkAAACRAwAAAAA=&#10;" strokecolor="black [3040]"/>
                    <v:line id="Straight Connector 126" o:spid="_x0000_s1103" style="position:absolute;visibility:visible;mso-wrap-style:square" from="5778,0" to="9807,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YiQ8QAAADcAAAADwAAAGRycy9kb3ducmV2LnhtbESPzWrDMBCE74W8g9hCb4mclJrWjRxC&#10;SGhJTs3PfbG2trG1ciQlUd8+KhR622Vmvp2dL6LpxZWcby0rmE4yEMSV1S3XCo6HzfgVhA/IGnvL&#10;pOCHPCzK0cMcC21v/EXXfahFgrAvUEETwlBI6auGDPqJHYiT9m2dwZBWV0vt8JbgppezLMulwZbT&#10;hQYHWjVUdfuLSZTp6WzkR/eGp63bufVzHl/iWamnx7h8BxEohn/zX/pTp/q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hiJDxAAAANwAAAAPAAAAAAAAAAAA&#10;AAAAAKECAABkcnMvZG93bnJldi54bWxQSwUGAAAAAAQABAD5AAAAkgMAAAAA&#10;" strokecolor="black [3040]"/>
                    <v:line id="Straight Connector 127" o:spid="_x0000_s1104" style="position:absolute;visibility:visible;mso-wrap-style:square" from="5778,0" to="9788,11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qH2MQAAADcAAAADwAAAGRycy9kb3ducmV2LnhtbESPzW7CMBCE75X6DtZW4gYOVKWQ4qCq&#10;KqKCU/m5r+JtEiVeB9uA+/Y1ElJvu5qZb2cXy2g6cSHnG8sKxqMMBHFpdcOVgsN+NZyB8AFZY2eZ&#10;FPySh2Xx+LDAXNsrf9NlFyqRIOxzVFCH0OdS+rImg35ke+Kk/VhnMKTVVVI7vCa46eQky6bSYMPp&#10;Qo09fdRUtruzSZTx8WTkup3jceO27vN5Gl/iSanBU3x/AxEohn/zPf2lU/3JK9yeSRPI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yofYxAAAANwAAAAPAAAAAAAAAAAA&#10;AAAAAKECAABkcnMvZG93bnJldi54bWxQSwUGAAAAAAQABAD5AAAAkgMAAAAA&#10;" strokecolor="black [3040]"/>
                    <v:line id="Straight Connector 128" o:spid="_x0000_s1105" style="position:absolute;visibility:visible;mso-wrap-style:square" from="5234,5302" to="9797,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UTqsMAAADcAAAADwAAAGRycy9kb3ducmV2LnhtbESPQW/CMAyF75P2HyJP2m2kgIZYIaBp&#10;GhpiJ2Dcrca0FY1TkgzCv58PSLs9y8+f35svs+vUhUJsPRsYDgpQxJW3LdcGfvarlymomJAtdp7J&#10;wI0iLBePD3Msrb/yli67VCuBcCzRQJNSX2odq4YcxoHviWV39MFhkjHU2ga8Ctx1elQUE+2wZfnQ&#10;YE8fDVWn3a8TyvBwdvrr9IaHTfgOn+NJfs1nY56f8vsMVKKc/s3367WV+CNJK2VEgV7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VE6rDAAAA3AAAAA8AAAAAAAAAAAAA&#10;AAAAoQIAAGRycy9kb3ducmV2LnhtbFBLBQYAAAAABAAEAPkAAACRAwAAAAA=&#10;" strokecolor="black [3040]"/>
                    <v:line id="Straight Connector 129" o:spid="_x0000_s1106" style="position:absolute;visibility:visible;mso-wrap-style:square" from="5234,5302" to="9797,1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m2McMAAADcAAAADwAAAGRycy9kb3ducmV2LnhtbESPQWsCMRCF74L/IUyhN826paJbo0ip&#10;tOhJrfdhM91d3Ex2k6jpvzeFgrcZ3nvfvFmsomnFlZxvLCuYjDMQxKXVDVcKvo+b0QyED8gaW8uk&#10;4Jc8rJbDwQILbW+8p+shVCJB2BeooA6hK6T0ZU0G/dh2xEn7sc5gSKurpHZ4S3DTyjzLptJgw+lC&#10;jR2911SeDxeTKJNTb+TneY6nrdu5j5dpfI29Us9Pcf0GIlAMD/N/+kun+vkc/p5JE8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ZtjHDAAAA3AAAAA8AAAAAAAAAAAAA&#10;AAAAoQIAAGRycy9kb3ducmV2LnhtbFBLBQYAAAAABAAEAPkAAACRAwAAAAA=&#10;" strokecolor="black [3040]"/>
                    <v:line id="Straight Connector 130" o:spid="_x0000_s1107" style="position:absolute;flip:y;visibility:visible;mso-wrap-style:square" from="5234,6764" to="9785,11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hT58UAAADcAAAADwAAAGRycy9kb3ducmV2LnhtbESPT2sCQQzF7wW/wxDBW521gi1bRymC&#10;UBSlWj30Fnayf+hOZtkZ3fXbm4PgLeG9vPfLfNm7Wl2pDZVnA5NxAoo487biwsDpd/36ASpEZIu1&#10;ZzJwowDLxeBljqn1HR/oeoyFkhAOKRooY2xSrUNWksMw9g2xaLlvHUZZ20LbFjsJd7V+S5KZdlix&#10;NJTY0Kqk7P94cQbycGlWf2cb8/fN7rDLt8Ueux9jRsP+6xNUpD4+zY/rbyv4U8GXZ2QCv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fhT58UAAADcAAAADwAAAAAAAAAA&#10;AAAAAAChAgAAZHJzL2Rvd25yZXYueG1sUEsFBgAAAAAEAAQA+QAAAJMDAAAAAA==&#10;" strokecolor="black [3040]"/>
                    <v:line id="Straight Connector 131" o:spid="_x0000_s1108" style="position:absolute;visibility:visible;mso-wrap-style:square" from="5234,11081" to="9781,11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Ys6sQAAADcAAAADwAAAGRycy9kb3ducmV2LnhtbESPzWrDMBCE74W8g9hAbo3shobGiRxC&#10;aWhJT83PfbE2trG1ciQ1Ud8+KhR622Vmvp1draPpxZWcby0ryKcZCOLK6pZrBcfD9vEFhA/IGnvL&#10;pOCHPKzL0cMKC21v/EXXfahFgrAvUEETwlBI6auGDPqpHYiTdrbOYEirq6V2eEtw08unLJtLgy2n&#10;Cw0O9NpQ1e2/TaLkp4uR790CTzv36d5m8/gcL0pNxnGzBBEohn/zX/pDp/q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izqxAAAANwAAAAPAAAAAAAAAAAA&#10;AAAAAKECAABkcnMvZG93bnJldi54bWxQSwUGAAAAAAQABAD5AAAAkgMAAAAA&#10;" strokecolor="black [3040]"/>
                    <v:line id="Straight Connector 132" o:spid="_x0000_s1109" style="position:absolute;flip:y;visibility:visible;mso-wrap-style:square" from="4758,11421" to="9793,17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ZoC8MAAADcAAAADwAAAGRycy9kb3ducmV2LnhtbERPS2vCQBC+C/6HZYTedNMUqqRuQgkU&#10;SotFox68DdnJg2ZnQ3Y16b/vFgre5uN7zjabTCduNLjWsoLHVQSCuLS65VrB6fi23IBwHlljZ5kU&#10;/JCDLJ3PtphoO/KBboWvRQhhl6CCxvs+kdKVDRl0K9sTB66yg0Ef4FBLPeAYwk0n4yh6lgZbDg0N&#10;9pQ3VH4XV6Ogctc+v5y1r9Yfu8Ou+qy/cNwr9bCYXl9AeJr8Xfzvftdh/lMMf8+EC2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maAvDAAAA3AAAAA8AAAAAAAAAAAAA&#10;AAAAoQIAAGRycy9kb3ducmV2LnhtbFBLBQYAAAAABAAEAPkAAACRAwAAAAA=&#10;" strokecolor="black [3040]"/>
                    <v:line id="Straight Connector 133" o:spid="_x0000_s1110" style="position:absolute;flip:y;visibility:visible;mso-wrap-style:square" from="4758,6764" to="9793,17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rNkMMAAADcAAAADwAAAGRycy9kb3ducmV2LnhtbERPS2vCQBC+C/6HZYTedNMGqqSuUoRC&#10;aUkxUQ/ehuzkQbOzIbsm6b/vFgre5uN7znY/mVYM1LvGsoLHVQSCuLC64UrB+fS23IBwHllja5kU&#10;/JCD/W4+22Ki7cgZDbmvRAhhl6CC2vsukdIVNRl0K9sRB660vUEfYF9J3eMYwk0rn6LoWRpsODTU&#10;2NGhpuI7vxkFpbt1h+tF+3L9kWZp+Vl94XhU6mExvb6A8DT5u/jf/a7D/DiGv2fCB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0qzZDDAAAA3AAAAA8AAAAAAAAAAAAA&#10;AAAAoQIAAGRycy9kb3ducmV2LnhtbFBLBQYAAAAABAAEAPkAAACRAwAAAAA=&#10;" strokecolor="black [3040]"/>
                  </v:group>
                </v:group>
                <v:roundrect id="Rectangle: Rounded Corners 141" o:spid="_x0000_s1111" style="position:absolute;left:6322;top:18695;width:7605;height:2198;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TR18IA&#10;AADcAAAADwAAAGRycy9kb3ducmV2LnhtbERP24rCMBB9F/yHMAu+yJrWy7J0jSKiKLIvrfsBQzO2&#10;ZZtJaaJWv94Igm9zONeZLztTiwu1rrKsIB5FIIhzqysuFPwdt5/fIJxH1lhbJgU3crBc9HtzTLS9&#10;ckqXzBcihLBLUEHpfZNI6fKSDLqRbYgDd7KtQR9gW0jd4jWEm1qOo+hLGqw4NJTY0Lqk/D87GwX6&#10;vN+kh+Nk1sjZb3q67+JhhLFSg49u9QPCU+ff4pd7r8P8aQzPZ8IF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dNHXwgAAANwAAAAPAAAAAAAAAAAAAAAAAJgCAABkcnMvZG93&#10;bnJldi54bWxQSwUGAAAAAAQABAD1AAAAhwMAAAAA&#10;" filled="f" stroked="f" strokeweight="1pt">
                  <v:textbox>
                    <w:txbxContent>
                      <w:p w14:paraId="0F716617" w14:textId="77777777" w:rsidR="00DC2CA6" w:rsidRPr="006509F8" w:rsidRDefault="00DC2CA6" w:rsidP="00385C36">
                        <w:pPr>
                          <w:jc w:val="center"/>
                          <w:rPr>
                            <w:color w:val="000000" w:themeColor="text1"/>
                            <w:sz w:val="16"/>
                            <w:szCs w:val="16"/>
                          </w:rPr>
                        </w:pPr>
                        <w:r>
                          <w:rPr>
                            <w:color w:val="000000" w:themeColor="text1"/>
                            <w:sz w:val="16"/>
                            <w:szCs w:val="16"/>
                          </w:rPr>
                          <w:t>Hidden layer</w:t>
                        </w:r>
                      </w:p>
                    </w:txbxContent>
                  </v:textbox>
                </v:roundrect>
                <v:roundrect id="Rectangle: Rounded Corners 142" o:spid="_x0000_s1112" style="position:absolute;left:13766;top:13597;width:7279;height:2197;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PoMIA&#10;AADcAAAADwAAAGRycy9kb3ducmV2LnhtbERPzYrCMBC+L/gOYQQvi6Z1VaQaRURZkb20+gBDM7bF&#10;ZlKaqHWffiMIe5uP73eW687U4k6tqywriEcRCOLc6ooLBefTfjgH4TyyxtoyKXiSg/Wq97HERNsH&#10;p3TPfCFCCLsEFZTeN4mULi/JoBvZhjhwF9sa9AG2hdQtPkK4qeU4imbSYMWhocSGtiXl1+xmFOjb&#10;YZceT1/TRk5/0svvd/wZYazUoN9tFiA8df5f/HYfdJg/GcPrmXC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pk+gwgAAANwAAAAPAAAAAAAAAAAAAAAAAJgCAABkcnMvZG93&#10;bnJldi54bWxQSwUGAAAAAAQABAD1AAAAhwMAAAAA&#10;" filled="f" stroked="f" strokeweight="1pt">
                  <v:textbox>
                    <w:txbxContent>
                      <w:p w14:paraId="46B45180" w14:textId="77777777" w:rsidR="00DC2CA6" w:rsidRPr="006509F8" w:rsidRDefault="00DC2CA6" w:rsidP="00385C36">
                        <w:pPr>
                          <w:jc w:val="center"/>
                          <w:rPr>
                            <w:color w:val="000000" w:themeColor="text1"/>
                            <w:sz w:val="16"/>
                            <w:szCs w:val="16"/>
                          </w:rPr>
                        </w:pPr>
                        <w:r>
                          <w:rPr>
                            <w:color w:val="000000" w:themeColor="text1"/>
                            <w:sz w:val="16"/>
                            <w:szCs w:val="16"/>
                          </w:rPr>
                          <w:t>Output layer</w:t>
                        </w:r>
                      </w:p>
                    </w:txbxContent>
                  </v:textbox>
                </v:roundrect>
                <w10:wrap type="topAndBottom"/>
              </v:group>
            </w:pict>
          </mc:Fallback>
        </mc:AlternateContent>
      </w:r>
      <w:r w:rsidR="008636F7" w:rsidRPr="00A829AC">
        <w:rPr>
          <w:sz w:val="22"/>
          <w:szCs w:val="22"/>
        </w:rPr>
        <w:t xml:space="preserve">If the hidden layers </w:t>
      </w:r>
      <w:r w:rsidR="007070C1" w:rsidRPr="00A829AC">
        <w:rPr>
          <w:sz w:val="22"/>
          <w:szCs w:val="22"/>
        </w:rPr>
        <w:t>utilize</w:t>
      </w:r>
      <w:r w:rsidR="008636F7" w:rsidRPr="00A829AC">
        <w:rPr>
          <w:sz w:val="22"/>
          <w:szCs w:val="22"/>
        </w:rPr>
        <w:t xml:space="preserve"> a nonlinear activation function, such </w:t>
      </w:r>
      <w:ins w:id="165" w:author="Abid Ali" w:date="2023-04-05T11:19:00Z">
        <w:r w:rsidR="005702E5">
          <w:rPr>
            <w:sz w:val="22"/>
            <w:szCs w:val="22"/>
          </w:rPr>
          <w:t xml:space="preserve">as </w:t>
        </w:r>
      </w:ins>
      <w:r w:rsidR="008636F7" w:rsidRPr="00A829AC">
        <w:rPr>
          <w:sz w:val="22"/>
          <w:szCs w:val="22"/>
        </w:rPr>
        <w:t>the logistic function</w:t>
      </w:r>
      <w:del w:id="166" w:author="Abid Ali" w:date="2023-04-05T11:19:00Z">
        <w:r w:rsidR="008636F7" w:rsidRPr="00A829AC" w:rsidDel="005702E5">
          <w:rPr>
            <w:sz w:val="22"/>
            <w:szCs w:val="22"/>
          </w:rPr>
          <w:delText>,</w:delText>
        </w:r>
      </w:del>
      <w:r w:rsidR="008636F7" w:rsidRPr="00A829AC">
        <w:rPr>
          <w:sz w:val="22"/>
          <w:szCs w:val="22"/>
        </w:rPr>
        <w:t xml:space="preserve"> and the model incorporates estimated weights between the inputs and hidden layers, the model becomes </w:t>
      </w:r>
      <w:del w:id="167" w:author="Abid Ali" w:date="2023-04-05T11:19:00Z">
        <w:r w:rsidR="008636F7" w:rsidRPr="00A829AC" w:rsidDel="005702E5">
          <w:rPr>
            <w:sz w:val="22"/>
            <w:szCs w:val="22"/>
          </w:rPr>
          <w:delText xml:space="preserve">really </w:delText>
        </w:r>
      </w:del>
      <w:r w:rsidR="008636F7" w:rsidRPr="00A829AC">
        <w:rPr>
          <w:sz w:val="22"/>
          <w:szCs w:val="22"/>
        </w:rPr>
        <w:t xml:space="preserve">nonlinear. A multilayer perceptron is </w:t>
      </w:r>
      <w:del w:id="168" w:author="Abid Ali" w:date="2023-04-05T11:19:00Z">
        <w:r w:rsidR="008636F7" w:rsidRPr="00A829AC" w:rsidDel="005702E5">
          <w:rPr>
            <w:sz w:val="22"/>
            <w:szCs w:val="22"/>
          </w:rPr>
          <w:delText xml:space="preserve">the </w:delText>
        </w:r>
      </w:del>
      <w:ins w:id="169" w:author="Abid Ali" w:date="2023-04-05T11:19:00Z">
        <w:r w:rsidR="005702E5">
          <w:rPr>
            <w:sz w:val="22"/>
            <w:szCs w:val="22"/>
          </w:rPr>
          <w:t>a</w:t>
        </w:r>
        <w:r w:rsidR="005702E5" w:rsidRPr="00A829AC">
          <w:rPr>
            <w:sz w:val="22"/>
            <w:szCs w:val="22"/>
          </w:rPr>
          <w:t xml:space="preserve"> </w:t>
        </w:r>
      </w:ins>
      <w:r w:rsidR="008636F7" w:rsidRPr="00A829AC">
        <w:rPr>
          <w:sz w:val="22"/>
          <w:szCs w:val="22"/>
        </w:rPr>
        <w:t>name given to the final model (MLP)</w:t>
      </w:r>
      <w:del w:id="170" w:author="Abid Ali" w:date="2023-04-05T10:50:00Z">
        <w:r w:rsidR="00B148B2" w:rsidRPr="00DD4427" w:rsidDel="00DD4427">
          <w:rPr>
            <w:sz w:val="22"/>
            <w:szCs w:val="22"/>
            <w:vertAlign w:val="superscript"/>
            <w:rPrChange w:id="171" w:author="Abid Ali" w:date="2023-04-05T10:50:00Z">
              <w:rPr>
                <w:sz w:val="22"/>
                <w:szCs w:val="22"/>
              </w:rPr>
            </w:rPrChange>
          </w:rPr>
          <w:delText>[</w:delText>
        </w:r>
        <w:r w:rsidR="009F4B13" w:rsidRPr="00DD4427" w:rsidDel="00DD4427">
          <w:rPr>
            <w:sz w:val="22"/>
            <w:szCs w:val="22"/>
            <w:vertAlign w:val="superscript"/>
            <w:rPrChange w:id="172" w:author="Abid Ali" w:date="2023-04-05T10:50:00Z">
              <w:rPr>
                <w:sz w:val="22"/>
                <w:szCs w:val="22"/>
              </w:rPr>
            </w:rPrChange>
          </w:rPr>
          <w:delText>20</w:delText>
        </w:r>
        <w:r w:rsidR="00B148B2" w:rsidRPr="00DD4427" w:rsidDel="00DD4427">
          <w:rPr>
            <w:sz w:val="22"/>
            <w:szCs w:val="22"/>
            <w:vertAlign w:val="superscript"/>
            <w:rPrChange w:id="173" w:author="Abid Ali" w:date="2023-04-05T10:50:00Z">
              <w:rPr>
                <w:sz w:val="22"/>
                <w:szCs w:val="22"/>
              </w:rPr>
            </w:rPrChange>
          </w:rPr>
          <w:delText>]</w:delText>
        </w:r>
      </w:del>
      <w:ins w:id="174" w:author="Abid Ali" w:date="2023-04-05T10:50:00Z">
        <w:r w:rsidR="00DD4427" w:rsidRPr="00DD4427">
          <w:rPr>
            <w:sz w:val="22"/>
            <w:szCs w:val="22"/>
            <w:vertAlign w:val="superscript"/>
            <w:rPrChange w:id="175" w:author="Abid Ali" w:date="2023-04-05T10:50:00Z">
              <w:rPr>
                <w:sz w:val="22"/>
                <w:szCs w:val="22"/>
              </w:rPr>
            </w:rPrChange>
          </w:rPr>
          <w:t>20</w:t>
        </w:r>
      </w:ins>
      <w:r w:rsidR="008636F7" w:rsidRPr="00A829AC">
        <w:rPr>
          <w:sz w:val="22"/>
          <w:szCs w:val="22"/>
        </w:rPr>
        <w:t>.</w:t>
      </w:r>
      <w:r w:rsidR="007070C1">
        <w:rPr>
          <w:sz w:val="22"/>
          <w:szCs w:val="22"/>
        </w:rPr>
        <w:t xml:space="preserve"> </w:t>
      </w:r>
      <w:r w:rsidR="002006C4" w:rsidRPr="008D0B4B">
        <w:rPr>
          <w:sz w:val="22"/>
          <w:szCs w:val="22"/>
        </w:rPr>
        <w:t xml:space="preserve">In a typical MLP architecture, there are three layers: input, hidden, and output as shown in </w:t>
      </w:r>
      <w:del w:id="176" w:author="Abid Ali" w:date="2023-04-05T11:19:00Z">
        <w:r w:rsidR="002006C4" w:rsidRPr="008D0B4B" w:rsidDel="005702E5">
          <w:rPr>
            <w:sz w:val="22"/>
            <w:szCs w:val="22"/>
          </w:rPr>
          <w:delText xml:space="preserve">figure </w:delText>
        </w:r>
      </w:del>
      <w:ins w:id="177" w:author="Abid Ali" w:date="2023-04-05T11:19:00Z">
        <w:r w:rsidR="005702E5">
          <w:rPr>
            <w:sz w:val="22"/>
            <w:szCs w:val="22"/>
          </w:rPr>
          <w:t>F</w:t>
        </w:r>
        <w:r w:rsidR="005702E5" w:rsidRPr="008D0B4B">
          <w:rPr>
            <w:sz w:val="22"/>
            <w:szCs w:val="22"/>
          </w:rPr>
          <w:t xml:space="preserve">igure </w:t>
        </w:r>
      </w:ins>
      <w:r w:rsidR="002006C4" w:rsidRPr="008D0B4B">
        <w:rPr>
          <w:sz w:val="22"/>
          <w:szCs w:val="22"/>
        </w:rPr>
        <w:t>3. It is a kind of artificial neural network (ANN) known as an early MLP. The early MLP, like the perceptron, uses error corrective learning to set the weight of the connections between its layers, adjusting the weight as needed to minimize the difference between the predicted and actual output. Multi-layer error-correcting learning, however, is not possible</w:t>
      </w:r>
      <w:del w:id="178" w:author="Abid Ali" w:date="2023-04-05T10:50:00Z">
        <w:r w:rsidR="002006C4" w:rsidRPr="00DD4427" w:rsidDel="00DD4427">
          <w:rPr>
            <w:sz w:val="22"/>
            <w:szCs w:val="22"/>
            <w:vertAlign w:val="superscript"/>
            <w:rPrChange w:id="179" w:author="Abid Ali" w:date="2023-04-05T10:50:00Z">
              <w:rPr>
                <w:sz w:val="22"/>
                <w:szCs w:val="22"/>
              </w:rPr>
            </w:rPrChange>
          </w:rPr>
          <w:delText xml:space="preserve"> [2</w:delText>
        </w:r>
        <w:r w:rsidR="00681642" w:rsidRPr="00DD4427" w:rsidDel="00DD4427">
          <w:rPr>
            <w:sz w:val="22"/>
            <w:szCs w:val="22"/>
            <w:vertAlign w:val="superscript"/>
            <w:rPrChange w:id="180" w:author="Abid Ali" w:date="2023-04-05T10:50:00Z">
              <w:rPr>
                <w:sz w:val="22"/>
                <w:szCs w:val="22"/>
              </w:rPr>
            </w:rPrChange>
          </w:rPr>
          <w:delText>1</w:delText>
        </w:r>
        <w:r w:rsidR="002006C4" w:rsidRPr="00DD4427" w:rsidDel="00DD4427">
          <w:rPr>
            <w:sz w:val="22"/>
            <w:szCs w:val="22"/>
            <w:vertAlign w:val="superscript"/>
            <w:rPrChange w:id="181" w:author="Abid Ali" w:date="2023-04-05T10:50:00Z">
              <w:rPr>
                <w:sz w:val="22"/>
                <w:szCs w:val="22"/>
              </w:rPr>
            </w:rPrChange>
          </w:rPr>
          <w:delText>]</w:delText>
        </w:r>
      </w:del>
      <w:ins w:id="182" w:author="Abid Ali" w:date="2023-04-05T10:50:00Z">
        <w:r w:rsidR="00DD4427" w:rsidRPr="00DD4427">
          <w:rPr>
            <w:sz w:val="22"/>
            <w:szCs w:val="22"/>
            <w:vertAlign w:val="superscript"/>
            <w:rPrChange w:id="183" w:author="Abid Ali" w:date="2023-04-05T10:50:00Z">
              <w:rPr>
                <w:sz w:val="22"/>
                <w:szCs w:val="22"/>
              </w:rPr>
            </w:rPrChange>
          </w:rPr>
          <w:t>21</w:t>
        </w:r>
      </w:ins>
      <w:r w:rsidR="004402A6" w:rsidRPr="008D0B4B">
        <w:rPr>
          <w:sz w:val="22"/>
          <w:szCs w:val="22"/>
        </w:rPr>
        <w:t>.</w:t>
      </w:r>
    </w:p>
    <w:p w14:paraId="66B209CC" w14:textId="19C39B05" w:rsidR="006F721C" w:rsidRPr="00E01CD5" w:rsidRDefault="006F721C" w:rsidP="00E01CD5">
      <w:pPr>
        <w:pStyle w:val="BodyText"/>
        <w:spacing w:before="120" w:after="120"/>
        <w:ind w:left="108" w:right="113" w:firstLine="227"/>
        <w:jc w:val="center"/>
        <w:rPr>
          <w:sz w:val="22"/>
          <w:szCs w:val="22"/>
        </w:rPr>
      </w:pPr>
      <w:r w:rsidRPr="00E01CD5">
        <w:rPr>
          <w:b/>
          <w:bCs/>
          <w:sz w:val="22"/>
          <w:szCs w:val="22"/>
        </w:rPr>
        <w:t>Fig3.</w:t>
      </w:r>
      <w:r w:rsidRPr="00E01CD5">
        <w:rPr>
          <w:sz w:val="22"/>
          <w:szCs w:val="22"/>
        </w:rPr>
        <w:t xml:space="preserve"> MLP</w:t>
      </w:r>
      <w:del w:id="184" w:author="Abid Ali" w:date="2023-04-05T10:50:00Z">
        <w:r w:rsidRPr="00DD4427" w:rsidDel="00DD4427">
          <w:rPr>
            <w:sz w:val="22"/>
            <w:szCs w:val="22"/>
            <w:vertAlign w:val="superscript"/>
            <w:rPrChange w:id="185" w:author="Abid Ali" w:date="2023-04-05T10:50:00Z">
              <w:rPr>
                <w:sz w:val="22"/>
                <w:szCs w:val="22"/>
              </w:rPr>
            </w:rPrChange>
          </w:rPr>
          <w:delText xml:space="preserve"> [2</w:delText>
        </w:r>
        <w:r w:rsidR="00E207A1" w:rsidRPr="00DD4427" w:rsidDel="00DD4427">
          <w:rPr>
            <w:sz w:val="22"/>
            <w:szCs w:val="22"/>
            <w:vertAlign w:val="superscript"/>
            <w:rPrChange w:id="186" w:author="Abid Ali" w:date="2023-04-05T10:50:00Z">
              <w:rPr>
                <w:sz w:val="22"/>
                <w:szCs w:val="22"/>
              </w:rPr>
            </w:rPrChange>
          </w:rPr>
          <w:delText>2</w:delText>
        </w:r>
        <w:r w:rsidRPr="00DD4427" w:rsidDel="00DD4427">
          <w:rPr>
            <w:sz w:val="22"/>
            <w:szCs w:val="22"/>
            <w:vertAlign w:val="superscript"/>
            <w:rPrChange w:id="187" w:author="Abid Ali" w:date="2023-04-05T10:50:00Z">
              <w:rPr>
                <w:sz w:val="22"/>
                <w:szCs w:val="22"/>
              </w:rPr>
            </w:rPrChange>
          </w:rPr>
          <w:delText>]</w:delText>
        </w:r>
      </w:del>
      <w:ins w:id="188" w:author="Abid Ali" w:date="2023-04-05T10:50:00Z">
        <w:r w:rsidR="00DD4427" w:rsidRPr="00DD4427">
          <w:rPr>
            <w:sz w:val="22"/>
            <w:szCs w:val="22"/>
            <w:vertAlign w:val="superscript"/>
            <w:rPrChange w:id="189" w:author="Abid Ali" w:date="2023-04-05T10:50:00Z">
              <w:rPr>
                <w:sz w:val="22"/>
                <w:szCs w:val="22"/>
              </w:rPr>
            </w:rPrChange>
          </w:rPr>
          <w:t>22</w:t>
        </w:r>
      </w:ins>
      <w:r w:rsidRPr="00E01CD5">
        <w:rPr>
          <w:sz w:val="22"/>
          <w:szCs w:val="22"/>
        </w:rPr>
        <w:t>.</w:t>
      </w:r>
    </w:p>
    <w:p w14:paraId="3F8790CE" w14:textId="27DF809F" w:rsidR="00442139" w:rsidRPr="008D0B4B" w:rsidRDefault="002006C4" w:rsidP="00442139">
      <w:pPr>
        <w:pStyle w:val="BodyText"/>
        <w:spacing w:line="261" w:lineRule="auto"/>
        <w:ind w:left="108" w:right="113" w:firstLine="226"/>
        <w:jc w:val="both"/>
        <w:rPr>
          <w:sz w:val="22"/>
          <w:szCs w:val="22"/>
        </w:rPr>
      </w:pPr>
      <w:r w:rsidRPr="008D0B4B">
        <w:rPr>
          <w:sz w:val="22"/>
          <w:szCs w:val="22"/>
        </w:rPr>
        <w:t xml:space="preserve">Because of this, the early MLP employs the usage of a random integer to decide the connected weight between the hidden layer and the input layer. On the other hand, error corrective learning is used to alter the connection weight that exists between the hidden layer and the output layer. MLP now has the capability, thanks to the BP method, to modify the connection weight on a layer-by-layer basis. If an MLP is constructed with only a single hidden layer, which is comprised of three neurons, The activation function of the network is </w:t>
      </w:r>
      <w:r w:rsidRPr="008D0B4B">
        <w:rPr>
          <w:sz w:val="22"/>
          <w:szCs w:val="22"/>
        </w:rPr>
        <w:lastRenderedPageBreak/>
        <w:t>the rectified linear unit function, which produces</w:t>
      </w:r>
      <w:del w:id="190" w:author="Abid Ali" w:date="2023-04-05T10:50:00Z">
        <w:r w:rsidRPr="00DD4427" w:rsidDel="00DD4427">
          <w:rPr>
            <w:sz w:val="22"/>
            <w:szCs w:val="22"/>
            <w:vertAlign w:val="superscript"/>
            <w:rPrChange w:id="191" w:author="Abid Ali" w:date="2023-04-05T10:51:00Z">
              <w:rPr>
                <w:sz w:val="22"/>
                <w:szCs w:val="22"/>
              </w:rPr>
            </w:rPrChange>
          </w:rPr>
          <w:delText xml:space="preserve"> [2</w:delText>
        </w:r>
        <w:r w:rsidR="00E207A1" w:rsidRPr="00DD4427" w:rsidDel="00DD4427">
          <w:rPr>
            <w:sz w:val="22"/>
            <w:szCs w:val="22"/>
            <w:vertAlign w:val="superscript"/>
            <w:rPrChange w:id="192" w:author="Abid Ali" w:date="2023-04-05T10:51:00Z">
              <w:rPr>
                <w:sz w:val="22"/>
                <w:szCs w:val="22"/>
              </w:rPr>
            </w:rPrChange>
          </w:rPr>
          <w:delText>3</w:delText>
        </w:r>
        <w:r w:rsidRPr="00DD4427" w:rsidDel="00DD4427">
          <w:rPr>
            <w:sz w:val="22"/>
            <w:szCs w:val="22"/>
            <w:vertAlign w:val="superscript"/>
            <w:rPrChange w:id="193" w:author="Abid Ali" w:date="2023-04-05T10:51:00Z">
              <w:rPr>
                <w:sz w:val="22"/>
                <w:szCs w:val="22"/>
              </w:rPr>
            </w:rPrChange>
          </w:rPr>
          <w:delText>]</w:delText>
        </w:r>
      </w:del>
      <w:ins w:id="194" w:author="Abid Ali" w:date="2023-04-05T10:51:00Z">
        <w:r w:rsidR="00DD4427" w:rsidRPr="00DD4427">
          <w:rPr>
            <w:sz w:val="22"/>
            <w:szCs w:val="22"/>
            <w:vertAlign w:val="superscript"/>
            <w:rPrChange w:id="195" w:author="Abid Ali" w:date="2023-04-05T10:51:00Z">
              <w:rPr>
                <w:sz w:val="22"/>
                <w:szCs w:val="22"/>
              </w:rPr>
            </w:rPrChange>
          </w:rPr>
          <w:t>23</w:t>
        </w:r>
      </w:ins>
      <w:r w:rsidR="00442139" w:rsidRPr="008D0B4B">
        <w:rPr>
          <w:sz w:val="22"/>
          <w:szCs w:val="22"/>
        </w:rPr>
        <w:t xml:space="preserve">: </w:t>
      </w:r>
    </w:p>
    <w:p w14:paraId="4ECAF472" w14:textId="5F99E820" w:rsidR="00442139" w:rsidRPr="008D0B4B" w:rsidRDefault="00117FD0" w:rsidP="00385C36">
      <w:pPr>
        <w:pStyle w:val="BodyText"/>
        <w:spacing w:before="120" w:after="120"/>
        <w:ind w:right="113"/>
        <w:jc w:val="center"/>
        <w:rPr>
          <w:sz w:val="22"/>
          <w:szCs w:val="22"/>
        </w:rPr>
      </w:pPr>
      <w:r>
        <w:rPr>
          <w:sz w:val="22"/>
          <w:szCs w:val="22"/>
        </w:rPr>
        <w:t xml:space="preserve">                                              </w:t>
      </w:r>
      <m:oMath>
        <m:r>
          <w:rPr>
            <w:rFonts w:ascii="Cambria Math" w:hAnsi="Cambria Math"/>
            <w:sz w:val="22"/>
            <w:szCs w:val="22"/>
          </w:rPr>
          <m:t>f</m:t>
        </m:r>
        <m:r>
          <m:rPr>
            <m:sty m:val="p"/>
          </m:rPr>
          <w:rPr>
            <w:rFonts w:ascii="Cambria Math" w:hAnsi="Cambria Math"/>
            <w:sz w:val="22"/>
            <w:szCs w:val="22"/>
          </w:rPr>
          <m:t xml:space="preserve"> (</m:t>
        </m:r>
        <m:r>
          <w:rPr>
            <w:rFonts w:ascii="Cambria Math" w:hAnsi="Cambria Math"/>
            <w:sz w:val="22"/>
            <w:szCs w:val="22"/>
          </w:rPr>
          <m:t>x</m:t>
        </m:r>
        <m:r>
          <m:rPr>
            <m:sty m:val="p"/>
          </m:rPr>
          <w:rPr>
            <w:rFonts w:ascii="Cambria Math" w:hAnsi="Cambria Math"/>
            <w:sz w:val="22"/>
            <w:szCs w:val="22"/>
          </w:rPr>
          <m:t xml:space="preserve">) = </m:t>
        </m:r>
        <m:r>
          <w:rPr>
            <w:rFonts w:ascii="Cambria Math" w:hAnsi="Cambria Math"/>
            <w:sz w:val="22"/>
            <w:szCs w:val="22"/>
          </w:rPr>
          <m:t>max</m:t>
        </m:r>
        <m:r>
          <m:rPr>
            <m:sty m:val="p"/>
          </m:rPr>
          <w:rPr>
            <w:rFonts w:ascii="Cambria Math" w:hAnsi="Cambria Math"/>
            <w:sz w:val="22"/>
            <w:szCs w:val="22"/>
          </w:rPr>
          <m:t xml:space="preserve">(0, </m:t>
        </m:r>
        <m:r>
          <w:rPr>
            <w:rFonts w:ascii="Cambria Math" w:hAnsi="Cambria Math"/>
            <w:sz w:val="22"/>
            <w:szCs w:val="22"/>
          </w:rPr>
          <m:t>x</m:t>
        </m:r>
        <m:r>
          <m:rPr>
            <m:sty m:val="p"/>
          </m:rPr>
          <w:rPr>
            <w:rFonts w:ascii="Cambria Math" w:hAnsi="Cambria Math"/>
            <w:sz w:val="22"/>
            <w:szCs w:val="22"/>
          </w:rPr>
          <m:t>)</m:t>
        </m:r>
      </m:oMath>
      <w:r w:rsidR="00442139" w:rsidRPr="008D0B4B">
        <w:rPr>
          <w:sz w:val="22"/>
          <w:szCs w:val="22"/>
        </w:rPr>
        <w:t xml:space="preserve">      </w:t>
      </w:r>
      <w:r w:rsidR="008D0B4B">
        <w:rPr>
          <w:sz w:val="22"/>
          <w:szCs w:val="22"/>
        </w:rPr>
        <w:t xml:space="preserve">                                                              </w:t>
      </w:r>
      <w:r w:rsidR="007539A5" w:rsidRPr="008D0B4B">
        <w:rPr>
          <w:sz w:val="22"/>
          <w:szCs w:val="22"/>
        </w:rPr>
        <w:t xml:space="preserve">  </w:t>
      </w:r>
      <w:r w:rsidR="00442139" w:rsidRPr="008D0B4B">
        <w:rPr>
          <w:sz w:val="22"/>
          <w:szCs w:val="22"/>
        </w:rPr>
        <w:t xml:space="preserve">                         (5)</w:t>
      </w:r>
    </w:p>
    <w:p w14:paraId="5B108970" w14:textId="35A90A29" w:rsidR="00442139" w:rsidRPr="008D0B4B" w:rsidRDefault="00442139" w:rsidP="00442139">
      <w:pPr>
        <w:pStyle w:val="BodyText"/>
        <w:spacing w:line="261" w:lineRule="auto"/>
        <w:ind w:left="108" w:right="113" w:firstLine="226"/>
        <w:jc w:val="both"/>
        <w:rPr>
          <w:sz w:val="22"/>
          <w:szCs w:val="22"/>
        </w:rPr>
      </w:pPr>
      <w:r w:rsidRPr="008D0B4B">
        <w:rPr>
          <w:sz w:val="22"/>
          <w:szCs w:val="22"/>
        </w:rPr>
        <w:t>Where</w:t>
      </w:r>
      <w:del w:id="196" w:author="Abid Ali" w:date="2023-04-05T11:19:00Z">
        <w:r w:rsidRPr="008D0B4B" w:rsidDel="005702E5">
          <w:rPr>
            <w:sz w:val="22"/>
            <w:szCs w:val="22"/>
          </w:rPr>
          <w:delText>,</w:delText>
        </w:r>
      </w:del>
      <w:r w:rsidRPr="008D0B4B">
        <w:rPr>
          <w:sz w:val="22"/>
          <w:szCs w:val="22"/>
        </w:rPr>
        <w:t xml:space="preserve"> f(x) is an activation function.</w:t>
      </w:r>
    </w:p>
    <w:p w14:paraId="2475673B" w14:textId="77777777" w:rsidR="00442139" w:rsidRPr="006248D6" w:rsidRDefault="00442139" w:rsidP="002006C4">
      <w:pPr>
        <w:pStyle w:val="BodyText"/>
        <w:numPr>
          <w:ilvl w:val="0"/>
          <w:numId w:val="11"/>
        </w:numPr>
        <w:spacing w:before="120" w:after="120"/>
        <w:ind w:left="426" w:right="113" w:hanging="284"/>
        <w:jc w:val="both"/>
        <w:rPr>
          <w:b/>
          <w:bCs/>
          <w:sz w:val="22"/>
          <w:szCs w:val="22"/>
        </w:rPr>
      </w:pPr>
      <w:r w:rsidRPr="006248D6">
        <w:rPr>
          <w:b/>
          <w:bCs/>
          <w:sz w:val="22"/>
          <w:szCs w:val="22"/>
        </w:rPr>
        <w:t xml:space="preserve">Logistic Regression </w:t>
      </w:r>
    </w:p>
    <w:p w14:paraId="4705F83B" w14:textId="3ABFBC0F" w:rsidR="00442139" w:rsidRPr="008D0B4B" w:rsidRDefault="002006C4" w:rsidP="00442139">
      <w:pPr>
        <w:pStyle w:val="BodyText"/>
        <w:spacing w:line="261" w:lineRule="auto"/>
        <w:ind w:left="108" w:right="113" w:firstLine="226"/>
        <w:jc w:val="both"/>
        <w:rPr>
          <w:sz w:val="22"/>
          <w:szCs w:val="22"/>
        </w:rPr>
      </w:pPr>
      <w:r w:rsidRPr="008D0B4B">
        <w:rPr>
          <w:sz w:val="22"/>
          <w:szCs w:val="22"/>
        </w:rPr>
        <w:t xml:space="preserve">The LR method is widely used for linear classification. It enables the formation of a multivariate regression by allowing </w:t>
      </w:r>
      <w:r w:rsidRPr="00A829AC">
        <w:rPr>
          <w:sz w:val="22"/>
          <w:szCs w:val="22"/>
        </w:rPr>
        <w:t xml:space="preserve">a connection to arise between a variable that is independent and dependent variables. </w:t>
      </w:r>
      <w:r w:rsidR="00706BED" w:rsidRPr="00A829AC">
        <w:rPr>
          <w:sz w:val="22"/>
          <w:szCs w:val="22"/>
        </w:rPr>
        <w:t>apply the binary logistic regression technique to investigate the P2P platform risk features. According to the findings, platform stability, profitability, risk management, liquidity, and transparency may all be used to estimate the likelihood that a platform would have issues</w:t>
      </w:r>
      <w:del w:id="197" w:author="Abid Ali" w:date="2023-04-05T10:51:00Z">
        <w:r w:rsidR="00570E7B" w:rsidRPr="001134EA" w:rsidDel="001134EA">
          <w:rPr>
            <w:sz w:val="22"/>
            <w:szCs w:val="22"/>
            <w:vertAlign w:val="superscript"/>
            <w:rPrChange w:id="198" w:author="Abid Ali" w:date="2023-04-05T10:51:00Z">
              <w:rPr>
                <w:sz w:val="22"/>
                <w:szCs w:val="22"/>
              </w:rPr>
            </w:rPrChange>
          </w:rPr>
          <w:delText>[2</w:delText>
        </w:r>
        <w:r w:rsidR="00E207A1" w:rsidRPr="001134EA" w:rsidDel="001134EA">
          <w:rPr>
            <w:sz w:val="22"/>
            <w:szCs w:val="22"/>
            <w:vertAlign w:val="superscript"/>
            <w:rPrChange w:id="199" w:author="Abid Ali" w:date="2023-04-05T10:51:00Z">
              <w:rPr>
                <w:sz w:val="22"/>
                <w:szCs w:val="22"/>
              </w:rPr>
            </w:rPrChange>
          </w:rPr>
          <w:delText>4</w:delText>
        </w:r>
        <w:r w:rsidR="00570E7B" w:rsidRPr="001134EA" w:rsidDel="001134EA">
          <w:rPr>
            <w:sz w:val="22"/>
            <w:szCs w:val="22"/>
            <w:vertAlign w:val="superscript"/>
            <w:rPrChange w:id="200" w:author="Abid Ali" w:date="2023-04-05T10:51:00Z">
              <w:rPr>
                <w:sz w:val="22"/>
                <w:szCs w:val="22"/>
              </w:rPr>
            </w:rPrChange>
          </w:rPr>
          <w:delText>]</w:delText>
        </w:r>
      </w:del>
      <w:ins w:id="201" w:author="Abid Ali" w:date="2023-04-05T10:51:00Z">
        <w:r w:rsidR="001134EA" w:rsidRPr="001134EA">
          <w:rPr>
            <w:sz w:val="22"/>
            <w:szCs w:val="22"/>
            <w:vertAlign w:val="superscript"/>
            <w:rPrChange w:id="202" w:author="Abid Ali" w:date="2023-04-05T10:51:00Z">
              <w:rPr>
                <w:sz w:val="22"/>
                <w:szCs w:val="22"/>
              </w:rPr>
            </w:rPrChange>
          </w:rPr>
          <w:t>24</w:t>
        </w:r>
      </w:ins>
      <w:r w:rsidR="00706BED" w:rsidRPr="00A829AC">
        <w:rPr>
          <w:sz w:val="22"/>
          <w:szCs w:val="22"/>
        </w:rPr>
        <w:t>.</w:t>
      </w:r>
      <w:r w:rsidR="00706BED">
        <w:rPr>
          <w:sz w:val="22"/>
          <w:szCs w:val="22"/>
        </w:rPr>
        <w:t xml:space="preserve"> </w:t>
      </w:r>
      <w:r w:rsidRPr="008D0B4B">
        <w:rPr>
          <w:sz w:val="22"/>
          <w:szCs w:val="22"/>
        </w:rPr>
        <w:t>LR is the framework of multivariate analysis that may be used to forecast the existence or absence of a function or consequences based on the values of several different predictor variables in a series. This can be helpful in several different contexts</w:t>
      </w:r>
      <w:del w:id="203" w:author="Abid Ali" w:date="2023-04-05T10:51:00Z">
        <w:r w:rsidRPr="001134EA" w:rsidDel="001134EA">
          <w:rPr>
            <w:sz w:val="22"/>
            <w:szCs w:val="22"/>
            <w:vertAlign w:val="superscript"/>
            <w:rPrChange w:id="204" w:author="Abid Ali" w:date="2023-04-05T10:51:00Z">
              <w:rPr>
                <w:sz w:val="22"/>
                <w:szCs w:val="22"/>
              </w:rPr>
            </w:rPrChange>
          </w:rPr>
          <w:delText xml:space="preserve"> [2</w:delText>
        </w:r>
        <w:r w:rsidR="00E207A1" w:rsidRPr="001134EA" w:rsidDel="001134EA">
          <w:rPr>
            <w:sz w:val="22"/>
            <w:szCs w:val="22"/>
            <w:vertAlign w:val="superscript"/>
            <w:rPrChange w:id="205" w:author="Abid Ali" w:date="2023-04-05T10:51:00Z">
              <w:rPr>
                <w:sz w:val="22"/>
                <w:szCs w:val="22"/>
              </w:rPr>
            </w:rPrChange>
          </w:rPr>
          <w:delText>5</w:delText>
        </w:r>
        <w:r w:rsidRPr="001134EA" w:rsidDel="001134EA">
          <w:rPr>
            <w:sz w:val="22"/>
            <w:szCs w:val="22"/>
            <w:vertAlign w:val="superscript"/>
            <w:rPrChange w:id="206" w:author="Abid Ali" w:date="2023-04-05T10:51:00Z">
              <w:rPr>
                <w:sz w:val="22"/>
                <w:szCs w:val="22"/>
              </w:rPr>
            </w:rPrChange>
          </w:rPr>
          <w:delText>]</w:delText>
        </w:r>
      </w:del>
      <w:ins w:id="207" w:author="Abid Ali" w:date="2023-04-05T10:51:00Z">
        <w:r w:rsidR="001134EA" w:rsidRPr="001134EA">
          <w:rPr>
            <w:sz w:val="22"/>
            <w:szCs w:val="22"/>
            <w:vertAlign w:val="superscript"/>
            <w:rPrChange w:id="208" w:author="Abid Ali" w:date="2023-04-05T10:51:00Z">
              <w:rPr>
                <w:sz w:val="22"/>
                <w:szCs w:val="22"/>
              </w:rPr>
            </w:rPrChange>
          </w:rPr>
          <w:t>25</w:t>
        </w:r>
      </w:ins>
      <w:r w:rsidR="00442139" w:rsidRPr="008D0B4B">
        <w:rPr>
          <w:sz w:val="22"/>
          <w:szCs w:val="22"/>
        </w:rPr>
        <w:t>.</w:t>
      </w:r>
    </w:p>
    <w:p w14:paraId="4B10D94F" w14:textId="1C61A70A" w:rsidR="00442139" w:rsidRPr="008D0B4B" w:rsidRDefault="00AA3A7E" w:rsidP="00AA3A7E">
      <w:pPr>
        <w:pStyle w:val="BodyText"/>
        <w:spacing w:before="120" w:after="120"/>
        <w:ind w:left="142" w:right="113"/>
        <w:jc w:val="center"/>
        <w:rPr>
          <w:sz w:val="22"/>
          <w:szCs w:val="22"/>
        </w:rPr>
      </w:pPr>
      <w:r>
        <w:rPr>
          <w:sz w:val="22"/>
          <w:szCs w:val="22"/>
        </w:rPr>
        <w:t xml:space="preserve">                                                            </w:t>
      </w:r>
      <m:oMath>
        <m:r>
          <m:rPr>
            <m:sty m:val="p"/>
          </m:rPr>
          <w:rPr>
            <w:rFonts w:ascii="Cambria Math" w:hAnsi="Cambria Math"/>
            <w:sz w:val="22"/>
            <w:szCs w:val="22"/>
          </w:rPr>
          <m:t>Log=</m:t>
        </m:r>
        <m:d>
          <m:dPr>
            <m:begChr m:val="["/>
            <m:endChr m:val="]"/>
            <m:ctrlPr>
              <w:rPr>
                <w:rFonts w:ascii="Cambria Math" w:hAnsi="Cambria Math"/>
                <w:sz w:val="22"/>
                <w:szCs w:val="22"/>
              </w:rPr>
            </m:ctrlPr>
          </m:dPr>
          <m:e>
            <m:f>
              <m:fPr>
                <m:ctrlPr>
                  <w:rPr>
                    <w:rFonts w:ascii="Cambria Math" w:hAnsi="Cambria Math"/>
                    <w:sz w:val="22"/>
                    <w:szCs w:val="22"/>
                  </w:rPr>
                </m:ctrlPr>
              </m:fPr>
              <m:num>
                <m:r>
                  <m:rPr>
                    <m:sty m:val="p"/>
                  </m:rPr>
                  <w:rPr>
                    <w:rFonts w:ascii="Cambria Math" w:hAnsi="Cambria Math"/>
                    <w:sz w:val="22"/>
                    <w:szCs w:val="22"/>
                  </w:rPr>
                  <m:t>p</m:t>
                </m:r>
              </m:num>
              <m:den>
                <m:r>
                  <m:rPr>
                    <m:sty m:val="p"/>
                  </m:rPr>
                  <w:rPr>
                    <w:rFonts w:ascii="Cambria Math" w:hAnsi="Cambria Math"/>
                    <w:sz w:val="22"/>
                    <w:szCs w:val="22"/>
                  </w:rPr>
                  <m:t>1-p</m:t>
                </m:r>
              </m:den>
            </m:f>
          </m:e>
        </m:d>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β</m:t>
            </m:r>
          </m:e>
          <m:sub>
            <m:r>
              <m:rPr>
                <m:sty m:val="p"/>
              </m:rPr>
              <w:rPr>
                <w:rFonts w:ascii="Cambria Math" w:hAnsi="Cambria Math"/>
                <w:sz w:val="22"/>
                <w:szCs w:val="22"/>
              </w:rPr>
              <m:t>0</m:t>
            </m:r>
          </m:sub>
        </m:sSub>
        <m:r>
          <m:rPr>
            <m:sty m:val="p"/>
          </m:rPr>
          <w:rPr>
            <w:rFonts w:ascii="Cambria Math" w:hAnsi="Cambria Math"/>
            <w:sz w:val="22"/>
            <w:szCs w:val="22"/>
          </w:rPr>
          <m:t>+β</m:t>
        </m:r>
        <m:d>
          <m:dPr>
            <m:ctrlPr>
              <w:rPr>
                <w:rFonts w:ascii="Cambria Math" w:hAnsi="Cambria Math"/>
                <w:sz w:val="22"/>
                <w:szCs w:val="22"/>
              </w:rPr>
            </m:ctrlPr>
          </m:dPr>
          <m:e>
            <m:r>
              <m:rPr>
                <m:sty m:val="p"/>
              </m:rPr>
              <w:rPr>
                <w:rFonts w:ascii="Cambria Math" w:hAnsi="Cambria Math"/>
                <w:sz w:val="22"/>
                <w:szCs w:val="22"/>
              </w:rPr>
              <m:t>Age</m:t>
            </m:r>
          </m:e>
        </m:d>
      </m:oMath>
      <w:r w:rsidR="00442139" w:rsidRPr="008D0B4B">
        <w:rPr>
          <w:sz w:val="22"/>
          <w:szCs w:val="22"/>
        </w:rPr>
        <w:t xml:space="preserve">          </w:t>
      </w:r>
      <w:r w:rsidR="00D3753E" w:rsidRPr="008D0B4B">
        <w:rPr>
          <w:sz w:val="22"/>
          <w:szCs w:val="22"/>
        </w:rPr>
        <w:tab/>
      </w:r>
      <w:r w:rsidR="00442139" w:rsidRPr="008D0B4B">
        <w:rPr>
          <w:sz w:val="22"/>
          <w:szCs w:val="22"/>
        </w:rPr>
        <w:t xml:space="preserve">  </w:t>
      </w:r>
      <w:r w:rsidR="00533AB7">
        <w:rPr>
          <w:sz w:val="22"/>
          <w:szCs w:val="22"/>
        </w:rPr>
        <w:t xml:space="preserve">                                 </w:t>
      </w:r>
      <w:r w:rsidR="00442139" w:rsidRPr="008D0B4B">
        <w:rPr>
          <w:sz w:val="22"/>
          <w:szCs w:val="22"/>
        </w:rPr>
        <w:t xml:space="preserve">       (6)</w:t>
      </w:r>
    </w:p>
    <w:p w14:paraId="62B1C76F" w14:textId="0A652DFA" w:rsidR="00442139" w:rsidRPr="008D0B4B" w:rsidRDefault="002006C4" w:rsidP="002006C4">
      <w:pPr>
        <w:pStyle w:val="BodyText"/>
        <w:spacing w:line="261" w:lineRule="auto"/>
        <w:ind w:left="108" w:right="113" w:firstLine="226"/>
        <w:jc w:val="both"/>
        <w:rPr>
          <w:sz w:val="22"/>
          <w:szCs w:val="22"/>
        </w:rPr>
      </w:pPr>
      <w:r w:rsidRPr="008D0B4B">
        <w:rPr>
          <w:sz w:val="22"/>
          <w:szCs w:val="22"/>
        </w:rPr>
        <w:t>Where p represents the probability, and β_0 indicates the value of the intercept. With the assistance of a line of regression, the LR just splits the data into two distinct categories, as seen in Figure 4</w:t>
      </w:r>
      <w:del w:id="209" w:author="Abid Ali" w:date="2023-04-05T10:51:00Z">
        <w:r w:rsidRPr="001134EA" w:rsidDel="001134EA">
          <w:rPr>
            <w:sz w:val="22"/>
            <w:szCs w:val="22"/>
            <w:vertAlign w:val="superscript"/>
            <w:rPrChange w:id="210" w:author="Abid Ali" w:date="2023-04-05T10:51:00Z">
              <w:rPr>
                <w:sz w:val="22"/>
                <w:szCs w:val="22"/>
              </w:rPr>
            </w:rPrChange>
          </w:rPr>
          <w:delText xml:space="preserve"> [2</w:delText>
        </w:r>
        <w:r w:rsidR="00E207A1" w:rsidRPr="001134EA" w:rsidDel="001134EA">
          <w:rPr>
            <w:sz w:val="22"/>
            <w:szCs w:val="22"/>
            <w:vertAlign w:val="superscript"/>
            <w:rPrChange w:id="211" w:author="Abid Ali" w:date="2023-04-05T10:51:00Z">
              <w:rPr>
                <w:sz w:val="22"/>
                <w:szCs w:val="22"/>
              </w:rPr>
            </w:rPrChange>
          </w:rPr>
          <w:delText>5</w:delText>
        </w:r>
        <w:r w:rsidRPr="001134EA" w:rsidDel="001134EA">
          <w:rPr>
            <w:sz w:val="22"/>
            <w:szCs w:val="22"/>
            <w:vertAlign w:val="superscript"/>
            <w:rPrChange w:id="212" w:author="Abid Ali" w:date="2023-04-05T10:51:00Z">
              <w:rPr>
                <w:sz w:val="22"/>
                <w:szCs w:val="22"/>
              </w:rPr>
            </w:rPrChange>
          </w:rPr>
          <w:delText>]</w:delText>
        </w:r>
      </w:del>
      <w:ins w:id="213" w:author="Abid Ali" w:date="2023-04-05T10:51:00Z">
        <w:r w:rsidR="001134EA" w:rsidRPr="001134EA">
          <w:rPr>
            <w:sz w:val="22"/>
            <w:szCs w:val="22"/>
            <w:vertAlign w:val="superscript"/>
            <w:rPrChange w:id="214" w:author="Abid Ali" w:date="2023-04-05T10:51:00Z">
              <w:rPr>
                <w:sz w:val="22"/>
                <w:szCs w:val="22"/>
              </w:rPr>
            </w:rPrChange>
          </w:rPr>
          <w:t>25</w:t>
        </w:r>
      </w:ins>
      <w:r w:rsidR="00442139" w:rsidRPr="008D0B4B">
        <w:rPr>
          <w:sz w:val="22"/>
          <w:szCs w:val="22"/>
        </w:rPr>
        <w:t>.</w:t>
      </w:r>
    </w:p>
    <w:p w14:paraId="7C8A6013" w14:textId="621A6B7F" w:rsidR="00A150A6" w:rsidRPr="003856FE" w:rsidRDefault="00083520" w:rsidP="009E23A2">
      <w:pPr>
        <w:pStyle w:val="BodyText"/>
        <w:spacing w:line="261" w:lineRule="auto"/>
        <w:ind w:right="113"/>
        <w:jc w:val="center"/>
      </w:pPr>
      <w:r>
        <w:rPr>
          <w:noProof/>
        </w:rPr>
        <mc:AlternateContent>
          <mc:Choice Requires="wpg">
            <w:drawing>
              <wp:anchor distT="0" distB="0" distL="114300" distR="114300" simplePos="0" relativeHeight="251660288" behindDoc="0" locked="0" layoutInCell="1" allowOverlap="1" wp14:anchorId="1F0EF30F" wp14:editId="68E9B57B">
                <wp:simplePos x="0" y="0"/>
                <wp:positionH relativeFrom="column">
                  <wp:posOffset>2194560</wp:posOffset>
                </wp:positionH>
                <wp:positionV relativeFrom="paragraph">
                  <wp:posOffset>161831</wp:posOffset>
                </wp:positionV>
                <wp:extent cx="2272023" cy="1689525"/>
                <wp:effectExtent l="0" t="0" r="0" b="6350"/>
                <wp:wrapTopAndBottom/>
                <wp:docPr id="172" name="Group 172"/>
                <wp:cNvGraphicFramePr/>
                <a:graphic xmlns:a="http://schemas.openxmlformats.org/drawingml/2006/main">
                  <a:graphicData uri="http://schemas.microsoft.com/office/word/2010/wordprocessingGroup">
                    <wpg:wgp>
                      <wpg:cNvGrpSpPr/>
                      <wpg:grpSpPr>
                        <a:xfrm>
                          <a:off x="0" y="0"/>
                          <a:ext cx="2272023" cy="1689525"/>
                          <a:chOff x="0" y="0"/>
                          <a:chExt cx="2272023" cy="1689525"/>
                        </a:xfrm>
                      </wpg:grpSpPr>
                      <wps:wsp>
                        <wps:cNvPr id="157" name="Oval 157"/>
                        <wps:cNvSpPr/>
                        <wps:spPr>
                          <a:xfrm>
                            <a:off x="1149790" y="623746"/>
                            <a:ext cx="55266" cy="45719"/>
                          </a:xfrm>
                          <a:prstGeom prst="ellipse">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1" name="Group 171"/>
                        <wpg:cNvGrpSpPr/>
                        <wpg:grpSpPr>
                          <a:xfrm>
                            <a:off x="0" y="0"/>
                            <a:ext cx="2272023" cy="1689525"/>
                            <a:chOff x="0" y="0"/>
                            <a:chExt cx="2272023" cy="1689525"/>
                          </a:xfrm>
                        </wpg:grpSpPr>
                        <wps:wsp>
                          <wps:cNvPr id="151" name="Oval 151"/>
                          <wps:cNvSpPr/>
                          <wps:spPr>
                            <a:xfrm>
                              <a:off x="525101" y="1067366"/>
                              <a:ext cx="55266" cy="45719"/>
                            </a:xfrm>
                            <a:prstGeom prst="ellipse">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0" name="Group 170"/>
                          <wpg:cNvGrpSpPr/>
                          <wpg:grpSpPr>
                            <a:xfrm>
                              <a:off x="0" y="0"/>
                              <a:ext cx="2272023" cy="1689525"/>
                              <a:chOff x="0" y="0"/>
                              <a:chExt cx="2272023" cy="1689525"/>
                            </a:xfrm>
                          </wpg:grpSpPr>
                          <wps:wsp>
                            <wps:cNvPr id="146" name="Connector: Elbow 146"/>
                            <wps:cNvCnPr/>
                            <wps:spPr>
                              <a:xfrm>
                                <a:off x="266322" y="215696"/>
                                <a:ext cx="1506931" cy="1243584"/>
                              </a:xfrm>
                              <a:prstGeom prst="bentConnector3">
                                <a:avLst>
                                  <a:gd name="adj1" fmla="val -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7" name="Straight Connector 147"/>
                            <wps:cNvCnPr/>
                            <wps:spPr>
                              <a:xfrm flipV="1">
                                <a:off x="425512" y="458254"/>
                                <a:ext cx="1097280" cy="841248"/>
                              </a:xfrm>
                              <a:prstGeom prst="line">
                                <a:avLst/>
                              </a:prstGeom>
                            </wps:spPr>
                            <wps:style>
                              <a:lnRef idx="1">
                                <a:schemeClr val="dk1"/>
                              </a:lnRef>
                              <a:fillRef idx="0">
                                <a:schemeClr val="dk1"/>
                              </a:fillRef>
                              <a:effectRef idx="0">
                                <a:schemeClr val="dk1"/>
                              </a:effectRef>
                              <a:fontRef idx="minor">
                                <a:schemeClr val="tx1"/>
                              </a:fontRef>
                            </wps:style>
                            <wps:bodyPr/>
                          </wps:wsp>
                          <wps:wsp>
                            <wps:cNvPr id="148" name="Straight Arrow Connector 148"/>
                            <wps:cNvCnPr/>
                            <wps:spPr>
                              <a:xfrm flipH="1">
                                <a:off x="704472" y="494468"/>
                                <a:ext cx="65837" cy="4242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 name="Straight Arrow Connector 149"/>
                            <wps:cNvCnPr/>
                            <wps:spPr>
                              <a:xfrm>
                                <a:off x="765017" y="493713"/>
                                <a:ext cx="5065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0" name="Straight Arrow Connector 150"/>
                            <wps:cNvCnPr/>
                            <wps:spPr>
                              <a:xfrm>
                                <a:off x="1276538" y="671010"/>
                                <a:ext cx="430251" cy="1389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Oval 152"/>
                            <wps:cNvSpPr/>
                            <wps:spPr>
                              <a:xfrm>
                                <a:off x="679009" y="1223272"/>
                                <a:ext cx="55266" cy="45719"/>
                              </a:xfrm>
                              <a:prstGeom prst="ellipse">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Oval 153"/>
                            <wps:cNvSpPr/>
                            <wps:spPr>
                              <a:xfrm>
                                <a:off x="669956" y="992408"/>
                                <a:ext cx="55266" cy="45719"/>
                              </a:xfrm>
                              <a:prstGeom prst="ellipse">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Oval 154"/>
                            <wps:cNvSpPr/>
                            <wps:spPr>
                              <a:xfrm>
                                <a:off x="823865" y="1146317"/>
                                <a:ext cx="55266" cy="45719"/>
                              </a:xfrm>
                              <a:prstGeom prst="ellipse">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Oval 155"/>
                            <wps:cNvSpPr/>
                            <wps:spPr>
                              <a:xfrm>
                                <a:off x="805758" y="870186"/>
                                <a:ext cx="55266" cy="45719"/>
                              </a:xfrm>
                              <a:prstGeom prst="ellipse">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Oval 156"/>
                            <wps:cNvSpPr/>
                            <wps:spPr>
                              <a:xfrm>
                                <a:off x="995881" y="915454"/>
                                <a:ext cx="55266" cy="45719"/>
                              </a:xfrm>
                              <a:prstGeom prst="ellipse">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Oval 158"/>
                            <wps:cNvSpPr/>
                            <wps:spPr>
                              <a:xfrm>
                                <a:off x="1380653" y="444674"/>
                                <a:ext cx="55266" cy="45719"/>
                              </a:xfrm>
                              <a:prstGeom prst="ellipse">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Oval 159"/>
                            <wps:cNvSpPr/>
                            <wps:spPr>
                              <a:xfrm>
                                <a:off x="1475714" y="553315"/>
                                <a:ext cx="55245" cy="45085"/>
                              </a:xfrm>
                              <a:prstGeom prst="ellipse">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Oval 160"/>
                            <wps:cNvSpPr/>
                            <wps:spPr>
                              <a:xfrm>
                                <a:off x="1321806" y="752491"/>
                                <a:ext cx="55245" cy="45085"/>
                              </a:xfrm>
                              <a:prstGeom prst="ellipse">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Oval 161"/>
                            <wps:cNvSpPr/>
                            <wps:spPr>
                              <a:xfrm>
                                <a:off x="1167897" y="806812"/>
                                <a:ext cx="55245" cy="45085"/>
                              </a:xfrm>
                              <a:prstGeom prst="ellipse">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Oval 162"/>
                            <wps:cNvSpPr/>
                            <wps:spPr>
                              <a:xfrm>
                                <a:off x="959667" y="752491"/>
                                <a:ext cx="55245" cy="45085"/>
                              </a:xfrm>
                              <a:prstGeom prst="ellipse">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Oval 163"/>
                            <wps:cNvSpPr/>
                            <wps:spPr>
                              <a:xfrm>
                                <a:off x="520574" y="1250432"/>
                                <a:ext cx="55245" cy="45085"/>
                              </a:xfrm>
                              <a:prstGeom prst="ellipse">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Oval 164"/>
                            <wps:cNvSpPr/>
                            <wps:spPr>
                              <a:xfrm>
                                <a:off x="1267485" y="458254"/>
                                <a:ext cx="55245" cy="45085"/>
                              </a:xfrm>
                              <a:prstGeom prst="ellipse">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Oval 165"/>
                            <wps:cNvSpPr/>
                            <wps:spPr>
                              <a:xfrm>
                                <a:off x="642796" y="901874"/>
                                <a:ext cx="55245" cy="45085"/>
                              </a:xfrm>
                              <a:prstGeom prst="ellipse">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ctangle 166"/>
                            <wps:cNvSpPr/>
                            <wps:spPr>
                              <a:xfrm rot="16200000">
                                <a:off x="-457200" y="734384"/>
                                <a:ext cx="1217295" cy="30289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D8EF8B" w14:textId="77777777" w:rsidR="00DC2CA6" w:rsidRPr="009D4539" w:rsidRDefault="00DC2CA6" w:rsidP="00083520">
                                  <w:pPr>
                                    <w:pStyle w:val="NoSpacing"/>
                                    <w:jc w:val="center"/>
                                    <w:rPr>
                                      <w:rFonts w:ascii="Times New Roman" w:hAnsi="Times New Roman" w:cs="Times New Roman"/>
                                      <w:color w:val="A50021"/>
                                      <w:sz w:val="20"/>
                                      <w:szCs w:val="20"/>
                                    </w:rPr>
                                  </w:pPr>
                                  <w:r w:rsidRPr="009D4539">
                                    <w:rPr>
                                      <w:rFonts w:ascii="Times New Roman" w:hAnsi="Times New Roman" w:cs="Times New Roman"/>
                                      <w:color w:val="A50021"/>
                                      <w:sz w:val="20"/>
                                      <w:szCs w:val="20"/>
                                    </w:rPr>
                                    <w:t>Dependent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344031" y="1386234"/>
                                <a:ext cx="1267485" cy="303291"/>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35BA52" w14:textId="77777777" w:rsidR="00DC2CA6" w:rsidRPr="009D4539" w:rsidRDefault="00DC2CA6" w:rsidP="00083520">
                                  <w:pPr>
                                    <w:pStyle w:val="NoSpacing"/>
                                    <w:jc w:val="center"/>
                                    <w:rPr>
                                      <w:rFonts w:ascii="Times New Roman" w:hAnsi="Times New Roman" w:cs="Times New Roman"/>
                                      <w:color w:val="A50021"/>
                                      <w:sz w:val="20"/>
                                      <w:szCs w:val="20"/>
                                    </w:rPr>
                                  </w:pPr>
                                  <w:r w:rsidRPr="009D4539">
                                    <w:rPr>
                                      <w:rFonts w:ascii="Times New Roman" w:hAnsi="Times New Roman" w:cs="Times New Roman"/>
                                      <w:color w:val="A50021"/>
                                      <w:sz w:val="20"/>
                                      <w:szCs w:val="20"/>
                                    </w:rPr>
                                    <w:t>Independent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1552669" y="747965"/>
                                <a:ext cx="719354" cy="398352"/>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CE9519" w14:textId="77777777" w:rsidR="00DC2CA6" w:rsidRPr="009D4539" w:rsidRDefault="00DC2CA6" w:rsidP="00083520">
                                  <w:pPr>
                                    <w:pStyle w:val="NoSpacing"/>
                                    <w:jc w:val="center"/>
                                    <w:rPr>
                                      <w:rFonts w:ascii="Times New Roman" w:hAnsi="Times New Roman" w:cs="Times New Roman"/>
                                      <w:color w:val="A50021"/>
                                      <w:sz w:val="20"/>
                                      <w:szCs w:val="20"/>
                                    </w:rPr>
                                  </w:pPr>
                                  <w:r w:rsidRPr="009D4539">
                                    <w:rPr>
                                      <w:rFonts w:ascii="Times New Roman" w:hAnsi="Times New Roman" w:cs="Times New Roman"/>
                                      <w:color w:val="A50021"/>
                                      <w:sz w:val="20"/>
                                      <w:szCs w:val="20"/>
                                    </w:rPr>
                                    <w:t>Line of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angle 169"/>
                            <wps:cNvSpPr/>
                            <wps:spPr>
                              <a:xfrm rot="18538231">
                                <a:off x="383606" y="249235"/>
                                <a:ext cx="756285" cy="257816"/>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6DDCDB" w14:textId="77777777" w:rsidR="00DC2CA6" w:rsidRPr="009D4539" w:rsidRDefault="00DC2CA6" w:rsidP="00083520">
                                  <w:pPr>
                                    <w:pStyle w:val="NoSpacing"/>
                                    <w:jc w:val="center"/>
                                    <w:rPr>
                                      <w:rFonts w:ascii="Times New Roman" w:hAnsi="Times New Roman" w:cs="Times New Roman"/>
                                      <w:color w:val="A50021"/>
                                      <w:sz w:val="20"/>
                                      <w:szCs w:val="20"/>
                                    </w:rPr>
                                  </w:pPr>
                                  <w:r w:rsidRPr="009D4539">
                                    <w:rPr>
                                      <w:rFonts w:ascii="Times New Roman" w:hAnsi="Times New Roman" w:cs="Times New Roman"/>
                                      <w:color w:val="A50021"/>
                                      <w:sz w:val="20"/>
                                      <w:szCs w:val="20"/>
                                    </w:rPr>
                                    <w:t>Datapoints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id="Group 172" o:spid="_x0000_s1113" style="position:absolute;left:0;text-align:left;margin-left:172.8pt;margin-top:12.75pt;width:178.9pt;height:133.05pt;z-index:251660288" coordsize="22720,16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">
                <v:oval id="Oval 157" o:spid="_x0000_s1114" style="position:absolute;left:11497;top:6237;width:55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atRsIA&#10;AADcAAAADwAAAGRycy9kb3ducmV2LnhtbERPTWsCMRC9F/wPYQRvNetKq6xGsYLQSwtV0euwGbOL&#10;m0m6ie723zeFgrd5vM9ZrnvbiDu1oXasYDLOQBCXTtdsFBwPu+c5iBCRNTaOScEPBVivBk9LLLTr&#10;+Ivu+2hECuFQoIIqRl9IGcqKLIax88SJu7jWYkywNVK32KVw28g8y16lxZpTQ4WethWV1/3NKvjG&#10;6zR/80afte/M2Z12n/nHRKnRsN8sQETq40P8737Xaf7LDP6eS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q1GwgAAANwAAAAPAAAAAAAAAAAAAAAAAJgCAABkcnMvZG93&#10;bnJldi54bWxQSwUGAAAAAAQABAD1AAAAhwMAAAAA&#10;" fillcolor="#92cddc [1944]" strokecolor="#92cddc [1944]" strokeweight="2pt"/>
                <v:group id="Group 171" o:spid="_x0000_s1115" style="position:absolute;width:22720;height:16895" coordsize="22720,16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oval id="Oval 151" o:spid="_x0000_s1116" style="position:absolute;left:5251;top:10673;width:55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QqcEA&#10;AADcAAAADwAAAGRycy9kb3ducmV2LnhtbERP32vCMBB+H/g/hBN8m2krDqlG0YGwlw2moq9Hc6bF&#10;5pI1me3++0UY7O0+vp+32gy2FXfqQuNYQT7NQBBXTjdsFJyO++cFiBCRNbaOScEPBdisR08rLLXr&#10;+ZPuh2hECuFQooI6Rl9KGaqaLIap88SJu7rOYkywM1J32Kdw28oiy16kxYZTQ42eXmuqbodvq+AL&#10;b7Ni542+aN+bizvvP4r3XKnJeNguQUQa4r/4z/2m0/x5Do9n0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jkKnBAAAA3AAAAA8AAAAAAAAAAAAAAAAAmAIAAGRycy9kb3du&#10;cmV2LnhtbFBLBQYAAAAABAAEAPUAAACGAwAAAAA=&#10;" fillcolor="#92cddc [1944]" strokecolor="#92cddc [1944]" strokeweight="2pt"/>
                  <v:group id="Group 170" o:spid="_x0000_s1117" style="position:absolute;width:22720;height:16895" coordsize="22720,16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shape id="Connector: Elbow 146" o:spid="_x0000_s1118" type="#_x0000_t34" style="position:absolute;left:2663;top:2156;width:15069;height:1243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73gcAAAADcAAAADwAAAGRycy9kb3ducmV2LnhtbERPTYvCMBC9L/gfwgje1lSRrlSjiCLu&#10;ZQ9b9T40Y1NtJiWJWv/9ZmFhb/N4n7Nc97YVD/KhcaxgMs5AEFdON1wrOB3373MQISJrbB2TghcF&#10;WK8Gb0sstHvyNz3KWIsUwqFABSbGrpAyVIYshrHriBN3cd5iTNDXUnt8pnDbymmW5dJiw6nBYEdb&#10;Q9WtvFsF9nCJ/pifrrsPuzvfnfwqzVkrNRr2mwWISH38F/+5P3WaP8vh95l0gVz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O94HAAAAA3AAAAA8AAAAAAAAAAAAAAAAA&#10;oQIAAGRycy9kb3ducmV2LnhtbFBLBQYAAAAABAAEAPkAAACOAwAAAAA=&#10;" adj="-1" strokecolor="black [3040]">
                      <v:stroke startarrow="block" endarrow="block"/>
                    </v:shape>
                    <v:line id="Straight Connector 147" o:spid="_x0000_s1119" style="position:absolute;flip:y;visibility:visible;mso-wrap-style:square" from="4255,4582" to="15227,12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e47sEAAADcAAAADwAAAGRycy9kb3ducmV2LnhtbERPS4vCMBC+L/gfwgje1lQRlWoUEYRl&#10;RVlfB29DM31gMylNtPXfG2HB23x8z5kvW1OKB9WusKxg0I9AECdWF5wpOJ8231MQziNrLC2Tgic5&#10;WC46X3OMtW34QI+jz0QIYRejgtz7KpbSJTkZdH1bEQcutbVBH2CdSV1jE8JNKYdRNJYGCw4NOVa0&#10;zim5He9GQeru1fp60T6d/O4Ou3Sb7bH5U6rXbVczEJ5a/xH/u390mD+awPuZcIF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F7juwQAAANwAAAAPAAAAAAAAAAAAAAAA&#10;AKECAABkcnMvZG93bnJldi54bWxQSwUGAAAAAAQABAD5AAAAjwMAAAAA&#10;" strokecolor="black [3040]"/>
                    <v:shapetype id="_x0000_t32" coordsize="21600,21600" o:spt="32" o:oned="t" path="m,l21600,21600e" filled="f">
                      <v:path arrowok="t" fillok="f" o:connecttype="none"/>
                      <o:lock v:ext="edit" shapetype="t"/>
                    </v:shapetype>
                    <v:shape id="Straight Arrow Connector 148" o:spid="_x0000_s1120" type="#_x0000_t32" style="position:absolute;left:7044;top:4944;width:659;height:42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8TksQAAADcAAAADwAAAGRycy9kb3ducmV2LnhtbESPQWvCQBCF7wX/wzKCt7qxiJToKiII&#10;ogdpFNrjkB2TaHY2ZLe6/nvnUOhthvfmvW8Wq+Radac+NJ4NTMYZKOLS24YrA+fT9v0TVIjIFlvP&#10;ZOBJAVbLwdsCc+sf/EX3IlZKQjjkaKCOscu1DmVNDsPYd8SiXXzvMMraV9r2+JBw1+qPLJtphw1L&#10;Q40dbWoqb8WvM7D/vl5O+twkdEWa7Q/Z9tj+TIwZDdN6DipSiv/mv+udFfyp0MozMoFe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rxOSxAAAANwAAAAPAAAAAAAAAAAA&#10;AAAAAKECAABkcnMvZG93bnJldi54bWxQSwUGAAAAAAQABAD5AAAAkgMAAAAA&#10;" strokecolor="black [3040]">
                      <v:stroke endarrow="block"/>
                    </v:shape>
                    <v:shape id="Straight Arrow Connector 149" o:spid="_x0000_s1121" type="#_x0000_t32" style="position:absolute;left:7650;top:4937;width:50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4GZL4AAADcAAAADwAAAGRycy9kb3ducmV2LnhtbERP24rCMBB9F/yHMMK+iKYuIms1ighC&#10;91HdDxiasSk2k5KkF//eLCzs2xzOdfbH0TaiJx9qxwpWywwEcel0zZWCn/tl8QUiRGSNjWNS8KIA&#10;x8N0ssdcu4Gv1N9iJVIIhxwVmBjbXMpQGrIYlq4lTtzDeYsxQV9J7XFI4baRn1m2kRZrTg0GWzob&#10;Kp+3zipwPZvv9dzGp+zK+wm74jz4QqmP2XjagYg0xn/xn7vQaf56C7/PpAvk4Q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3gZkvgAAANwAAAAPAAAAAAAAAAAAAAAAAKEC&#10;AABkcnMvZG93bnJldi54bWxQSwUGAAAAAAQABAD5AAAAjAMAAAAA&#10;" strokecolor="black [3040]">
                      <v:stroke endarrow="block"/>
                    </v:shape>
                    <v:shape id="Straight Arrow Connector 150" o:spid="_x0000_s1122" type="#_x0000_t32" style="position:absolute;left:12765;top:6710;width:4302;height:13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05JMIAAADcAAAADwAAAGRycy9kb3ducmV2LnhtbESPzWoDMQyE74G+g1Ehl9B4G5JStnFC&#10;CBS2xyZ9ALFW10vW8mJ7f/r21SGQm8SMZj7tj7Pv1EgxtYENvK4LUMR1sC03Bn6uny/voFJGttgF&#10;JgN/lOB4eFrssbRh4m8aL7lREsKpRAMu577UOtWOPKZ16IlF+w3RY5Y1NtpGnCTcd3pTFG/aY8vS&#10;4LCns6P6dhm8gTCy+9qufL7pob6ecKjOU6yMWT7Ppw9Qmeb8MN+vKyv4O8GXZ2QCf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z05JMIAAADcAAAADwAAAAAAAAAAAAAA&#10;AAChAgAAZHJzL2Rvd25yZXYueG1sUEsFBgAAAAAEAAQA+QAAAJADAAAAAA==&#10;" strokecolor="black [3040]">
                      <v:stroke endarrow="block"/>
                    </v:shape>
                    <v:oval id="Oval 152" o:spid="_x0000_s1123" style="position:absolute;left:6790;top:12232;width:55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EO3sEA&#10;AADcAAAADwAAAGRycy9kb3ducmV2LnhtbERPTWsCMRC9F/wPYQRvNetKi6xGUUHwUqG26HXYjNnF&#10;zSRuorv996ZQ6G0e73MWq9424kFtqB0rmIwzEMSl0zUbBd9fu9cZiBCRNTaOScEPBVgtBy8LLLTr&#10;+JMex2hECuFQoIIqRl9IGcqKLIax88SJu7jWYkywNVK32KVw28g8y96lxZpTQ4WethWV1+PdKrjh&#10;dZpvvNFn7TtzdqfdIf+YKDUa9us5iEh9/Bf/ufc6zX/L4feZdIF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xDt7BAAAA3AAAAA8AAAAAAAAAAAAAAAAAmAIAAGRycy9kb3du&#10;cmV2LnhtbFBLBQYAAAAABAAEAPUAAACGAwAAAAA=&#10;" fillcolor="#92cddc [1944]" strokecolor="#92cddc [1944]" strokeweight="2pt"/>
                    <v:oval id="Oval 153" o:spid="_x0000_s1124" style="position:absolute;left:6699;top:9924;width:55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2rRcEA&#10;AADcAAAADwAAAGRycy9kb3ducmV2LnhtbERPS2sCMRC+C/6HMEJvmnXFIlujWEHopQUf1OuwGbOL&#10;m0m6ie723zeC0Nt8fM9ZrnvbiDu1oXasYDrJQBCXTtdsFJyOu/ECRIjIGhvHpOCXAqxXw8ESC+06&#10;3tP9EI1IIRwKVFDF6AspQ1mRxTBxnjhxF9dajAm2RuoWuxRuG5ln2au0WHNqqNDTtqLyerhZBT94&#10;neXv3uiz9p05u+/dV/45Vepl1G/eQETq47/46f7Qaf58Bo9n0gV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9q0XBAAAA3AAAAA8AAAAAAAAAAAAAAAAAmAIAAGRycy9kb3du&#10;cmV2LnhtbFBLBQYAAAAABAAEAPUAAACGAwAAAAA=&#10;" fillcolor="#92cddc [1944]" strokecolor="#92cddc [1944]" strokeweight="2pt"/>
                    <v:oval id="Oval 154" o:spid="_x0000_s1125" style="position:absolute;left:8238;top:11463;width:55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QzMcIA&#10;AADcAAAADwAAAGRycy9kb3ducmV2LnhtbERPTWsCMRC9F/wPYQRvNevaiqxGsYLQSwtV0euwGbOL&#10;m0m6ie723zeFgrd5vM9ZrnvbiDu1oXasYDLOQBCXTtdsFBwPu+c5iBCRNTaOScEPBVivBk9LLLTr&#10;+Ivu+2hECuFQoIIqRl9IGcqKLIax88SJu7jWYkywNVK32KVw28g8y2bSYs2poUJP24rK6/5mFXzj&#10;dZq/eaPP2nfm7E67z/xjotRo2G8WICL18SH+d7/rNP/1Bf6eS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DMxwgAAANwAAAAPAAAAAAAAAAAAAAAAAJgCAABkcnMvZG93&#10;bnJldi54bWxQSwUGAAAAAAQABAD1AAAAhwMAAAAA&#10;" fillcolor="#92cddc [1944]" strokecolor="#92cddc [1944]" strokeweight="2pt"/>
                    <v:oval id="Oval 155" o:spid="_x0000_s1126" style="position:absolute;left:8057;top:8701;width:553;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WqsIA&#10;AADcAAAADwAAAGRycy9kb3ducmV2LnhtbERP32vCMBB+H/g/hBN8m6kdDumaihOEvTiYynw9mjMt&#10;Npesibb775fBYG/38f28cj3aTtypD61jBYt5BoK4drplo+B03D2uQISIrLFzTAq+KcC6mjyUWGg3&#10;8AfdD9GIFMKhQAVNjL6QMtQNWQxz54kTd3G9xZhgb6TucUjhtpN5lj1Liy2nhgY9bRuqr4ebVfCF&#10;16f81Rt91n4wZ/e5e8/3C6Vm03HzAiLSGP/Ff+43neYvl/D7TLpAV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2JaqwgAAANwAAAAPAAAAAAAAAAAAAAAAAJgCAABkcnMvZG93&#10;bnJldi54bWxQSwUGAAAAAAQABAD1AAAAhwMAAAAA&#10;" fillcolor="#92cddc [1944]" strokecolor="#92cddc [1944]" strokeweight="2pt"/>
                    <v:oval id="Oval 156" o:spid="_x0000_s1127" style="position:absolute;left:9958;top:9154;width:55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oI3cIA&#10;AADcAAAADwAAAGRycy9kb3ducmV2LnhtbERP32vCMBB+H/g/hBN8m6kdE+maihOEvTiYynw9mjMt&#10;Npesibb775fBYG/38f28cj3aTtypD61jBYt5BoK4drplo+B03D2uQISIrLFzTAq+KcC6mjyUWGg3&#10;8AfdD9GIFMKhQAVNjL6QMtQNWQxz54kTd3G9xZhgb6TucUjhtpN5li2lxZZTQ4Oetg3V18PNKvjC&#10;61P+6o0+az+Ys/vcvef7hVKz6bh5ARFpjP/iP/ebTvOfl/D7TLpAV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CgjdwgAAANwAAAAPAAAAAAAAAAAAAAAAAJgCAABkcnMvZG93&#10;bnJldi54bWxQSwUGAAAAAAQABAD1AAAAhwMAAAAA&#10;" fillcolor="#92cddc [1944]" strokecolor="#92cddc [1944]" strokeweight="2pt"/>
                    <v:oval id="Oval 158" o:spid="_x0000_s1128" style="position:absolute;left:13806;top:4446;width:55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5NMUA&#10;AADcAAAADwAAAGRycy9kb3ducmV2LnhtbESPQWvDMAyF74P9B6NBb6vTjJWR1S1bobBLB23HehWx&#10;5oTGshe7Tfbvp0OhN4n39N6nxWr0nbpQn9rABmbTAhRxHWzLzsDXYfP4AiplZItdYDLwRwlWy/u7&#10;BVY2DLyjyz47JSGcKjTQ5BwrrVPdkMc0DZFYtJ/Qe8yy9k7bHgcJ950ui2KuPbYsDQ1GWjdUn/Zn&#10;b+AXT0/le3T2aOPgjuF781luZ8ZMHsa3V1CZxnwzX68/rOA/C608IxPo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2Tk0xQAAANwAAAAPAAAAAAAAAAAAAAAAAJgCAABkcnMv&#10;ZG93bnJldi54bWxQSwUGAAAAAAQABAD1AAAAigMAAAAA&#10;" fillcolor="#92cddc [1944]" strokecolor="#92cddc [1944]" strokeweight="2pt"/>
                    <v:oval id="Oval 159" o:spid="_x0000_s1129" style="position:absolute;left:14757;top:5533;width:552;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Wcr8IA&#10;AADcAAAADwAAAGRycy9kb3ducmV2LnhtbERPTWsCMRC9F/wPYQRvNetKi65GsYLQSwtV0euwGbOL&#10;m0m6ie723zeFgrd5vM9ZrnvbiDu1oXasYDLOQBCXTtdsFBwPu+cZiBCRNTaOScEPBVivBk9LLLTr&#10;+Ivu+2hECuFQoIIqRl9IGcqKLIax88SJu7jWYkywNVK32KVw28g8y16lxZpTQ4WethWV1/3NKvjG&#10;6zR/80afte/M2Z12n/nHRKnRsN8sQETq40P8737Xaf7LHP6eS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lZyvwgAAANwAAAAPAAAAAAAAAAAAAAAAAJgCAABkcnMvZG93&#10;bnJldi54bWxQSwUGAAAAAAQABAD1AAAAhwMAAAAA&#10;" fillcolor="#92cddc [1944]" strokecolor="#92cddc [1944]" strokeweight="2pt"/>
                    <v:oval id="Oval 160" o:spid="_x0000_s1130" style="position:absolute;left:13218;top:7524;width:552;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P/j8QA&#10;AADcAAAADwAAAGRycy9kb3ducmV2LnhtbESPQWsCMRCF74X+hzCCt5p1BSlbo2hB6KWFWqnXYTNm&#10;FzeTdJO623/fOQjeZnhv3vtmtRl9p67UpzawgfmsAEVcB9uyM3D82j89g0oZ2WIXmAz8UYLN+vFh&#10;hZUNA3/S9ZCdkhBOFRpoco6V1qluyGOahUgs2jn0HrOsvdO2x0HCfafLolhqjy1LQ4ORXhuqL4df&#10;b+AHL4tyF5092Ti4U/jef5Tvc2Omk3H7AirTmO/m2/WbFfyl4MszMoF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D/4/EAAAA3AAAAA8AAAAAAAAAAAAAAAAAmAIAAGRycy9k&#10;b3ducmV2LnhtbFBLBQYAAAAABAAEAPUAAACJAwAAAAA=&#10;" fillcolor="#92cddc [1944]" strokecolor="#92cddc [1944]" strokeweight="2pt"/>
                    <v:oval id="Oval 161" o:spid="_x0000_s1131" style="position:absolute;left:11678;top:8068;width:553;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9aFMEA&#10;AADcAAAADwAAAGRycy9kb3ducmV2LnhtbERP32vCMBB+H/g/hBP2NtNWkFGNooLgi4O5MV+P5kyL&#10;zSU20Xb//TIQfLuP7+ctVoNtxZ260DhWkE8yEMSV0w0bBd9fu7d3ECEia2wdk4JfCrBajl4WWGrX&#10;8yfdj9GIFMKhRAV1jL6UMlQ1WQwT54kTd3adxZhgZ6TusE/htpVFls2kxYZTQ42etjVVl+PNKrji&#10;ZVpsvNEn7Xtzcj+7j+KQK/U6HtZzEJGG+BQ/3Hud5s9y+H8mXS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PWhTBAAAA3AAAAA8AAAAAAAAAAAAAAAAAmAIAAGRycy9kb3du&#10;cmV2LnhtbFBLBQYAAAAABAAEAPUAAACGAwAAAAA=&#10;" fillcolor="#92cddc [1944]" strokecolor="#92cddc [1944]" strokeweight="2pt"/>
                    <v:oval id="Oval 162" o:spid="_x0000_s1132" style="position:absolute;left:9596;top:7524;width:55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3EY8EA&#10;AADcAAAADwAAAGRycy9kb3ducmV2LnhtbERP32vCMBB+H/g/hBN8m6kVZHRG2QRhLw50Yl+P5pYW&#10;m0tsMlv/+0UQfLuP7+ct14NtxZW60DhWMJtmIIgrpxs2Co4/29c3ECEia2wdk4IbBVivRi9LLLTr&#10;eU/XQzQihXAoUEEdoy+kDFVNFsPUeeLE/brOYkywM1J32Kdw28o8yxbSYsOpoUZPm5qq8+HPKrjg&#10;eZ5/eqNL7XtTutP2O9/NlJqMh493EJGG+BQ/3F86zV/kcH8mXS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dxGPBAAAA3AAAAA8AAAAAAAAAAAAAAAAAmAIAAGRycy9kb3du&#10;cmV2LnhtbFBLBQYAAAAABAAEAPUAAACGAwAAAAA=&#10;" fillcolor="#92cddc [1944]" strokecolor="#92cddc [1944]" strokeweight="2pt"/>
                    <v:oval id="Oval 163" o:spid="_x0000_s1133" style="position:absolute;left:5205;top:12504;width:55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Fh+MEA&#10;AADcAAAADwAAAGRycy9kb3ducmV2LnhtbERPTYvCMBC9L/gfwgje1tQKslSj6ILgRWFd0evQjGmx&#10;mcQma+u/NwsLe5vH+5zFqreNeFAbascKJuMMBHHpdM1Gwel7+/4BIkRkjY1jUvCkAKvl4G2BhXYd&#10;f9HjGI1IIRwKVFDF6AspQ1mRxTB2njhxV9dajAm2RuoWuxRuG5ln2UxarDk1VOjps6LydvyxCu54&#10;m+Ybb/RF+85c3Hl7yPcTpUbDfj0HEamP/+I/906n+bMp/D6TL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RYfjBAAAA3AAAAA8AAAAAAAAAAAAAAAAAmAIAAGRycy9kb3du&#10;cmV2LnhtbFBLBQYAAAAABAAEAPUAAACGAwAAAAA=&#10;" fillcolor="#92cddc [1944]" strokecolor="#92cddc [1944]" strokeweight="2pt"/>
                    <v:oval id="Oval 164" o:spid="_x0000_s1134" style="position:absolute;left:12674;top:4582;width:55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j5jMIA&#10;AADcAAAADwAAAGRycy9kb3ducmV2LnhtbERP32vCMBB+H/g/hBN8m6ndEOmaihOEvTiYynw9mjMt&#10;Npesibb775fBYG/38f28cj3aTtypD61jBYt5BoK4drplo+B03D2uQISIrLFzTAq+KcC6mjyUWGg3&#10;8AfdD9GIFMKhQAVNjL6QMtQNWQxz54kTd3G9xZhgb6TucUjhtpN5li2lxZZTQ4Oetg3V18PNKvjC&#10;61P+6o0+az+Ys/vcvef7hVKz6bh5ARFpjP/iP/ebTvOXz/D7TLpAV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mMwgAAANwAAAAPAAAAAAAAAAAAAAAAAJgCAABkcnMvZG93&#10;bnJldi54bWxQSwUGAAAAAAQABAD1AAAAhwMAAAAA&#10;" fillcolor="#92cddc [1944]" strokecolor="#92cddc [1944]" strokeweight="2pt"/>
                    <v:oval id="Oval 165" o:spid="_x0000_s1135" style="position:absolute;left:6427;top:9018;width:55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RcF8IA&#10;AADcAAAADwAAAGRycy9kb3ducmV2LnhtbERP32vCMBB+H/g/hBN8m6kdE+maihOEvTiYynw9mjMt&#10;Npesibb775fBYG/38f28cj3aTtypD61jBYt5BoK4drplo+B03D2uQISIrLFzTAq+KcC6mjyUWGg3&#10;8AfdD9GIFMKhQAVNjL6QMtQNWQxz54kTd3G9xZhgb6TucUjhtpN5li2lxZZTQ4Oetg3V18PNKvjC&#10;61P+6o0+az+Ys/vcvef7hVKz6bh5ARFpjP/iP/ebTvOXz/D7TLpAV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tFwXwgAAANwAAAAPAAAAAAAAAAAAAAAAAJgCAABkcnMvZG93&#10;bnJldi54bWxQSwUGAAAAAAQABAD1AAAAhwMAAAAA&#10;" fillcolor="#92cddc [1944]" strokecolor="#92cddc [1944]" strokeweight="2pt"/>
                    <v:rect id="Rectangle 166" o:spid="_x0000_s1136" style="position:absolute;left:-4573;top:7344;width:12173;height:30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JsKMMA&#10;AADcAAAADwAAAGRycy9kb3ducmV2LnhtbERPzWrCQBC+F3yHZYRexGxSaGiiq0ihmJ5ajQ8wZMck&#10;mp2N2VXj23cLhd7m4/ud5Xo0nbjR4FrLCpIoBkFcWd1yreBQfszfQDiPrLGzTAoe5GC9mjwtMdf2&#10;zju67X0tQgi7HBU03ve5lK5qyKCLbE8cuKMdDPoAh1rqAe8h3HTyJY5TabDl0NBgT+8NVef91Sg4&#10;zUr83j6y7HNWfl2SXXF67c+lUs/TcbMA4Wn0/+I/d6HD/DSF32fC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JsKMMAAADcAAAADwAAAAAAAAAAAAAAAACYAgAAZHJzL2Rv&#10;d25yZXYueG1sUEsFBgAAAAAEAAQA9QAAAIgDAAAAAA==&#10;" filled="f" stroked="f" strokeweight=".25pt">
                      <v:textbox>
                        <w:txbxContent>
                          <w:p w14:paraId="4CD8EF8B" w14:textId="77777777" w:rsidR="00DC2CA6" w:rsidRPr="009D4539" w:rsidRDefault="00DC2CA6" w:rsidP="00083520">
                            <w:pPr>
                              <w:pStyle w:val="NoSpacing"/>
                              <w:jc w:val="center"/>
                              <w:rPr>
                                <w:rFonts w:ascii="Times New Roman" w:hAnsi="Times New Roman" w:cs="Times New Roman"/>
                                <w:color w:val="A50021"/>
                                <w:sz w:val="20"/>
                                <w:szCs w:val="20"/>
                              </w:rPr>
                            </w:pPr>
                            <w:r w:rsidRPr="009D4539">
                              <w:rPr>
                                <w:rFonts w:ascii="Times New Roman" w:hAnsi="Times New Roman" w:cs="Times New Roman"/>
                                <w:color w:val="A50021"/>
                                <w:sz w:val="20"/>
                                <w:szCs w:val="20"/>
                              </w:rPr>
                              <w:t>Dependent variable</w:t>
                            </w:r>
                          </w:p>
                        </w:txbxContent>
                      </v:textbox>
                    </v:rect>
                    <v:rect id="Rectangle 167" o:spid="_x0000_s1137" style="position:absolute;left:3440;top:13862;width:12675;height:30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rN8QA&#10;AADcAAAADwAAAGRycy9kb3ducmV2LnhtbESPQYvCMBCF7wv+hzDC3tZUD7pUo4hiV/S0rgjehmZs&#10;q82kNLGt/94Iwt5meG/e92a26EwpGqpdYVnBcBCBIE6tLjhTcPzbfH2DcB5ZY2mZFDzIwWLe+5hh&#10;rG3Lv9QcfCZCCLsYFeTeV7GULs3JoBvYijhoF1sb9GGtM6lrbEO4KeUoisbSYMGBkGNFq5zS2+Fu&#10;AjfZF6ckan6qe3Ju29Stdxd5Veqz3y2nIDx1/t/8vt7qUH88gdczYQI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SazfEAAAA3AAAAA8AAAAAAAAAAAAAAAAAmAIAAGRycy9k&#10;b3ducmV2LnhtbFBLBQYAAAAABAAEAPUAAACJAwAAAAA=&#10;" filled="f" stroked="f" strokeweight=".25pt">
                      <v:textbox>
                        <w:txbxContent>
                          <w:p w14:paraId="4535BA52" w14:textId="77777777" w:rsidR="00DC2CA6" w:rsidRPr="009D4539" w:rsidRDefault="00DC2CA6" w:rsidP="00083520">
                            <w:pPr>
                              <w:pStyle w:val="NoSpacing"/>
                              <w:jc w:val="center"/>
                              <w:rPr>
                                <w:rFonts w:ascii="Times New Roman" w:hAnsi="Times New Roman" w:cs="Times New Roman"/>
                                <w:color w:val="A50021"/>
                                <w:sz w:val="20"/>
                                <w:szCs w:val="20"/>
                              </w:rPr>
                            </w:pPr>
                            <w:r w:rsidRPr="009D4539">
                              <w:rPr>
                                <w:rFonts w:ascii="Times New Roman" w:hAnsi="Times New Roman" w:cs="Times New Roman"/>
                                <w:color w:val="A50021"/>
                                <w:sz w:val="20"/>
                                <w:szCs w:val="20"/>
                              </w:rPr>
                              <w:t>Independent variable</w:t>
                            </w:r>
                          </w:p>
                        </w:txbxContent>
                      </v:textbox>
                    </v:rect>
                    <v:rect id="Rectangle 168" o:spid="_x0000_s1138" style="position:absolute;left:15526;top:7479;width:7194;height:3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3/RcQA&#10;AADcAAAADwAAAGRycy9kb3ducmV2LnhtbESPTWvCQBCG7wX/wzKCt7qxBynRNRTFVOyptgi9Ddkx&#10;SZudDdnNh/++cyj0NsO8H89ss8k1aqAu1J4NrJYJKOLC25pLA58fx8dnUCEiW2w8k4E7Bch2s4ct&#10;ptaP/E7DJZZKQjikaKCKsU21DkVFDsPSt8Ryu/nOYZS1K7XtcJRw1+inJFlrhzVLQ4Ut7Ssqfi69&#10;k978rb7myfDa9vnXOBbhcL7pb2MW8+llAyrSFP/Ff+6TFfy10MozMoH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N/0XEAAAA3AAAAA8AAAAAAAAAAAAAAAAAmAIAAGRycy9k&#10;b3ducmV2LnhtbFBLBQYAAAAABAAEAPUAAACJAwAAAAA=&#10;" filled="f" stroked="f" strokeweight=".25pt">
                      <v:textbox>
                        <w:txbxContent>
                          <w:p w14:paraId="75CE9519" w14:textId="77777777" w:rsidR="00DC2CA6" w:rsidRPr="009D4539" w:rsidRDefault="00DC2CA6" w:rsidP="00083520">
                            <w:pPr>
                              <w:pStyle w:val="NoSpacing"/>
                              <w:jc w:val="center"/>
                              <w:rPr>
                                <w:rFonts w:ascii="Times New Roman" w:hAnsi="Times New Roman" w:cs="Times New Roman"/>
                                <w:color w:val="A50021"/>
                                <w:sz w:val="20"/>
                                <w:szCs w:val="20"/>
                              </w:rPr>
                            </w:pPr>
                            <w:r w:rsidRPr="009D4539">
                              <w:rPr>
                                <w:rFonts w:ascii="Times New Roman" w:hAnsi="Times New Roman" w:cs="Times New Roman"/>
                                <w:color w:val="A50021"/>
                                <w:sz w:val="20"/>
                                <w:szCs w:val="20"/>
                              </w:rPr>
                              <w:t>Line of regression</w:t>
                            </w:r>
                          </w:p>
                        </w:txbxContent>
                      </v:textbox>
                    </v:rect>
                    <v:rect id="Rectangle 169" o:spid="_x0000_s1139" style="position:absolute;left:3836;top:2492;width:7562;height:2578;rotation:-334426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ZIpcIA&#10;AADcAAAADwAAAGRycy9kb3ducmV2LnhtbERPzWoCMRC+F3yHMEJvNamHVbdGKYq0UC9VH2DczP7Q&#10;zWTZxN307RtB6G0+vt9Zb6NtxUC9bxxreJ0pEMSFMw1XGi7nw8sShA/IBlvHpOGXPGw3k6c15saN&#10;/E3DKVQihbDPUUMdQpdL6YuaLPqZ64gTV7reYkiwr6TpcUzhtpVzpTJpseHUUGNHu5qKn9PNapgv&#10;P0al9rHYx9txzLJhUX6VV62fp/H9DUSgGP7FD/enSfOzFdyfS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JkilwgAAANwAAAAPAAAAAAAAAAAAAAAAAJgCAABkcnMvZG93&#10;bnJldi54bWxQSwUGAAAAAAQABAD1AAAAhwMAAAAA&#10;" filled="f" stroked="f" strokeweight=".25pt">
                      <v:textbox>
                        <w:txbxContent>
                          <w:p w14:paraId="186DDCDB" w14:textId="77777777" w:rsidR="00DC2CA6" w:rsidRPr="009D4539" w:rsidRDefault="00DC2CA6" w:rsidP="00083520">
                            <w:pPr>
                              <w:pStyle w:val="NoSpacing"/>
                              <w:jc w:val="center"/>
                              <w:rPr>
                                <w:rFonts w:ascii="Times New Roman" w:hAnsi="Times New Roman" w:cs="Times New Roman"/>
                                <w:color w:val="A50021"/>
                                <w:sz w:val="20"/>
                                <w:szCs w:val="20"/>
                              </w:rPr>
                            </w:pPr>
                            <w:r w:rsidRPr="009D4539">
                              <w:rPr>
                                <w:rFonts w:ascii="Times New Roman" w:hAnsi="Times New Roman" w:cs="Times New Roman"/>
                                <w:color w:val="A50021"/>
                                <w:sz w:val="20"/>
                                <w:szCs w:val="20"/>
                              </w:rPr>
                              <w:t>Datapoints</w:t>
                            </w:r>
                          </w:p>
                        </w:txbxContent>
                      </v:textbox>
                    </v:rect>
                  </v:group>
                </v:group>
                <w10:wrap type="topAndBottom"/>
              </v:group>
            </w:pict>
          </mc:Fallback>
        </mc:AlternateContent>
      </w:r>
    </w:p>
    <w:p w14:paraId="49673944" w14:textId="7B0AE928" w:rsidR="008A6BDD" w:rsidRPr="003856FE" w:rsidRDefault="008A6BDD" w:rsidP="008A6BDD">
      <w:pPr>
        <w:pStyle w:val="BodyText"/>
        <w:spacing w:line="261" w:lineRule="auto"/>
        <w:ind w:left="108" w:right="113" w:firstLine="226"/>
        <w:jc w:val="center"/>
      </w:pPr>
      <w:r w:rsidRPr="003856FE">
        <w:rPr>
          <w:b/>
          <w:bCs/>
        </w:rPr>
        <w:t>Fi</w:t>
      </w:r>
      <w:r w:rsidR="008F6B13" w:rsidRPr="003856FE">
        <w:rPr>
          <w:b/>
          <w:bCs/>
        </w:rPr>
        <w:t>g 4</w:t>
      </w:r>
      <w:r w:rsidRPr="003856FE">
        <w:t>. Logistics Regression</w:t>
      </w:r>
      <w:del w:id="215" w:author="Abid Ali" w:date="2023-04-05T10:51:00Z">
        <w:r w:rsidRPr="001134EA" w:rsidDel="001134EA">
          <w:rPr>
            <w:vertAlign w:val="superscript"/>
            <w:rPrChange w:id="216" w:author="Abid Ali" w:date="2023-04-05T10:51:00Z">
              <w:rPr/>
            </w:rPrChange>
          </w:rPr>
          <w:delText xml:space="preserve"> [2</w:delText>
        </w:r>
      </w:del>
      <w:del w:id="217" w:author="Abid Ali" w:date="2023-04-05T10:03:00Z">
        <w:r w:rsidR="00E207A1" w:rsidRPr="001134EA" w:rsidDel="001E427D">
          <w:rPr>
            <w:vertAlign w:val="superscript"/>
            <w:rPrChange w:id="218" w:author="Abid Ali" w:date="2023-04-05T10:51:00Z">
              <w:rPr/>
            </w:rPrChange>
          </w:rPr>
          <w:delText>5</w:delText>
        </w:r>
      </w:del>
      <w:del w:id="219" w:author="Abid Ali" w:date="2023-04-05T10:51:00Z">
        <w:r w:rsidRPr="001134EA" w:rsidDel="001134EA">
          <w:rPr>
            <w:vertAlign w:val="superscript"/>
            <w:rPrChange w:id="220" w:author="Abid Ali" w:date="2023-04-05T10:51:00Z">
              <w:rPr/>
            </w:rPrChange>
          </w:rPr>
          <w:delText>]</w:delText>
        </w:r>
      </w:del>
      <w:ins w:id="221" w:author="Abid Ali" w:date="2023-04-05T10:51:00Z">
        <w:r w:rsidR="001134EA" w:rsidRPr="001134EA">
          <w:rPr>
            <w:vertAlign w:val="superscript"/>
            <w:rPrChange w:id="222" w:author="Abid Ali" w:date="2023-04-05T10:51:00Z">
              <w:rPr/>
            </w:rPrChange>
          </w:rPr>
          <w:t>26</w:t>
        </w:r>
      </w:ins>
      <w:r w:rsidRPr="003856FE">
        <w:t>.</w:t>
      </w:r>
    </w:p>
    <w:p w14:paraId="3B81D027" w14:textId="61B7A86F" w:rsidR="008A6BDD" w:rsidRPr="006248D6" w:rsidRDefault="00ED1AB7" w:rsidP="009A420B">
      <w:pPr>
        <w:pStyle w:val="Heading2"/>
        <w:numPr>
          <w:ilvl w:val="1"/>
          <w:numId w:val="6"/>
        </w:numPr>
        <w:tabs>
          <w:tab w:val="left" w:pos="513"/>
        </w:tabs>
        <w:spacing w:before="120" w:after="120"/>
        <w:ind w:left="510" w:hanging="391"/>
        <w:jc w:val="both"/>
        <w:rPr>
          <w:rFonts w:ascii="Times New Roman" w:hAnsi="Times New Roman" w:cs="Times New Roman"/>
          <w:sz w:val="18"/>
          <w:szCs w:val="18"/>
        </w:rPr>
      </w:pPr>
      <w:r w:rsidRPr="006248D6">
        <w:rPr>
          <w:rFonts w:ascii="Times New Roman" w:hAnsi="Times New Roman" w:cs="Times New Roman"/>
          <w:sz w:val="18"/>
          <w:szCs w:val="18"/>
        </w:rPr>
        <w:t>Proposed Methodology</w:t>
      </w:r>
    </w:p>
    <w:p w14:paraId="7589A65D" w14:textId="73AE030A" w:rsidR="008A6BDD" w:rsidRPr="008D0B4B" w:rsidRDefault="00A25C8C">
      <w:pPr>
        <w:pStyle w:val="BodyText"/>
        <w:spacing w:line="261" w:lineRule="auto"/>
        <w:ind w:left="108" w:right="113" w:firstLine="226"/>
        <w:jc w:val="both"/>
        <w:rPr>
          <w:sz w:val="22"/>
          <w:szCs w:val="22"/>
        </w:rPr>
      </w:pPr>
      <w:r w:rsidRPr="008D0B4B">
        <w:rPr>
          <w:sz w:val="22"/>
          <w:szCs w:val="22"/>
        </w:rPr>
        <w:t xml:space="preserve">The architecture of the proposed research work has been shown in </w:t>
      </w:r>
      <w:del w:id="223" w:author="Abid Ali" w:date="2023-04-05T11:19:00Z">
        <w:r w:rsidRPr="008D0B4B" w:rsidDel="005702E5">
          <w:rPr>
            <w:sz w:val="22"/>
            <w:szCs w:val="22"/>
          </w:rPr>
          <w:delText xml:space="preserve">figure </w:delText>
        </w:r>
      </w:del>
      <w:ins w:id="224" w:author="Abid Ali" w:date="2023-04-05T11:19:00Z">
        <w:r w:rsidR="005702E5">
          <w:rPr>
            <w:sz w:val="22"/>
            <w:szCs w:val="22"/>
          </w:rPr>
          <w:t>F</w:t>
        </w:r>
        <w:r w:rsidR="005702E5" w:rsidRPr="008D0B4B">
          <w:rPr>
            <w:sz w:val="22"/>
            <w:szCs w:val="22"/>
          </w:rPr>
          <w:t xml:space="preserve">igure </w:t>
        </w:r>
      </w:ins>
      <w:r w:rsidR="008F6B13" w:rsidRPr="008D0B4B">
        <w:rPr>
          <w:sz w:val="22"/>
          <w:szCs w:val="22"/>
        </w:rPr>
        <w:t>5</w:t>
      </w:r>
      <w:r w:rsidRPr="008D0B4B">
        <w:rPr>
          <w:sz w:val="22"/>
          <w:szCs w:val="22"/>
        </w:rPr>
        <w:t xml:space="preserve"> and the work process of this methodology has been given in the below steps.</w:t>
      </w:r>
    </w:p>
    <w:p w14:paraId="66F68CBE" w14:textId="77777777" w:rsidR="00C9063C" w:rsidRPr="003856FE" w:rsidRDefault="00C9063C">
      <w:pPr>
        <w:pStyle w:val="BodyText"/>
        <w:spacing w:line="261" w:lineRule="auto"/>
        <w:ind w:left="108" w:right="113" w:firstLine="226"/>
        <w:jc w:val="both"/>
        <w:sectPr w:rsidR="00C9063C" w:rsidRPr="003856FE" w:rsidSect="001A230F">
          <w:type w:val="continuous"/>
          <w:pgSz w:w="11910" w:h="15820"/>
          <w:pgMar w:top="820" w:right="900" w:bottom="1080" w:left="900" w:header="720" w:footer="720" w:gutter="0"/>
          <w:cols w:space="176"/>
        </w:sectPr>
      </w:pPr>
    </w:p>
    <w:p w14:paraId="70CE3FEA" w14:textId="7A4604C9" w:rsidR="00723F1B" w:rsidRPr="003856FE" w:rsidRDefault="00723F1B">
      <w:pPr>
        <w:pStyle w:val="BodyText"/>
        <w:spacing w:line="261" w:lineRule="auto"/>
        <w:ind w:left="108" w:right="113" w:firstLine="226"/>
        <w:jc w:val="both"/>
      </w:pPr>
    </w:p>
    <w:p w14:paraId="72087574" w14:textId="13ADA625" w:rsidR="00723F1B" w:rsidRPr="003856FE" w:rsidRDefault="00E01CD5">
      <w:pPr>
        <w:pStyle w:val="BodyText"/>
        <w:spacing w:line="261" w:lineRule="auto"/>
        <w:ind w:left="108" w:right="113" w:firstLine="226"/>
        <w:jc w:val="both"/>
      </w:pPr>
      <w:r w:rsidRPr="003856FE">
        <w:rPr>
          <w:noProof/>
          <w:sz w:val="24"/>
          <w:szCs w:val="24"/>
        </w:rPr>
        <mc:AlternateContent>
          <mc:Choice Requires="wpg">
            <w:drawing>
              <wp:anchor distT="0" distB="0" distL="114300" distR="114300" simplePos="0" relativeHeight="251662848" behindDoc="0" locked="0" layoutInCell="1" allowOverlap="1" wp14:anchorId="44985D35" wp14:editId="07CB9CA8">
                <wp:simplePos x="0" y="0"/>
                <wp:positionH relativeFrom="margin">
                  <wp:align>center</wp:align>
                </wp:positionH>
                <wp:positionV relativeFrom="paragraph">
                  <wp:posOffset>138430</wp:posOffset>
                </wp:positionV>
                <wp:extent cx="6200775" cy="7267575"/>
                <wp:effectExtent l="0" t="0" r="28575" b="28575"/>
                <wp:wrapNone/>
                <wp:docPr id="47" name="Group 47"/>
                <wp:cNvGraphicFramePr/>
                <a:graphic xmlns:a="http://schemas.openxmlformats.org/drawingml/2006/main">
                  <a:graphicData uri="http://schemas.microsoft.com/office/word/2010/wordprocessingGroup">
                    <wpg:wgp>
                      <wpg:cNvGrpSpPr/>
                      <wpg:grpSpPr>
                        <a:xfrm>
                          <a:off x="0" y="0"/>
                          <a:ext cx="6200775" cy="7267575"/>
                          <a:chOff x="0" y="-68011"/>
                          <a:chExt cx="5172075" cy="6533773"/>
                        </a:xfrm>
                      </wpg:grpSpPr>
                      <wps:wsp>
                        <wps:cNvPr id="48" name="Rectangle 48"/>
                        <wps:cNvSpPr/>
                        <wps:spPr>
                          <a:xfrm>
                            <a:off x="1638300" y="3922776"/>
                            <a:ext cx="1590675" cy="2939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A8CFA" w14:textId="77777777" w:rsidR="00DC2CA6" w:rsidRPr="00255109" w:rsidRDefault="00DC2CA6" w:rsidP="00755F72">
                              <w:pPr>
                                <w:pStyle w:val="NoSpacing"/>
                                <w:jc w:val="center"/>
                                <w:rPr>
                                  <w:rFonts w:ascii="Times New Roman" w:hAnsi="Times New Roman" w:cs="Times New Roman"/>
                                  <w:color w:val="000000" w:themeColor="text1"/>
                                  <w:sz w:val="20"/>
                                  <w:szCs w:val="20"/>
                                </w:rPr>
                              </w:pPr>
                              <w:proofErr w:type="gramStart"/>
                              <w:r>
                                <w:rPr>
                                  <w:rFonts w:ascii="Times New Roman" w:hAnsi="Times New Roman" w:cs="Times New Roman"/>
                                  <w:color w:val="000000" w:themeColor="text1"/>
                                  <w:sz w:val="20"/>
                                  <w:szCs w:val="20"/>
                                </w:rPr>
                                <w:t>initially</w:t>
                              </w:r>
                              <w:proofErr w:type="gramEnd"/>
                              <w:r>
                                <w:rPr>
                                  <w:rFonts w:ascii="Times New Roman" w:hAnsi="Times New Roman" w:cs="Times New Roman"/>
                                  <w:color w:val="000000" w:themeColor="text1"/>
                                  <w:sz w:val="20"/>
                                  <w:szCs w:val="20"/>
                                </w:rPr>
                                <w:t xml:space="preserve"> x</w:t>
                              </w:r>
                              <w:r w:rsidRPr="00255109">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Diamond 49"/>
                        <wps:cNvSpPr/>
                        <wps:spPr>
                          <a:xfrm>
                            <a:off x="1885051" y="4588002"/>
                            <a:ext cx="1106374" cy="608747"/>
                          </a:xfrm>
                          <a:prstGeom prst="diamond">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7F489C"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x</w:t>
                              </w:r>
                              <w:r w:rsidRPr="00255109">
                                <w:rPr>
                                  <w:rFonts w:ascii="Times New Roman" w:hAnsi="Times New Roman" w:cs="Times New Roman"/>
                                  <w:color w:val="000000" w:themeColor="text1"/>
                                  <w:sz w:val="20"/>
                                  <w:szCs w:val="20"/>
                                </w:rPr>
                                <w:t>&gt;</w:t>
                              </w:r>
                              <w:r>
                                <w:rPr>
                                  <w:rFonts w:ascii="Times New Roman" w:hAnsi="Times New Roman" w:cs="Times New Roman"/>
                                  <w:color w:val="000000" w:themeColor="text1"/>
                                  <w:sz w:val="20"/>
                                  <w:szCs w:val="20"/>
                                </w:rPr>
                                <w:t>=</w:t>
                              </w:r>
                              <w:r w:rsidRPr="00255109">
                                <w:rPr>
                                  <w:rFonts w:ascii="Times New Roman" w:hAnsi="Times New Roman" w:cs="Times New Roman"/>
                                  <w:color w:val="000000" w:themeColor="text1"/>
                                  <w:sz w:val="20"/>
                                  <w:szCs w:val="20"/>
                                </w:rPr>
                                <w:t>3</w:t>
                              </w:r>
                              <w:r>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347313" y="5499252"/>
                            <a:ext cx="2219325" cy="3810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1150D3"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Ensemble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340328" y="6084762"/>
                            <a:ext cx="2226310" cy="3810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56ABC9"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Recommendation of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571875" y="2762059"/>
                            <a:ext cx="1590675" cy="566016"/>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08FEAF"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sidRPr="00484AAF">
                                <w:rPr>
                                  <w:rFonts w:ascii="Times New Roman" w:hAnsi="Times New Roman" w:cs="Times New Roman"/>
                                  <w:color w:val="000000" w:themeColor="text1"/>
                                  <w:sz w:val="20"/>
                                  <w:szCs w:val="20"/>
                                </w:rPr>
                                <w:t>Concatenation of reviews and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638300" y="2602100"/>
                            <a:ext cx="1590675" cy="5411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1F500C"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Calculate weight for both product and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1628775" y="3381375"/>
                            <a:ext cx="1590675" cy="31068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EB958"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Calculate similarity x (i,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3381375" y="4701540"/>
                            <a:ext cx="490119" cy="2921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294EC4"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2895600" y="4672393"/>
                            <a:ext cx="387705" cy="220066"/>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BFA153" w14:textId="77777777" w:rsidR="00DC2CA6" w:rsidRPr="00484AAF" w:rsidRDefault="00DC2CA6" w:rsidP="00755F72">
                              <w:pPr>
                                <w:pStyle w:val="NoSpacing"/>
                                <w:jc w:val="center"/>
                                <w:rPr>
                                  <w:rFonts w:ascii="Times New Roman" w:hAnsi="Times New Roman" w:cs="Times New Roman"/>
                                  <w:color w:val="000000" w:themeColor="text1"/>
                                  <w:sz w:val="18"/>
                                  <w:szCs w:val="18"/>
                                </w:rPr>
                              </w:pPr>
                              <w:r w:rsidRPr="00484AAF">
                                <w:rPr>
                                  <w:rFonts w:ascii="Times New Roman" w:hAnsi="Times New Roman" w:cs="Times New Roman"/>
                                  <w:color w:val="000000" w:themeColor="text1"/>
                                  <w:sz w:val="18"/>
                                  <w:szCs w:val="1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2443480" y="5161693"/>
                            <a:ext cx="387706" cy="337558"/>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CCB2F"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028538" y="1940401"/>
                            <a:ext cx="1479135" cy="42862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2BC8B5"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sidRPr="003F3977">
                                <w:rPr>
                                  <w:rFonts w:ascii="Times New Roman" w:hAnsi="Times New Roman" w:cs="Times New Roman"/>
                                  <w:color w:val="000000" w:themeColor="text1"/>
                                  <w:sz w:val="20"/>
                                  <w:szCs w:val="20"/>
                                </w:rPr>
                                <w:t>Reviews on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Rounded Corners 59"/>
                        <wps:cNvSpPr/>
                        <wps:spPr>
                          <a:xfrm>
                            <a:off x="57150" y="333375"/>
                            <a:ext cx="673100" cy="401955"/>
                          </a:xfrm>
                          <a:prstGeom prst="roundRect">
                            <a:avLst>
                              <a:gd name="adj" fmla="val 50000"/>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BF7A54" w14:textId="77777777" w:rsidR="00DC2CA6" w:rsidRPr="003F3977" w:rsidRDefault="00DC2CA6" w:rsidP="00755F72">
                              <w:pPr>
                                <w:pStyle w:val="NoSpacing"/>
                                <w:jc w:val="center"/>
                                <w:rPr>
                                  <w:rFonts w:ascii="Times New Roman" w:hAnsi="Times New Roman" w:cs="Times New Roman"/>
                                  <w:color w:val="000000" w:themeColor="text1"/>
                                  <w:sz w:val="18"/>
                                  <w:szCs w:val="18"/>
                                </w:rPr>
                              </w:pPr>
                              <w:r w:rsidRPr="003F3977">
                                <w:rPr>
                                  <w:rFonts w:ascii="Times New Roman" w:hAnsi="Times New Roman" w:cs="Times New Roman"/>
                                  <w:color w:val="000000" w:themeColor="text1"/>
                                  <w:sz w:val="18"/>
                                  <w:szCs w:val="18"/>
                                </w:rP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1066800" y="-18791"/>
                            <a:ext cx="1376680" cy="108754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4D9A9" w14:textId="77777777" w:rsidR="00DC2CA6" w:rsidRDefault="00DC2CA6" w:rsidP="00755F72">
                              <w:pPr>
                                <w:pStyle w:val="NoSpacing"/>
                                <w:jc w:val="center"/>
                                <w:rPr>
                                  <w:rFonts w:ascii="Times New Roman" w:hAnsi="Times New Roman" w:cs="Times New Roman"/>
                                  <w:color w:val="000000" w:themeColor="text1"/>
                                  <w:sz w:val="20"/>
                                  <w:szCs w:val="20"/>
                                  <w:vertAlign w:val="subscript"/>
                                </w:rPr>
                              </w:pPr>
                              <w:r>
                                <w:rPr>
                                  <w:rFonts w:ascii="Times New Roman" w:hAnsi="Times New Roman" w:cs="Times New Roman"/>
                                  <w:color w:val="000000" w:themeColor="text1"/>
                                  <w:sz w:val="20"/>
                                  <w:szCs w:val="20"/>
                                </w:rPr>
                                <w:t>U</w:t>
                              </w:r>
                              <w:r w:rsidRPr="003F3977">
                                <w:rPr>
                                  <w:rFonts w:ascii="Times New Roman" w:hAnsi="Times New Roman" w:cs="Times New Roman"/>
                                  <w:color w:val="000000" w:themeColor="text1"/>
                                  <w:sz w:val="20"/>
                                  <w:szCs w:val="20"/>
                                  <w:vertAlign w:val="subscript"/>
                                </w:rPr>
                                <w:t>1</w:t>
                              </w:r>
                            </w:p>
                            <w:p w14:paraId="00DEE6AA" w14:textId="77777777" w:rsidR="00DC2CA6" w:rsidRPr="003F3977"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w:t>
                              </w:r>
                              <w:r w:rsidRPr="003F3977">
                                <w:rPr>
                                  <w:rFonts w:ascii="Times New Roman" w:hAnsi="Times New Roman" w:cs="Times New Roman"/>
                                  <w:color w:val="000000" w:themeColor="text1"/>
                                  <w:sz w:val="20"/>
                                  <w:szCs w:val="20"/>
                                  <w:vertAlign w:val="subscript"/>
                                </w:rPr>
                                <w:t>2</w:t>
                              </w:r>
                            </w:p>
                            <w:p w14:paraId="0243B911" w14:textId="77777777" w:rsidR="00DC2CA6" w:rsidRPr="003F3977"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w:t>
                              </w:r>
                              <w:r>
                                <w:rPr>
                                  <w:rFonts w:ascii="Times New Roman" w:hAnsi="Times New Roman" w:cs="Times New Roman"/>
                                  <w:color w:val="000000" w:themeColor="text1"/>
                                  <w:sz w:val="20"/>
                                  <w:szCs w:val="20"/>
                                  <w:vertAlign w:val="subscript"/>
                                </w:rPr>
                                <w:t>3</w:t>
                              </w:r>
                            </w:p>
                            <w:p w14:paraId="7B1F6238" w14:textId="77777777" w:rsidR="00DC2CA6"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p w14:paraId="7E07E7A6" w14:textId="77777777" w:rsidR="00DC2CA6"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p w14:paraId="104ED327" w14:textId="77777777" w:rsidR="00DC2CA6" w:rsidRPr="003F3977"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Arrow Connector 61"/>
                        <wps:cNvCnPr/>
                        <wps:spPr>
                          <a:xfrm>
                            <a:off x="742950" y="59055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Rectangle 62"/>
                        <wps:cNvSpPr/>
                        <wps:spPr>
                          <a:xfrm>
                            <a:off x="3581400" y="904875"/>
                            <a:ext cx="1590675" cy="1619250"/>
                          </a:xfrm>
                          <a:prstGeom prst="rect">
                            <a:avLst/>
                          </a:prstGeom>
                          <a:noFill/>
                          <a:ln w="3175">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14:paraId="3B073EC8" w14:textId="77777777" w:rsidR="00DC2CA6" w:rsidRPr="004504DB" w:rsidRDefault="00DC2CA6" w:rsidP="00755F72">
                              <w:pPr>
                                <w:pStyle w:val="NoSpacing"/>
                                <w:jc w:val="center"/>
                                <w:rPr>
                                  <w:rFonts w:ascii="Times New Roman" w:hAnsi="Times New Roman" w:cs="Times New Roman"/>
                                  <w:b/>
                                  <w:bCs/>
                                  <w:color w:val="000000" w:themeColor="text1"/>
                                </w:rPr>
                              </w:pPr>
                              <w:r w:rsidRPr="004504DB">
                                <w:rPr>
                                  <w:rFonts w:ascii="Times New Roman" w:hAnsi="Times New Roman" w:cs="Times New Roman"/>
                                  <w:b/>
                                  <w:bCs/>
                                  <w:color w:val="000000" w:themeColor="text1"/>
                                </w:rPr>
                                <w:t>Pre-processing</w:t>
                              </w:r>
                            </w:p>
                            <w:p w14:paraId="200060AA" w14:textId="77777777" w:rsidR="00DC2CA6" w:rsidRDefault="00DC2CA6" w:rsidP="00755F72">
                              <w:pPr>
                                <w:pStyle w:val="NoSpacing"/>
                                <w:jc w:val="center"/>
                                <w:rPr>
                                  <w:rFonts w:ascii="Times New Roman" w:hAnsi="Times New Roman" w:cs="Times New Roman"/>
                                  <w:color w:val="000000" w:themeColor="text1"/>
                                  <w:sz w:val="20"/>
                                  <w:szCs w:val="20"/>
                                </w:rPr>
                              </w:pPr>
                            </w:p>
                            <w:p w14:paraId="498923B6" w14:textId="77777777" w:rsidR="00DC2CA6" w:rsidRDefault="00DC2CA6" w:rsidP="00755F72">
                              <w:pPr>
                                <w:pStyle w:val="NoSpacing"/>
                                <w:jc w:val="center"/>
                                <w:rPr>
                                  <w:rFonts w:ascii="Times New Roman" w:hAnsi="Times New Roman" w:cs="Times New Roman"/>
                                  <w:color w:val="000000" w:themeColor="text1"/>
                                  <w:sz w:val="20"/>
                                  <w:szCs w:val="20"/>
                                </w:rPr>
                              </w:pPr>
                            </w:p>
                            <w:p w14:paraId="2D2BE1AC" w14:textId="77777777" w:rsidR="00DC2CA6" w:rsidRDefault="00DC2CA6" w:rsidP="00755F72">
                              <w:pPr>
                                <w:pStyle w:val="NoSpacing"/>
                                <w:jc w:val="center"/>
                                <w:rPr>
                                  <w:rFonts w:ascii="Times New Roman" w:hAnsi="Times New Roman" w:cs="Times New Roman"/>
                                  <w:color w:val="000000" w:themeColor="text1"/>
                                  <w:sz w:val="20"/>
                                  <w:szCs w:val="20"/>
                                </w:rPr>
                              </w:pPr>
                            </w:p>
                            <w:p w14:paraId="077D5430" w14:textId="77777777" w:rsidR="00DC2CA6" w:rsidRDefault="00DC2CA6" w:rsidP="00755F72">
                              <w:pPr>
                                <w:pStyle w:val="NoSpacing"/>
                                <w:jc w:val="center"/>
                                <w:rPr>
                                  <w:rFonts w:ascii="Times New Roman" w:hAnsi="Times New Roman" w:cs="Times New Roman"/>
                                  <w:color w:val="000000" w:themeColor="text1"/>
                                  <w:sz w:val="20"/>
                                  <w:szCs w:val="20"/>
                                </w:rPr>
                              </w:pPr>
                            </w:p>
                            <w:p w14:paraId="6E135A99" w14:textId="77777777" w:rsidR="00DC2CA6" w:rsidRDefault="00DC2CA6" w:rsidP="00755F72">
                              <w:pPr>
                                <w:pStyle w:val="NoSpacing"/>
                                <w:jc w:val="center"/>
                                <w:rPr>
                                  <w:rFonts w:ascii="Times New Roman" w:hAnsi="Times New Roman" w:cs="Times New Roman"/>
                                  <w:color w:val="000000" w:themeColor="text1"/>
                                  <w:sz w:val="20"/>
                                  <w:szCs w:val="20"/>
                                </w:rPr>
                              </w:pPr>
                            </w:p>
                            <w:p w14:paraId="7787A361" w14:textId="77777777" w:rsidR="00DC2CA6" w:rsidRDefault="00DC2CA6" w:rsidP="00755F72">
                              <w:pPr>
                                <w:pStyle w:val="NoSpacing"/>
                                <w:jc w:val="center"/>
                                <w:rPr>
                                  <w:rFonts w:ascii="Times New Roman" w:hAnsi="Times New Roman" w:cs="Times New Roman"/>
                                  <w:color w:val="000000" w:themeColor="text1"/>
                                  <w:sz w:val="20"/>
                                  <w:szCs w:val="20"/>
                                </w:rPr>
                              </w:pPr>
                            </w:p>
                            <w:p w14:paraId="2993AD8F" w14:textId="77777777" w:rsidR="00DC2CA6" w:rsidRDefault="00DC2CA6" w:rsidP="00755F72">
                              <w:pPr>
                                <w:pStyle w:val="NoSpacing"/>
                                <w:jc w:val="center"/>
                                <w:rPr>
                                  <w:rFonts w:ascii="Times New Roman" w:hAnsi="Times New Roman" w:cs="Times New Roman"/>
                                  <w:color w:val="000000" w:themeColor="text1"/>
                                  <w:sz w:val="20"/>
                                  <w:szCs w:val="20"/>
                                </w:rPr>
                              </w:pPr>
                            </w:p>
                            <w:p w14:paraId="21762164" w14:textId="77777777" w:rsidR="00DC2CA6" w:rsidRPr="00255109" w:rsidRDefault="00DC2CA6" w:rsidP="00755F72">
                              <w:pPr>
                                <w:pStyle w:val="NoSpacing"/>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752850" y="1270506"/>
                            <a:ext cx="1260475" cy="297169"/>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EBB605"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Case folding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752850" y="1609725"/>
                            <a:ext cx="1260475" cy="3048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B2BC9A"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Tokenization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752850" y="1942974"/>
                            <a:ext cx="1263650" cy="495426"/>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FA312A"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Replacement of noisy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4371975" y="2524125"/>
                            <a:ext cx="0" cy="2388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flipH="1">
                            <a:off x="3219450" y="2952750"/>
                            <a:ext cx="3551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a:off x="2438400" y="3143250"/>
                            <a:ext cx="0" cy="240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a:off x="2438400" y="3694367"/>
                            <a:ext cx="610" cy="233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Straight Arrow Connector 70"/>
                        <wps:cNvCnPr/>
                        <wps:spPr>
                          <a:xfrm>
                            <a:off x="2438400" y="4216527"/>
                            <a:ext cx="610" cy="3695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Straight Arrow Connector 71"/>
                        <wps:cNvCnPr/>
                        <wps:spPr>
                          <a:xfrm>
                            <a:off x="2438400" y="5197603"/>
                            <a:ext cx="0" cy="30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Connector: Elbow 72"/>
                        <wps:cNvCnPr/>
                        <wps:spPr>
                          <a:xfrm flipH="1" flipV="1">
                            <a:off x="2428875" y="4329112"/>
                            <a:ext cx="1203960" cy="365760"/>
                          </a:xfrm>
                          <a:prstGeom prst="bentConnector3">
                            <a:avLst>
                              <a:gd name="adj1" fmla="val 2608"/>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Straight Arrow Connector 73"/>
                        <wps:cNvCnPr/>
                        <wps:spPr>
                          <a:xfrm>
                            <a:off x="2447026" y="5873306"/>
                            <a:ext cx="0" cy="211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Straight Arrow Connector 74"/>
                        <wps:cNvCnPr/>
                        <wps:spPr>
                          <a:xfrm>
                            <a:off x="2981325" y="4882705"/>
                            <a:ext cx="4036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wps:cNvCnPr/>
                        <wps:spPr>
                          <a:xfrm>
                            <a:off x="1762125" y="1065277"/>
                            <a:ext cx="0" cy="259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Rectangle 76"/>
                        <wps:cNvSpPr/>
                        <wps:spPr>
                          <a:xfrm>
                            <a:off x="0" y="-68011"/>
                            <a:ext cx="2755265" cy="2506411"/>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979561" y="1332357"/>
                            <a:ext cx="1557499" cy="352426"/>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3D1491"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Products (P</w:t>
                              </w:r>
                              <w:r w:rsidRPr="00C41719">
                                <w:rPr>
                                  <w:rFonts w:ascii="Times New Roman" w:hAnsi="Times New Roman" w:cs="Times New Roman"/>
                                  <w:color w:val="000000" w:themeColor="text1"/>
                                  <w:sz w:val="20"/>
                                  <w:szCs w:val="20"/>
                                  <w:vertAlign w:val="subscript"/>
                                </w:rPr>
                                <w:t>1</w:t>
                              </w:r>
                              <w:r>
                                <w:rPr>
                                  <w:rFonts w:ascii="Times New Roman" w:hAnsi="Times New Roman" w:cs="Times New Roman"/>
                                  <w:color w:val="000000" w:themeColor="text1"/>
                                  <w:sz w:val="20"/>
                                  <w:szCs w:val="20"/>
                                </w:rPr>
                                <w:t>, P</w:t>
                              </w:r>
                              <w:r w:rsidRPr="00C41719">
                                <w:rPr>
                                  <w:rFonts w:ascii="Times New Roman" w:hAnsi="Times New Roman" w:cs="Times New Roman"/>
                                  <w:color w:val="000000" w:themeColor="text1"/>
                                  <w:sz w:val="20"/>
                                  <w:szCs w:val="20"/>
                                  <w:vertAlign w:val="subscript"/>
                                </w:rPr>
                                <w:t>2</w:t>
                              </w:r>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P</w:t>
                              </w:r>
                              <w:r w:rsidRPr="00C41719">
                                <w:rPr>
                                  <w:rFonts w:ascii="Times New Roman" w:hAnsi="Times New Roman" w:cs="Times New Roman"/>
                                  <w:color w:val="000000" w:themeColor="text1"/>
                                  <w:sz w:val="20"/>
                                  <w:szCs w:val="20"/>
                                  <w:vertAlign w:val="subscript"/>
                                </w:rPr>
                                <w:t>n</w:t>
                              </w:r>
                              <w:proofErr w:type="spellEnd"/>
                              <w:r>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1771650" y="1683258"/>
                            <a:ext cx="0" cy="259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wps:spPr>
                          <a:xfrm>
                            <a:off x="2752725" y="1743075"/>
                            <a:ext cx="8291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7" o:spid="_x0000_s1140" style="position:absolute;left:0;text-align:left;margin-left:0;margin-top:10.9pt;width:488.25pt;height:572.25pt;z-index:251662848;mso-position-horizontal:center;mso-position-horizontal-relative:margin;mso-width-relative:margin;mso-height-relative:margin" coordorigin=",-680" coordsize="51720,65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">
                <v:rect id="Rectangle 48" o:spid="_x0000_s1141" style="position:absolute;left:16383;top:39227;width:15906;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6v8AA&#10;AADbAAAADwAAAGRycy9kb3ducmV2LnhtbERPTUvDQBC9C/6HZQQvYjeKlpJ2W0QIeBKspV6H7DRJ&#10;m5kN2W2T/HvnUOjx8b5Xm5Fbc6E+NkEcvMwyMCRl8I1UDna/xfMCTEwoHtsg5GCiCJv1/d0Kcx8G&#10;+aHLNlVGQyTm6KBOqcutjWVNjHEWOhLlDqFnTAr7yvoeBw3n1r5m2dwyNqINNXb0WVN52p7Zwdtf&#10;fNovvu2UJd4dmafi/TwUzj0+jB9LMInGdBNf3V9efTpWv+gPs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6v8AAAADbAAAADwAAAAAAAAAAAAAAAACYAgAAZHJzL2Rvd25y&#10;ZXYueG1sUEsFBgAAAAAEAAQA9QAAAIUDAAAAAA==&#10;" filled="f" strokecolor="black [3213]" strokeweight=".25pt">
                  <v:textbox>
                    <w:txbxContent>
                      <w:p w14:paraId="617A8CFA" w14:textId="77777777" w:rsidR="00DC2CA6" w:rsidRPr="00255109" w:rsidRDefault="00DC2CA6" w:rsidP="00755F72">
                        <w:pPr>
                          <w:pStyle w:val="NoSpacing"/>
                          <w:jc w:val="center"/>
                          <w:rPr>
                            <w:rFonts w:ascii="Times New Roman" w:hAnsi="Times New Roman" w:cs="Times New Roman"/>
                            <w:color w:val="000000" w:themeColor="text1"/>
                            <w:sz w:val="20"/>
                            <w:szCs w:val="20"/>
                          </w:rPr>
                        </w:pPr>
                        <w:proofErr w:type="gramStart"/>
                        <w:r>
                          <w:rPr>
                            <w:rFonts w:ascii="Times New Roman" w:hAnsi="Times New Roman" w:cs="Times New Roman"/>
                            <w:color w:val="000000" w:themeColor="text1"/>
                            <w:sz w:val="20"/>
                            <w:szCs w:val="20"/>
                          </w:rPr>
                          <w:t>initially</w:t>
                        </w:r>
                        <w:proofErr w:type="gramEnd"/>
                        <w:r>
                          <w:rPr>
                            <w:rFonts w:ascii="Times New Roman" w:hAnsi="Times New Roman" w:cs="Times New Roman"/>
                            <w:color w:val="000000" w:themeColor="text1"/>
                            <w:sz w:val="20"/>
                            <w:szCs w:val="20"/>
                          </w:rPr>
                          <w:t xml:space="preserve"> x</w:t>
                        </w:r>
                        <w:r w:rsidRPr="00255109">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w:t>
                        </w:r>
                      </w:p>
                    </w:txbxContent>
                  </v:textbox>
                </v:rect>
                <v:shapetype id="_x0000_t4" coordsize="21600,21600" o:spt="4" path="m10800,l,10800,10800,21600,21600,10800xe">
                  <v:stroke joinstyle="miter"/>
                  <v:path gradientshapeok="t" o:connecttype="rect" textboxrect="5400,5400,16200,16200"/>
                </v:shapetype>
                <v:shape id="Diamond 49" o:spid="_x0000_s1142" type="#_x0000_t4" style="position:absolute;left:18850;top:45880;width:11064;height:6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8oFMQA&#10;AADbAAAADwAAAGRycy9kb3ducmV2LnhtbESPT2vCQBTE74LfYXlCb7pRRGp0FfFPG+ipMQS8PbLP&#10;JJh9G7Krpt/eLRR6HGbmN8x625tGPKhztWUF00kEgriwuuZSQXY+jd9BOI+ssbFMCn7IwXYzHKwx&#10;1vbJ3/RIfSkChF2MCirv21hKV1Rk0E1sSxy8q+0M+iC7UuoOnwFuGjmLooU0WHNYqLClfUXFLb0b&#10;BdePPPWHS6LzZdYcP5NshsVXrtTbqN+tQHjq/X/4r51oBfMl/H4JP0B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fKBTEAAAA2wAAAA8AAAAAAAAAAAAAAAAAmAIAAGRycy9k&#10;b3ducmV2LnhtbFBLBQYAAAAABAAEAPUAAACJAwAAAAA=&#10;" filled="f" strokecolor="black [3213]" strokeweight=".25pt">
                  <v:textbox>
                    <w:txbxContent>
                      <w:p w14:paraId="357F489C"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x</w:t>
                        </w:r>
                        <w:r w:rsidRPr="00255109">
                          <w:rPr>
                            <w:rFonts w:ascii="Times New Roman" w:hAnsi="Times New Roman" w:cs="Times New Roman"/>
                            <w:color w:val="000000" w:themeColor="text1"/>
                            <w:sz w:val="20"/>
                            <w:szCs w:val="20"/>
                          </w:rPr>
                          <w:t>&gt;</w:t>
                        </w:r>
                        <w:r>
                          <w:rPr>
                            <w:rFonts w:ascii="Times New Roman" w:hAnsi="Times New Roman" w:cs="Times New Roman"/>
                            <w:color w:val="000000" w:themeColor="text1"/>
                            <w:sz w:val="20"/>
                            <w:szCs w:val="20"/>
                          </w:rPr>
                          <w:t>=</w:t>
                        </w:r>
                        <w:r w:rsidRPr="00255109">
                          <w:rPr>
                            <w:rFonts w:ascii="Times New Roman" w:hAnsi="Times New Roman" w:cs="Times New Roman"/>
                            <w:color w:val="000000" w:themeColor="text1"/>
                            <w:sz w:val="20"/>
                            <w:szCs w:val="20"/>
                          </w:rPr>
                          <w:t>3</w:t>
                        </w:r>
                        <w:r>
                          <w:rPr>
                            <w:rFonts w:ascii="Times New Roman" w:hAnsi="Times New Roman" w:cs="Times New Roman"/>
                            <w:color w:val="000000" w:themeColor="text1"/>
                            <w:sz w:val="20"/>
                            <w:szCs w:val="20"/>
                          </w:rPr>
                          <w:t>?</w:t>
                        </w:r>
                      </w:p>
                    </w:txbxContent>
                  </v:textbox>
                </v:shape>
                <v:rect id="Rectangle 50" o:spid="_x0000_s1143" style="position:absolute;left:13473;top:54992;width:22193;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OgZMAA&#10;AADbAAAADwAAAGRycy9kb3ducmV2LnhtbERPS2vCQBC+C/6HZQq9SN20qEh0FSkEeir4QK9DdprE&#10;ZmZDdjXJv3cPgseP773e9lyrO7W+cmLgc5qAIsmdraQwcDpmH0tQPqBYrJ2QgYE8bDfj0RpT6zrZ&#10;0/0QChVDxKdooAyhSbX2eUmMfuoaksj9uZYxRNgW2rbYxXCu9VeSLDRjJbGhxIa+S8r/Dzc2MLv4&#10;yXn5q4ck8OnKPGTzW5cZ8/7W71agAvXhJX66f6yBeVwfv8QfoD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OgZMAAAADbAAAADwAAAAAAAAAAAAAAAACYAgAAZHJzL2Rvd25y&#10;ZXYueG1sUEsFBgAAAAAEAAQA9QAAAIUDAAAAAA==&#10;" filled="f" strokecolor="black [3213]" strokeweight=".25pt">
                  <v:textbox>
                    <w:txbxContent>
                      <w:p w14:paraId="6F1150D3"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Ensemble model</w:t>
                        </w:r>
                      </w:p>
                    </w:txbxContent>
                  </v:textbox>
                </v:rect>
                <v:rect id="Rectangle 51" o:spid="_x0000_s1144" style="position:absolute;left:13403;top:60847;width:22263;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8F/8MA&#10;AADbAAAADwAAAGRycy9kb3ducmV2LnhtbESPX2vCQBDE3wt+h2OFvpR6sWiR1FOkEOiT4B/s65Lb&#10;JqnZvZA7TfLtPUHwcZiZ3zDLdc+1ulLrKycGppMEFEnubCWFgeMhe1+A8gHFYu2EDAzkYb0avSwx&#10;ta6THV33oVARIj5FA2UITaq1z0ti9BPXkETvz7WMIcq20LbFLsK51h9J8qkZK4kLJTb0XVJ+3l/Y&#10;wOzXv50WWz0kgY//zEM2v3SZMa/jfvMFKlAfnuFH+8camE/h/iX+AL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8F/8MAAADbAAAADwAAAAAAAAAAAAAAAACYAgAAZHJzL2Rv&#10;d25yZXYueG1sUEsFBgAAAAAEAAQA9QAAAIgDAAAAAA==&#10;" filled="f" strokecolor="black [3213]" strokeweight=".25pt">
                  <v:textbox>
                    <w:txbxContent>
                      <w:p w14:paraId="0656ABC9"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Recommendation of product</w:t>
                        </w:r>
                      </w:p>
                    </w:txbxContent>
                  </v:textbox>
                </v:rect>
                <v:rect id="Rectangle 52" o:spid="_x0000_s1145" style="position:absolute;left:35718;top:27620;width:15907;height:5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2biMMA&#10;AADbAAAADwAAAGRycy9kb3ducmV2LnhtbESPX2vCQBDE3wt+h2OFvhS9VLRI9BQpBPpU8A/2dcmt&#10;STS7F3KnSb59r1DwcZiZ3zDrbc+1elDrKycG3qcJKJLc2UoKA6djNlmC8gHFYu2EDAzkYbsZvawx&#10;ta6TPT0OoVARIj5FA2UITaq1z0ti9FPXkETv4lrGEGVbaNtiF+Fc61mSfGjGSuJCiQ19lpTfDnc2&#10;MP/xb+fltx6SwKcr85At7l1mzOu4361ABerDM/zf/rIGFjP4+xJ/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2biMMAAADbAAAADwAAAAAAAAAAAAAAAACYAgAAZHJzL2Rv&#10;d25yZXYueG1sUEsFBgAAAAAEAAQA9QAAAIgDAAAAAA==&#10;" filled="f" strokecolor="black [3213]" strokeweight=".25pt">
                  <v:textbox>
                    <w:txbxContent>
                      <w:p w14:paraId="4608FEAF"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sidRPr="00484AAF">
                          <w:rPr>
                            <w:rFonts w:ascii="Times New Roman" w:hAnsi="Times New Roman" w:cs="Times New Roman"/>
                            <w:color w:val="000000" w:themeColor="text1"/>
                            <w:sz w:val="20"/>
                            <w:szCs w:val="20"/>
                          </w:rPr>
                          <w:t>Concatenation of reviews and Products</w:t>
                        </w:r>
                      </w:p>
                    </w:txbxContent>
                  </v:textbox>
                </v:rect>
                <v:rect id="Rectangle 53" o:spid="_x0000_s1146" style="position:absolute;left:16383;top:26021;width:15906;height:5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E+E8MA&#10;AADbAAAADwAAAGRycy9kb3ducmV2LnhtbESPQWvCQBSE70L/w/IKXqRurLVI6ipSCHgSqtJeH9nX&#10;JJr3NmRXk/x7Vyj0OMzMN8xq03OtbtT6yomB2TQBRZI7W0lh4HTMXpagfECxWDshAwN52KyfRitM&#10;revki26HUKgIEZ+igTKEJtXa5yUx+qlrSKL361rGEGVbaNtiF+Fc69ckedeMlcSFEhv6LCm/HK5s&#10;4O3HT76Xez0kgU9n5iFbXLvMmPFzv/0AFagP/+G/9s4aWMzh8SX+AL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E+E8MAAADbAAAADwAAAAAAAAAAAAAAAACYAgAAZHJzL2Rv&#10;d25yZXYueG1sUEsFBgAAAAAEAAQA9QAAAIgDAAAAAA==&#10;" filled="f" strokecolor="black [3213]" strokeweight=".25pt">
                  <v:textbox>
                    <w:txbxContent>
                      <w:p w14:paraId="621F500C"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Calculate weight for both product and reviews.</w:t>
                        </w:r>
                      </w:p>
                    </w:txbxContent>
                  </v:textbox>
                </v:rect>
                <v:rect id="Rectangle 54" o:spid="_x0000_s1147" style="position:absolute;left:16287;top:33813;width:15907;height:3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imZ8MA&#10;AADbAAAADwAAAGRycy9kb3ducmV2LnhtbESPQWvCQBSE74X+h+UVvBTdVLRIdJVSCHgSqmKvj+wz&#10;ic17G7KrSf59VxA8DjPzDbPa9FyrG7W+cmLgY5KAIsmdraQwcDxk4wUoH1As1k7IwEAeNuvXlxWm&#10;1nXyQ7d9KFSEiE/RQBlCk2rt85IY/cQ1JNE7u5YxRNkW2rbYRTjXepokn5qxkrhQYkPfJeV/+ysb&#10;mP3699Nip4ck8PHCPGTza5cZM3rrv5agAvXhGX60t9bAfAb3L/EH6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imZ8MAAADbAAAADwAAAAAAAAAAAAAAAACYAgAAZHJzL2Rv&#10;d25yZXYueG1sUEsFBgAAAAAEAAQA9QAAAIgDAAAAAA==&#10;" filled="f" strokecolor="black [3213]" strokeweight=".25pt">
                  <v:textbox>
                    <w:txbxContent>
                      <w:p w14:paraId="664EB958"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Calculate similarity x (i, j)</w:t>
                        </w:r>
                      </w:p>
                    </w:txbxContent>
                  </v:textbox>
                </v:rect>
                <v:rect id="Rectangle 55" o:spid="_x0000_s1148" style="position:absolute;left:33813;top:47015;width:4901;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QD/MMA&#10;AADbAAAADwAAAGRycy9kb3ducmV2LnhtbESPQWvCQBSE7wX/w/IEL0U3lUYkdRURAj0VakWvj+xr&#10;kjbvbciuJvn3XUHocZiZb5jNbuBG3ajztRMDL4sEFEnhbC2lgdNXPl+D8gHFYuOEDIzkYbedPG0w&#10;s66XT7odQ6kiRHyGBqoQ2kxrX1TE6BeuJYnet+sYQ5RdqW2HfYRzo5dJstKMtcSFCls6VFT8Hq9s&#10;4PXin8/rDz0mgU8/zGOeXvvcmNl02L+BCjSE//Cj/W4NpCncv8Qfo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QD/MMAAADbAAAADwAAAAAAAAAAAAAAAACYAgAAZHJzL2Rv&#10;d25yZXYueG1sUEsFBgAAAAAEAAQA9QAAAIgDAAAAAA==&#10;" filled="f" strokecolor="black [3213]" strokeweight=".25pt">
                  <v:textbox>
                    <w:txbxContent>
                      <w:p w14:paraId="75294EC4"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X++</w:t>
                        </w:r>
                      </w:p>
                    </w:txbxContent>
                  </v:textbox>
                </v:rect>
                <v:rect id="Rectangle 56" o:spid="_x0000_s1149" style="position:absolute;left:28956;top:46723;width:3877;height:2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iHacIA&#10;AADbAAAADwAAAGRycy9kb3ducmV2LnhtbESPzYrCMBSF9wO+Q7iCuzFVGJFqFFHsyLjSEcHdpbm2&#10;1eamNLHtvL0RhFkezs/HmS87U4qGaldYVjAaRiCIU6sLzhScfrefUxDOI2ssLZOCP3KwXPQ+5hhr&#10;2/KBmqPPRBhhF6OC3PsqltKlORl0Q1sRB+9qa4M+yDqTusY2jJtSjqNoIg0WHAg5VrTOKb0fHyZw&#10;k31xTqLmu3okl7ZN3ebnKm9KDfrdagbCU+f/w+/2Tiv4msDr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WIdpwgAAANsAAAAPAAAAAAAAAAAAAAAAAJgCAABkcnMvZG93&#10;bnJldi54bWxQSwUGAAAAAAQABAD1AAAAhwMAAAAA&#10;" filled="f" stroked="f" strokeweight=".25pt">
                  <v:textbox>
                    <w:txbxContent>
                      <w:p w14:paraId="4CBFA153" w14:textId="77777777" w:rsidR="00DC2CA6" w:rsidRPr="00484AAF" w:rsidRDefault="00DC2CA6" w:rsidP="00755F72">
                        <w:pPr>
                          <w:pStyle w:val="NoSpacing"/>
                          <w:jc w:val="center"/>
                          <w:rPr>
                            <w:rFonts w:ascii="Times New Roman" w:hAnsi="Times New Roman" w:cs="Times New Roman"/>
                            <w:color w:val="000000" w:themeColor="text1"/>
                            <w:sz w:val="18"/>
                            <w:szCs w:val="18"/>
                          </w:rPr>
                        </w:pPr>
                        <w:r w:rsidRPr="00484AAF">
                          <w:rPr>
                            <w:rFonts w:ascii="Times New Roman" w:hAnsi="Times New Roman" w:cs="Times New Roman"/>
                            <w:color w:val="000000" w:themeColor="text1"/>
                            <w:sz w:val="18"/>
                            <w:szCs w:val="18"/>
                          </w:rPr>
                          <w:t>Yes</w:t>
                        </w:r>
                      </w:p>
                    </w:txbxContent>
                  </v:textbox>
                </v:rect>
                <v:rect id="Rectangle 57" o:spid="_x0000_s1150" style="position:absolute;left:24434;top:51616;width:3877;height:3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Qi8sQA&#10;AADbAAAADwAAAGRycy9kb3ducmV2LnhtbESPS2vCQBSF9wX/w3AL3emkhaqkTqRYmoquTIvg7pK5&#10;ebSZOyEzJvHfO4LQ5eE8Ps5qPZpG9NS52rKC51kEgji3uuZSwc/353QJwnlkjY1lUnAhB+tk8rDC&#10;WNuBD9RnvhRhhF2MCirv21hKl1dk0M1sSxy8wnYGfZBdKXWHQxg3jXyJork0WHMgVNjSpqL8Lzub&#10;wE339TGN+q/2nJ6GIXcfu0L+KvX0OL6/gfA0+v/wvb3VCl4XcPsSfoB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UIvLEAAAA2wAAAA8AAAAAAAAAAAAAAAAAmAIAAGRycy9k&#10;b3ducmV2LnhtbFBLBQYAAAAABAAEAPUAAACJAwAAAAA=&#10;" filled="f" stroked="f" strokeweight=".25pt">
                  <v:textbox>
                    <w:txbxContent>
                      <w:p w14:paraId="6E9CCB2F"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No</w:t>
                        </w:r>
                      </w:p>
                    </w:txbxContent>
                  </v:textbox>
                </v:rect>
                <v:rect id="Rectangle 58" o:spid="_x0000_s1151" style="position:absolute;left:10285;top:19404;width:14791;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sYsAA&#10;AADbAAAADwAAAGRycy9kb3ducmV2LnhtbERPS2vCQBC+C/6HZQq9SN20qEh0FSkEeir4QK9DdprE&#10;ZmZDdjXJv3cPgseP773e9lyrO7W+cmLgc5qAIsmdraQwcDpmH0tQPqBYrJ2QgYE8bDfj0RpT6zrZ&#10;0/0QChVDxKdooAyhSbX2eUmMfuoaksj9uZYxRNgW2rbYxXCu9VeSLDRjJbGhxIa+S8r/Dzc2MLv4&#10;yXn5q4ck8OnKPGTzW5cZ8/7W71agAvXhJX66f6yBeRwbv8QfoD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sYsAAAADbAAAADwAAAAAAAAAAAAAAAACYAgAAZHJzL2Rvd25y&#10;ZXYueG1sUEsFBgAAAAAEAAQA9QAAAIUDAAAAAA==&#10;" filled="f" strokecolor="black [3213]" strokeweight=".25pt">
                  <v:textbox>
                    <w:txbxContent>
                      <w:p w14:paraId="102BC8B5"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sidRPr="003F3977">
                          <w:rPr>
                            <w:rFonts w:ascii="Times New Roman" w:hAnsi="Times New Roman" w:cs="Times New Roman"/>
                            <w:color w:val="000000" w:themeColor="text1"/>
                            <w:sz w:val="20"/>
                            <w:szCs w:val="20"/>
                          </w:rPr>
                          <w:t>Reviews on Products</w:t>
                        </w:r>
                      </w:p>
                    </w:txbxContent>
                  </v:textbox>
                </v:rect>
                <v:roundrect id="Rectangle: Rounded Corners 59" o:spid="_x0000_s1152" style="position:absolute;left:571;top:3333;width:6731;height:402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F38QA&#10;AADbAAAADwAAAGRycy9kb3ducmV2LnhtbESPQWvCQBSE7wX/w/KE3uqmgtWmriKKkF6kTYrnZ/Y1&#10;G5p9G7PbGP+9KxR6HGbmG2a5Hmwjeup87VjB8yQBQVw6XXOl4KvYPy1A+ICssXFMCq7kYb0aPSwx&#10;1e7Cn9TnoRIRwj5FBSaENpXSl4Ys+olriaP37TqLIcqukrrDS4TbRk6T5EVarDkuGGxpa6j8yX+t&#10;gvm5Pn4UWTbPD+8tLky/m8lTodTjeNi8gQg0hP/wXzvTCma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Kxd/EAAAA2wAAAA8AAAAAAAAAAAAAAAAAmAIAAGRycy9k&#10;b3ducmV2LnhtbFBLBQYAAAAABAAEAPUAAACJAwAAAAA=&#10;" fillcolor="white [3201]" strokecolor="black [3213]" strokeweight="2pt">
                  <v:textbox>
                    <w:txbxContent>
                      <w:p w14:paraId="7ABF7A54" w14:textId="77777777" w:rsidR="00DC2CA6" w:rsidRPr="003F3977" w:rsidRDefault="00DC2CA6" w:rsidP="00755F72">
                        <w:pPr>
                          <w:pStyle w:val="NoSpacing"/>
                          <w:jc w:val="center"/>
                          <w:rPr>
                            <w:rFonts w:ascii="Times New Roman" w:hAnsi="Times New Roman" w:cs="Times New Roman"/>
                            <w:color w:val="000000" w:themeColor="text1"/>
                            <w:sz w:val="18"/>
                            <w:szCs w:val="18"/>
                          </w:rPr>
                        </w:pPr>
                        <w:r w:rsidRPr="003F3977">
                          <w:rPr>
                            <w:rFonts w:ascii="Times New Roman" w:hAnsi="Times New Roman" w:cs="Times New Roman"/>
                            <w:color w:val="000000" w:themeColor="text1"/>
                            <w:sz w:val="18"/>
                            <w:szCs w:val="18"/>
                          </w:rPr>
                          <w:t xml:space="preserve">User </w:t>
                        </w:r>
                      </w:p>
                    </w:txbxContent>
                  </v:textbox>
                </v:roundrect>
                <v:rect id="Rectangle 60" o:spid="_x0000_s1153" style="position:absolute;left:10668;top:-187;width:13766;height:10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9q2b8A&#10;AADbAAAADwAAAGRycy9kb3ducmV2LnhtbERPTWvCQBC9F/wPywheim6UViS6iggBT4Va0euQHZNo&#10;ZjZkV5P8++6h0OPjfW92PdfqRa2vnBiYzxJQJLmzlRQGzj/ZdAXKBxSLtRMyMJCH3Xb0tsHUuk6+&#10;6XUKhYoh4lM0UIbQpFr7vCRGP3MNSeRurmUMEbaFti12MZxrvUiSpWasJDaU2NChpPxxerKBj6t/&#10;v6y+9JAEPt+Zh+zz2WXGTMb9fg0qUB/+xX/uozWwjOvjl/gD9P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L2rZvwAAANsAAAAPAAAAAAAAAAAAAAAAAJgCAABkcnMvZG93bnJl&#10;di54bWxQSwUGAAAAAAQABAD1AAAAhAMAAAAA&#10;" filled="f" strokecolor="black [3213]" strokeweight=".25pt">
                  <v:textbox>
                    <w:txbxContent>
                      <w:p w14:paraId="1EC4D9A9" w14:textId="77777777" w:rsidR="00DC2CA6" w:rsidRDefault="00DC2CA6" w:rsidP="00755F72">
                        <w:pPr>
                          <w:pStyle w:val="NoSpacing"/>
                          <w:jc w:val="center"/>
                          <w:rPr>
                            <w:rFonts w:ascii="Times New Roman" w:hAnsi="Times New Roman" w:cs="Times New Roman"/>
                            <w:color w:val="000000" w:themeColor="text1"/>
                            <w:sz w:val="20"/>
                            <w:szCs w:val="20"/>
                            <w:vertAlign w:val="subscript"/>
                          </w:rPr>
                        </w:pPr>
                        <w:r>
                          <w:rPr>
                            <w:rFonts w:ascii="Times New Roman" w:hAnsi="Times New Roman" w:cs="Times New Roman"/>
                            <w:color w:val="000000" w:themeColor="text1"/>
                            <w:sz w:val="20"/>
                            <w:szCs w:val="20"/>
                          </w:rPr>
                          <w:t>U</w:t>
                        </w:r>
                        <w:r w:rsidRPr="003F3977">
                          <w:rPr>
                            <w:rFonts w:ascii="Times New Roman" w:hAnsi="Times New Roman" w:cs="Times New Roman"/>
                            <w:color w:val="000000" w:themeColor="text1"/>
                            <w:sz w:val="20"/>
                            <w:szCs w:val="20"/>
                            <w:vertAlign w:val="subscript"/>
                          </w:rPr>
                          <w:t>1</w:t>
                        </w:r>
                      </w:p>
                      <w:p w14:paraId="00DEE6AA" w14:textId="77777777" w:rsidR="00DC2CA6" w:rsidRPr="003F3977"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w:t>
                        </w:r>
                        <w:r w:rsidRPr="003F3977">
                          <w:rPr>
                            <w:rFonts w:ascii="Times New Roman" w:hAnsi="Times New Roman" w:cs="Times New Roman"/>
                            <w:color w:val="000000" w:themeColor="text1"/>
                            <w:sz w:val="20"/>
                            <w:szCs w:val="20"/>
                            <w:vertAlign w:val="subscript"/>
                          </w:rPr>
                          <w:t>2</w:t>
                        </w:r>
                      </w:p>
                      <w:p w14:paraId="0243B911" w14:textId="77777777" w:rsidR="00DC2CA6" w:rsidRPr="003F3977"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w:t>
                        </w:r>
                        <w:r>
                          <w:rPr>
                            <w:rFonts w:ascii="Times New Roman" w:hAnsi="Times New Roman" w:cs="Times New Roman"/>
                            <w:color w:val="000000" w:themeColor="text1"/>
                            <w:sz w:val="20"/>
                            <w:szCs w:val="20"/>
                            <w:vertAlign w:val="subscript"/>
                          </w:rPr>
                          <w:t>3</w:t>
                        </w:r>
                      </w:p>
                      <w:p w14:paraId="7B1F6238" w14:textId="77777777" w:rsidR="00DC2CA6"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p w14:paraId="7E07E7A6" w14:textId="77777777" w:rsidR="00DC2CA6"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p w14:paraId="104ED327" w14:textId="77777777" w:rsidR="00DC2CA6" w:rsidRPr="003F3977"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Un</w:t>
                        </w:r>
                      </w:p>
                    </w:txbxContent>
                  </v:textbox>
                </v:rect>
                <v:shape id="Straight Arrow Connector 61" o:spid="_x0000_s1154" type="#_x0000_t32" style="position:absolute;left:7429;top:5905;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6HwL8AAADbAAAADwAAAGRycy9kb3ducmV2LnhtbESP3YrCMBSE7wXfIRxhb0RTl0WkGkUE&#10;oV6u7gMcmmNTbE5Kkv749kYQ9nKYmW+Y3WG0jejJh9qxgtUyA0FcOl1zpeDvdl5sQISIrLFxTAqe&#10;FOCwn052mGs38C/111iJBOGQowITY5tLGUpDFsPStcTJuztvMSbpK6k9DgluG/mdZWtpsea0YLCl&#10;k6Hyce2sAtezufzMbXzIrrwdsStOgy+U+pqNxy2ISGP8D3/ahVawXsH7S/oBc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g6HwL8AAADbAAAADwAAAAAAAAAAAAAAAACh&#10;AgAAZHJzL2Rvd25yZXYueG1sUEsFBgAAAAAEAAQA+QAAAI0DAAAAAA==&#10;" strokecolor="black [3040]">
                  <v:stroke endarrow="block"/>
                </v:shape>
                <v:rect id="Rectangle 62" o:spid="_x0000_s1155" style="position:absolute;left:35814;top:9048;width:15906;height:16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JwD8UA&#10;AADbAAAADwAAAGRycy9kb3ducmV2LnhtbESPQWvCQBSE74L/YXmCl6KbhGJLdA0lUIzFi7YIvb1m&#10;n0kw+zZkV03/fVcoeBxm5htmlQ2mFVfqXWNZQTyPQBCXVjdcKfj6fJ+9gnAeWWNrmRT8koNsPR6t&#10;MNX2xnu6HnwlAoRdigpq77tUSlfWZNDNbUccvJPtDfog+0rqHm8BblqZRNFCGmw4LNTYUV5TeT5c&#10;jIKT1XLIn3a+eIk/NvFPtX2Wx2+lppPhbQnC0+Af4f92oRUsErh/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MnAPxQAAANsAAAAPAAAAAAAAAAAAAAAAAJgCAABkcnMv&#10;ZG93bnJldi54bWxQSwUGAAAAAAQABAD1AAAAigMAAAAA&#10;" filled="f" strokecolor="black [3213]" strokeweight=".25pt">
                  <v:stroke dashstyle="longDash"/>
                  <v:textbox>
                    <w:txbxContent>
                      <w:p w14:paraId="3B073EC8" w14:textId="77777777" w:rsidR="00DC2CA6" w:rsidRPr="004504DB" w:rsidRDefault="00DC2CA6" w:rsidP="00755F72">
                        <w:pPr>
                          <w:pStyle w:val="NoSpacing"/>
                          <w:jc w:val="center"/>
                          <w:rPr>
                            <w:rFonts w:ascii="Times New Roman" w:hAnsi="Times New Roman" w:cs="Times New Roman"/>
                            <w:b/>
                            <w:bCs/>
                            <w:color w:val="000000" w:themeColor="text1"/>
                          </w:rPr>
                        </w:pPr>
                        <w:r w:rsidRPr="004504DB">
                          <w:rPr>
                            <w:rFonts w:ascii="Times New Roman" w:hAnsi="Times New Roman" w:cs="Times New Roman"/>
                            <w:b/>
                            <w:bCs/>
                            <w:color w:val="000000" w:themeColor="text1"/>
                          </w:rPr>
                          <w:t>Pre-processing</w:t>
                        </w:r>
                      </w:p>
                      <w:p w14:paraId="200060AA" w14:textId="77777777" w:rsidR="00DC2CA6" w:rsidRDefault="00DC2CA6" w:rsidP="00755F72">
                        <w:pPr>
                          <w:pStyle w:val="NoSpacing"/>
                          <w:jc w:val="center"/>
                          <w:rPr>
                            <w:rFonts w:ascii="Times New Roman" w:hAnsi="Times New Roman" w:cs="Times New Roman"/>
                            <w:color w:val="000000" w:themeColor="text1"/>
                            <w:sz w:val="20"/>
                            <w:szCs w:val="20"/>
                          </w:rPr>
                        </w:pPr>
                      </w:p>
                      <w:p w14:paraId="498923B6" w14:textId="77777777" w:rsidR="00DC2CA6" w:rsidRDefault="00DC2CA6" w:rsidP="00755F72">
                        <w:pPr>
                          <w:pStyle w:val="NoSpacing"/>
                          <w:jc w:val="center"/>
                          <w:rPr>
                            <w:rFonts w:ascii="Times New Roman" w:hAnsi="Times New Roman" w:cs="Times New Roman"/>
                            <w:color w:val="000000" w:themeColor="text1"/>
                            <w:sz w:val="20"/>
                            <w:szCs w:val="20"/>
                          </w:rPr>
                        </w:pPr>
                      </w:p>
                      <w:p w14:paraId="2D2BE1AC" w14:textId="77777777" w:rsidR="00DC2CA6" w:rsidRDefault="00DC2CA6" w:rsidP="00755F72">
                        <w:pPr>
                          <w:pStyle w:val="NoSpacing"/>
                          <w:jc w:val="center"/>
                          <w:rPr>
                            <w:rFonts w:ascii="Times New Roman" w:hAnsi="Times New Roman" w:cs="Times New Roman"/>
                            <w:color w:val="000000" w:themeColor="text1"/>
                            <w:sz w:val="20"/>
                            <w:szCs w:val="20"/>
                          </w:rPr>
                        </w:pPr>
                      </w:p>
                      <w:p w14:paraId="077D5430" w14:textId="77777777" w:rsidR="00DC2CA6" w:rsidRDefault="00DC2CA6" w:rsidP="00755F72">
                        <w:pPr>
                          <w:pStyle w:val="NoSpacing"/>
                          <w:jc w:val="center"/>
                          <w:rPr>
                            <w:rFonts w:ascii="Times New Roman" w:hAnsi="Times New Roman" w:cs="Times New Roman"/>
                            <w:color w:val="000000" w:themeColor="text1"/>
                            <w:sz w:val="20"/>
                            <w:szCs w:val="20"/>
                          </w:rPr>
                        </w:pPr>
                      </w:p>
                      <w:p w14:paraId="6E135A99" w14:textId="77777777" w:rsidR="00DC2CA6" w:rsidRDefault="00DC2CA6" w:rsidP="00755F72">
                        <w:pPr>
                          <w:pStyle w:val="NoSpacing"/>
                          <w:jc w:val="center"/>
                          <w:rPr>
                            <w:rFonts w:ascii="Times New Roman" w:hAnsi="Times New Roman" w:cs="Times New Roman"/>
                            <w:color w:val="000000" w:themeColor="text1"/>
                            <w:sz w:val="20"/>
                            <w:szCs w:val="20"/>
                          </w:rPr>
                        </w:pPr>
                      </w:p>
                      <w:p w14:paraId="7787A361" w14:textId="77777777" w:rsidR="00DC2CA6" w:rsidRDefault="00DC2CA6" w:rsidP="00755F72">
                        <w:pPr>
                          <w:pStyle w:val="NoSpacing"/>
                          <w:jc w:val="center"/>
                          <w:rPr>
                            <w:rFonts w:ascii="Times New Roman" w:hAnsi="Times New Roman" w:cs="Times New Roman"/>
                            <w:color w:val="000000" w:themeColor="text1"/>
                            <w:sz w:val="20"/>
                            <w:szCs w:val="20"/>
                          </w:rPr>
                        </w:pPr>
                      </w:p>
                      <w:p w14:paraId="2993AD8F" w14:textId="77777777" w:rsidR="00DC2CA6" w:rsidRDefault="00DC2CA6" w:rsidP="00755F72">
                        <w:pPr>
                          <w:pStyle w:val="NoSpacing"/>
                          <w:jc w:val="center"/>
                          <w:rPr>
                            <w:rFonts w:ascii="Times New Roman" w:hAnsi="Times New Roman" w:cs="Times New Roman"/>
                            <w:color w:val="000000" w:themeColor="text1"/>
                            <w:sz w:val="20"/>
                            <w:szCs w:val="20"/>
                          </w:rPr>
                        </w:pPr>
                      </w:p>
                      <w:p w14:paraId="21762164" w14:textId="77777777" w:rsidR="00DC2CA6" w:rsidRPr="00255109" w:rsidRDefault="00DC2CA6" w:rsidP="00755F72">
                        <w:pPr>
                          <w:pStyle w:val="NoSpacing"/>
                          <w:jc w:val="center"/>
                          <w:rPr>
                            <w:rFonts w:ascii="Times New Roman" w:hAnsi="Times New Roman" w:cs="Times New Roman"/>
                            <w:color w:val="000000" w:themeColor="text1"/>
                            <w:sz w:val="20"/>
                            <w:szCs w:val="20"/>
                          </w:rPr>
                        </w:pPr>
                      </w:p>
                    </w:txbxContent>
                  </v:textbox>
                </v:rect>
                <v:rect id="Rectangle 63" o:spid="_x0000_s1156" style="position:absolute;left:37528;top:12705;width:12605;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30rsMA&#10;AADbAAAADwAAAGRycy9kb3ducmV2LnhtbESPQWvCQBSE70L/w/IKXqRurK1I6ipSCHgSqtJeH9nX&#10;JJr3NmRXk/x7Vyj0OMzMN8xq03OtbtT6yomB2TQBRZI7W0lh4HTMXpagfECxWDshAwN52KyfRitM&#10;revki26HUKgIEZ+igTKEJtXa5yUx+qlrSKL361rGEGVbaNtiF+Fc69ckWWjGSuJCiQ19lpRfDlc2&#10;8PbjJ9/LvR6SwKcz85C9X7vMmPFzv/0AFagP/+G/9s4aWMzh8SX+AL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30rsMAAADbAAAADwAAAAAAAAAAAAAAAACYAgAAZHJzL2Rv&#10;d25yZXYueG1sUEsFBgAAAAAEAAQA9QAAAIgDAAAAAA==&#10;" filled="f" strokecolor="black [3213]" strokeweight=".25pt">
                  <v:textbox>
                    <w:txbxContent>
                      <w:p w14:paraId="4BEBB605"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Case folding</w:t>
                        </w:r>
                      </w:p>
                    </w:txbxContent>
                  </v:textbox>
                </v:rect>
                <v:rect id="Rectangle 64" o:spid="_x0000_s1157" style="position:absolute;left:37528;top:16097;width:1260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Rs2sMA&#10;AADbAAAADwAAAGRycy9kb3ducmV2LnhtbESPQWvCQBSE7wX/w/IEL0U3FSsSXUWEQE+FWtHrI/tM&#10;onlvQ3Y1yb/vFgo9DjPzDbPZ9VyrJ7W+cmLgbZaAIsmdraQwcPrOpitQPqBYrJ2QgYE87Lajlw2m&#10;1nXyRc9jKFSEiE/RQBlCk2rt85IY/cw1JNG7upYxRNkW2rbYRTjXep4kS81YSVwosaFDSfn9+GAD&#10;i4t/Pa8+9ZAEPt2Yh+z90WXGTMb9fg0qUB/+w3/tD2tguYDfL/EH6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Rs2sMAAADbAAAADwAAAAAAAAAAAAAAAACYAgAAZHJzL2Rv&#10;d25yZXYueG1sUEsFBgAAAAAEAAQA9QAAAIgDAAAAAA==&#10;" filled="f" strokecolor="black [3213]" strokeweight=".25pt">
                  <v:textbox>
                    <w:txbxContent>
                      <w:p w14:paraId="2CB2BC9A"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Tokenization</w:t>
                        </w:r>
                      </w:p>
                    </w:txbxContent>
                  </v:textbox>
                </v:rect>
                <v:rect id="Rectangle 65" o:spid="_x0000_s1158" style="position:absolute;left:37528;top:19429;width:12637;height:4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jJQcMA&#10;AADbAAAADwAAAGRycy9kb3ducmV2LnhtbESPQWvCQBSE7wX/w/IEL0U3lSoSXUWEQE+FWtHrI/tM&#10;onlvQ3Y1yb/vFgo9DjPzDbPZ9VyrJ7W+cmLgbZaAIsmdraQwcPrOpitQPqBYrJ2QgYE87Lajlw2m&#10;1nXyRc9jKFSEiE/RQBlCk2rt85IY/cw1JNG7upYxRNkW2rbYRTjXep4kS81YSVwosaFDSfn9+GAD&#10;7xf/el596iEJfLoxD9ni0WXGTMb9fg0qUB/+w3/tD2tguYDfL/EH6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jJQcMAAADbAAAADwAAAAAAAAAAAAAAAACYAgAAZHJzL2Rv&#10;d25yZXYueG1sUEsFBgAAAAAEAAQA9QAAAIgDAAAAAA==&#10;" filled="f" strokecolor="black [3213]" strokeweight=".25pt">
                  <v:textbox>
                    <w:txbxContent>
                      <w:p w14:paraId="5FFA312A"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Replacement of noisy data</w:t>
                        </w:r>
                      </w:p>
                    </w:txbxContent>
                  </v:textbox>
                </v:rect>
                <v:shape id="Straight Arrow Connector 66" o:spid="_x0000_s1159" type="#_x0000_t32" style="position:absolute;left:43719;top:25241;width:0;height:2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cftMAAAADbAAAADwAAAGRycy9kb3ducmV2LnhtbESP3YrCMBSE7xd8h3AEb5Y1VZYi1Sgi&#10;CN1LdR/g0Jxtis1JSdIf334jCF4OM/MNsztMthUD+dA4VrBaZiCIK6cbrhX83s5fGxAhImtsHZOC&#10;BwU47GcfOyy0G/lCwzXWIkE4FKjAxNgVUobKkMWwdB1x8v6ctxiT9LXUHscEt61cZ1kuLTacFgx2&#10;dDJU3a+9VeAGNj/fnzbeZV/djtiXp9GXSi3m03ELItIU3+FXu9QK8hyeX9IPkP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3nH7TAAAAA2wAAAA8AAAAAAAAAAAAAAAAA&#10;oQIAAGRycy9kb3ducmV2LnhtbFBLBQYAAAAABAAEAPkAAACOAwAAAAA=&#10;" strokecolor="black [3040]">
                  <v:stroke endarrow="block"/>
                </v:shape>
                <v:shape id="Straight Arrow Connector 67" o:spid="_x0000_s1160" type="#_x0000_t32" style="position:absolute;left:32194;top:29527;width:355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jQsIAAADbAAAADwAAAGRycy9kb3ducmV2LnhtbESPQYvCMBSE78L+h/AW9qape6hSjbIs&#10;CIsexFrQ46N5ttXmpTRRs//eCILHYWa+YebLYFpxo941lhWMRwkI4tLqhisFxX41nIJwHllja5kU&#10;/JOD5eJjMMdM2zvv6Jb7SkQIuwwV1N53mZSurMmgG9mOOHon2xv0UfaV1D3eI9y08jtJUmmw4bhQ&#10;Y0e/NZWX/GoUrA/n014WTUCTh3S9SVbb9jhW6usz/MxAeAr+HX61/7SCdAL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pjQsIAAADbAAAADwAAAAAAAAAAAAAA&#10;AAChAgAAZHJzL2Rvd25yZXYueG1sUEsFBgAAAAAEAAQA+QAAAJADAAAAAA==&#10;" strokecolor="black [3040]">
                  <v:stroke endarrow="block"/>
                </v:shape>
                <v:shape id="Straight Arrow Connector 68" o:spid="_x0000_s1161" type="#_x0000_t32" style="position:absolute;left:24384;top:31432;width:0;height:24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QuXb0AAADbAAAADwAAAGRycy9kb3ducmV2LnhtbERPy0rEMBTdC/5DuMJsxEkVGaROWkpB&#10;qEs7fsCluTalzU1J0sf8/WQx4PJw3udyt5NYyYfBsYLXYwaCuHN64F7B7+Xr5QNEiMgaJ8ek4EoB&#10;yuLx4Yy5dhv/0NrGXqQQDjkqMDHOuZShM2QxHN1MnLg/5y3GBH0vtccthdtJvmXZSVocODUYnKk2&#10;1I3tYhW4lc33+7ONo1y6S4VLU2++UerwtFefICLt8V98dzdawSmNTV/SD5DF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M0Ll29AAAA2wAAAA8AAAAAAAAAAAAAAAAAoQIA&#10;AGRycy9kb3ducmV2LnhtbFBLBQYAAAAABAAEAPkAAACLAwAAAAA=&#10;" strokecolor="black [3040]">
                  <v:stroke endarrow="block"/>
                </v:shape>
                <v:shape id="Straight Arrow Connector 69" o:spid="_x0000_s1162" type="#_x0000_t32" style="position:absolute;left:24384;top:36943;width:6;height:2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iLxsAAAADbAAAADwAAAGRycy9kb3ducmV2LnhtbESP3YrCMBSE7wXfIRxhb0RTF5G1GkUE&#10;oXup7gMcmmNTbE5Kkv749mZhYS+HmfmG2R9H24iefKgdK1gtMxDEpdM1Vwp+7pfFF4gQkTU2jknB&#10;iwIcD9PJHnPtBr5Sf4uVSBAOOSowMba5lKE0ZDEsXUucvIfzFmOSvpLa45DgtpGfWbaRFmtOCwZb&#10;Ohsqn7fOKnA9m+/13Man7Mr7CbviPPhCqY/ZeNqBiDTG//Bfu9AKNl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x4i8bAAAAA2wAAAA8AAAAAAAAAAAAAAAAA&#10;oQIAAGRycy9kb3ducmV2LnhtbFBLBQYAAAAABAAEAPkAAACOAwAAAAA=&#10;" strokecolor="black [3040]">
                  <v:stroke endarrow="block"/>
                </v:shape>
                <v:shape id="Straight Arrow Connector 70" o:spid="_x0000_s1163" type="#_x0000_t32" style="position:absolute;left:24384;top:42165;width:6;height:36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u0hr4AAADbAAAADwAAAGRycy9kb3ducmV2LnhtbERPS2rDMBDdF3oHMYVuSiKnlDa4UYIx&#10;BJxl7B5gsKaWiTUykvzJ7aNFocvH+x9Oqx3ETD70jhXsthkI4tbpnjsFP815swcRIrLGwTEpuFOA&#10;0/H56YC5dgtfaa5jJ1IIhxwVmBjHXMrQGrIYtm4kTtyv8xZjgr6T2uOSwu0g37PsU1rsOTUYHKk0&#10;1N7qySpwM5vLx5uNNzm1TYFTVS6+Uur1ZS2+QURa47/4z11pBV9pffqSfoA8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m7SGvgAAANsAAAAPAAAAAAAAAAAAAAAAAKEC&#10;AABkcnMvZG93bnJldi54bWxQSwUGAAAAAAQABAD5AAAAjAMAAAAA&#10;" strokecolor="black [3040]">
                  <v:stroke endarrow="block"/>
                </v:shape>
                <v:shape id="Straight Arrow Connector 71" o:spid="_x0000_s1164" type="#_x0000_t32" style="position:absolute;left:24384;top:51976;width:0;height:30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cRHcAAAADbAAAADwAAAGRycy9kb3ducmV2LnhtbESP3YrCMBSE7xf2HcJZ8GZZU0XWpRpF&#10;BKFe+vMAh+bYFJuTkqQ/vr0RhL0cZuYbZr0dbSN68qF2rGA2zUAQl07XXCm4Xg4/fyBCRNbYOCYF&#10;Dwqw3Xx+rDHXbuAT9edYiQThkKMCE2ObSxlKQxbD1LXEybs5bzEm6SupPQ4Jbhs5z7JfabHmtGCw&#10;pb2h8n7urALXszkuvm28y6687LAr9oMvlJp8jbsViEhj/A+/24VWsJzB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XER3AAAAA2wAAAA8AAAAAAAAAAAAAAAAA&#10;oQIAAGRycy9kb3ducmV2LnhtbFBLBQYAAAAABAAEAPkAAACOAwAAAAA=&#10;" strokecolor="black [3040]">
                  <v:stroke endarrow="block"/>
                </v:shape>
                <v:shape id="Connector: Elbow 72" o:spid="_x0000_s1165" type="#_x0000_t34" style="position:absolute;left:24288;top:43291;width:12040;height:365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m1MsUAAADbAAAADwAAAGRycy9kb3ducmV2LnhtbESPT2vCQBTE74V+h+UVems2CjUlZhUp&#10;FAo9NVaqt2f2mQSzb0N2zZ9+elcQehxm5jdMth5NI3rqXG1ZwSyKQRAXVtdcKvjZfry8gXAeWWNj&#10;mRRM5GC9enzIMNV24G/qc1+KAGGXooLK+zaV0hUVGXSRbYmDd7KdQR9kV0rd4RDgppHzOF5IgzWH&#10;hQpbeq+oOOcXo+Cc/77+fU3Ei+Gi9SE5HXf5PlHq+WncLEF4Gv1/+N7+1AqSOdy+hB8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m1MsUAAADbAAAADwAAAAAAAAAA&#10;AAAAAAChAgAAZHJzL2Rvd25yZXYueG1sUEsFBgAAAAAEAAQA+QAAAJMDAAAAAA==&#10;" adj="563" strokecolor="black [3040]">
                  <v:stroke endarrow="block"/>
                </v:shape>
                <v:shape id="Straight Arrow Connector 73" o:spid="_x0000_s1166" type="#_x0000_t32" style="position:absolute;left:24470;top:58733;width:0;height:2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kq8cEAAADbAAAADwAAAGRycy9kb3ducmV2LnhtbESP3WoCMRSE7wu+QzhCb4pmbUVlNYoI&#10;he2lPw9w2Bw3i5uTJcn+9O2bguDlMDPfMLvDaBvRkw+1YwWLeQaCuHS65krB7fo924AIEVlj45gU&#10;/FKAw37ytsNcu4HP1F9iJRKEQ44KTIxtLmUoDVkMc9cSJ+/uvMWYpK+k9jgkuG3kZ5atpMWa04LB&#10;lk6Gyselswpcz+Zn+WHjQ3bl9YhdcRp8odT7dDxuQUQa4yv8bBdawfoL/r+kH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SSrxwQAAANsAAAAPAAAAAAAAAAAAAAAA&#10;AKECAABkcnMvZG93bnJldi54bWxQSwUGAAAAAAQABAD5AAAAjwMAAAAA&#10;" strokecolor="black [3040]">
                  <v:stroke endarrow="block"/>
                </v:shape>
                <v:shape id="Straight Arrow Connector 74" o:spid="_x0000_s1167" type="#_x0000_t32" style="position:absolute;left:29813;top:48827;width:40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CyhcAAAADbAAAADwAAAGRycy9kb3ducmV2LnhtbESP3YrCMBSE7wXfIRxhb0RTF3GlGkUE&#10;oXup7gMcmmNTbE5Kkv749mZhYS+HmfmG2R9H24iefKgdK1gtMxDEpdM1Vwp+7pfFFkSIyBobx6Tg&#10;RQGOh+lkj7l2A1+pv8VKJAiHHBWYGNtcylAashiWriVO3sN5izFJX0ntcUhw28jPLNtIizWnBYMt&#10;nQ2Vz1tnFbiezfd6buNTduX9hF1xHnyh1MdsPO1ARBrjf/ivXWgFX2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gsoXAAAAA2wAAAA8AAAAAAAAAAAAAAAAA&#10;oQIAAGRycy9kb3ducmV2LnhtbFBLBQYAAAAABAAEAPkAAACOAwAAAAA=&#10;" strokecolor="black [3040]">
                  <v:stroke endarrow="block"/>
                </v:shape>
                <v:shape id="Straight Arrow Connector 75" o:spid="_x0000_s1168" type="#_x0000_t32" style="position:absolute;left:17621;top:10652;width:0;height:25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wXHsEAAADbAAAADwAAAGRycy9kb3ducmV2LnhtbESP22rDMBBE3wv5B7GBvpRETmkuOFFC&#10;CBTcx1w+YLE2lom1MpJ86d9XhUAeh5k5w+wOo21ETz7UjhUs5hkI4tLpmisFt+v3bAMiRGSNjWNS&#10;8EsBDvvJ2w5z7QY+U3+JlUgQDjkqMDG2uZShNGQxzF1LnLy78xZjkr6S2uOQ4LaRn1m2khZrTgsG&#10;WzoZKh+XzipwPZufrw8bH7Irr0fsitPgC6Xep+NxCyLSGF/hZ7vQCtZL+P+SfoD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7BcewQAAANsAAAAPAAAAAAAAAAAAAAAA&#10;AKECAABkcnMvZG93bnJldi54bWxQSwUGAAAAAAQABAD5AAAAjwMAAAAA&#10;" strokecolor="black [3040]">
                  <v:stroke endarrow="block"/>
                </v:shape>
                <v:rect id="Rectangle 76" o:spid="_x0000_s1169" style="position:absolute;top:-680;width:27552;height:25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qMMA&#10;AADbAAAADwAAAGRycy9kb3ducmV2LnhtbESPS6vCMBSE94L/IRzh7jSxCx/VKHIfcBcutAr3Lg/N&#10;sS02J6WJWv+9EQSXw8x8wyzXna3FlVpfOdYwHikQxLkzFRcajoef4QyED8gGa8ek4U4e1qt+b4mp&#10;cTfe0zULhYgQ9ilqKENoUil9XpJFP3INcfROrrUYomwLaVq8RbitZaLURFqsOC6U2NBnSfk5u1gN&#10;28OOzpdj8jez/9tkXuXKqa9vrT8G3WYBIlAX3uFX+9domE7g+SX+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RqMMAAADbAAAADwAAAAAAAAAAAAAAAACYAgAAZHJzL2Rv&#10;d25yZXYueG1sUEsFBgAAAAAEAAQA9QAAAIgDAAAAAA==&#10;" filled="f" strokecolor="black [3213]" strokeweight="1pt">
                  <v:stroke dashstyle="dash"/>
                </v:rect>
                <v:rect id="Rectangle 77" o:spid="_x0000_s1170" style="position:absolute;left:9795;top:13323;width:1557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9kcMMA&#10;AADbAAAADwAAAGRycy9kb3ducmV2LnhtbESPQWvCQBSE70L/w/IKXqRuLLZK6ipSCHgSqtJeH9nX&#10;JJr3NmRXk/x7Vyj0OMzMN8xq03OtbtT6yomB2TQBRZI7W0lh4HTMXpagfECxWDshAwN52KyfRitM&#10;revki26HUKgIEZ+igTKEJtXa5yUx+qlrSKL361rGEGVbaNtiF+Fc69ckedeMlcSFEhv6LCm/HK5s&#10;YP7jJ9/LvR6SwKcz85C9XbvMmPFzv/0AFagP/+G/9s4aWCzg8SX+AL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9kcMMAAADbAAAADwAAAAAAAAAAAAAAAACYAgAAZHJzL2Rv&#10;d25yZXYueG1sUEsFBgAAAAAEAAQA9QAAAIgDAAAAAA==&#10;" filled="f" strokecolor="black [3213]" strokeweight=".25pt">
                  <v:textbox>
                    <w:txbxContent>
                      <w:p w14:paraId="1C3D1491" w14:textId="77777777" w:rsidR="00DC2CA6" w:rsidRPr="00255109" w:rsidRDefault="00DC2CA6" w:rsidP="00755F7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Products (P</w:t>
                        </w:r>
                        <w:r w:rsidRPr="00C41719">
                          <w:rPr>
                            <w:rFonts w:ascii="Times New Roman" w:hAnsi="Times New Roman" w:cs="Times New Roman"/>
                            <w:color w:val="000000" w:themeColor="text1"/>
                            <w:sz w:val="20"/>
                            <w:szCs w:val="20"/>
                            <w:vertAlign w:val="subscript"/>
                          </w:rPr>
                          <w:t>1</w:t>
                        </w:r>
                        <w:r>
                          <w:rPr>
                            <w:rFonts w:ascii="Times New Roman" w:hAnsi="Times New Roman" w:cs="Times New Roman"/>
                            <w:color w:val="000000" w:themeColor="text1"/>
                            <w:sz w:val="20"/>
                            <w:szCs w:val="20"/>
                          </w:rPr>
                          <w:t>, P</w:t>
                        </w:r>
                        <w:r w:rsidRPr="00C41719">
                          <w:rPr>
                            <w:rFonts w:ascii="Times New Roman" w:hAnsi="Times New Roman" w:cs="Times New Roman"/>
                            <w:color w:val="000000" w:themeColor="text1"/>
                            <w:sz w:val="20"/>
                            <w:szCs w:val="20"/>
                            <w:vertAlign w:val="subscript"/>
                          </w:rPr>
                          <w:t>2</w:t>
                        </w:r>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P</w:t>
                        </w:r>
                        <w:r w:rsidRPr="00C41719">
                          <w:rPr>
                            <w:rFonts w:ascii="Times New Roman" w:hAnsi="Times New Roman" w:cs="Times New Roman"/>
                            <w:color w:val="000000" w:themeColor="text1"/>
                            <w:sz w:val="20"/>
                            <w:szCs w:val="20"/>
                            <w:vertAlign w:val="subscript"/>
                          </w:rPr>
                          <w:t>n</w:t>
                        </w:r>
                        <w:proofErr w:type="spellEnd"/>
                        <w:r>
                          <w:rPr>
                            <w:rFonts w:ascii="Times New Roman" w:hAnsi="Times New Roman" w:cs="Times New Roman"/>
                            <w:color w:val="000000" w:themeColor="text1"/>
                            <w:sz w:val="20"/>
                            <w:szCs w:val="20"/>
                          </w:rPr>
                          <w:t>)</w:t>
                        </w:r>
                      </w:p>
                    </w:txbxContent>
                  </v:textbox>
                </v:rect>
                <v:shape id="Straight Arrow Connector 78" o:spid="_x0000_s1171" type="#_x0000_t32" style="position:absolute;left:17716;top:16832;width:0;height:25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24gL4AAADbAAAADwAAAGRycy9kb3ducmV2LnhtbERPS2rDMBDdF3oHMYVuSiKnlDa4UYIx&#10;BJxl7B5gsKaWiTUykvzJ7aNFocvH+x9Oqx3ETD70jhXsthkI4tbpnjsFP815swcRIrLGwTEpuFOA&#10;0/H56YC5dgtfaa5jJ1IIhxwVmBjHXMrQGrIYtm4kTtyv8xZjgr6T2uOSwu0g37PsU1rsOTUYHKk0&#10;1N7qySpwM5vLx5uNNzm1TYFTVS6+Uur1ZS2+QURa47/4z11pBV9pbPqSfoA8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W7biAvgAAANsAAAAPAAAAAAAAAAAAAAAAAKEC&#10;AABkcnMvZG93bnJldi54bWxQSwUGAAAAAAQABAD5AAAAjAMAAAAA&#10;" strokecolor="black [3040]">
                  <v:stroke endarrow="block"/>
                </v:shape>
                <v:shape id="Straight Arrow Connector 79" o:spid="_x0000_s1172" type="#_x0000_t32" style="position:absolute;left:27527;top:17430;width:82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dG8EAAADbAAAADwAAAGRycy9kb3ducmV2LnhtbESP22rDMBBE3wv5B7GBvpRETim5OFFC&#10;CBTcx1w+YLE2lom1MpJ86d9XhUAeh5k5w+wOo21ETz7UjhUs5hkI4tLpmisFt+v3bA0iRGSNjWNS&#10;8EsBDvvJ2w5z7QY+U3+JlUgQDjkqMDG2uZShNGQxzF1LnLy78xZjkr6S2uOQ4LaRn1m2lBZrTgsG&#10;WzoZKh+XzipwPZufrw8bH7Irr0fsitPgC6Xep+NxCyLSGF/hZ7vQClYb+P+SfoD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oR0bwQAAANsAAAAPAAAAAAAAAAAAAAAA&#10;AKECAABkcnMvZG93bnJldi54bWxQSwUGAAAAAAQABAD5AAAAjwMAAAAA&#10;" strokecolor="black [3040]">
                  <v:stroke endarrow="block"/>
                </v:shape>
                <w10:wrap anchorx="margin"/>
              </v:group>
            </w:pict>
          </mc:Fallback>
        </mc:AlternateContent>
      </w:r>
    </w:p>
    <w:p w14:paraId="06A97BB1" w14:textId="3CB9EA03" w:rsidR="00723F1B" w:rsidRPr="003856FE" w:rsidRDefault="00723F1B">
      <w:pPr>
        <w:pStyle w:val="BodyText"/>
        <w:spacing w:line="261" w:lineRule="auto"/>
        <w:ind w:left="108" w:right="113" w:firstLine="226"/>
        <w:jc w:val="both"/>
      </w:pPr>
    </w:p>
    <w:p w14:paraId="6B53855E" w14:textId="1068D791" w:rsidR="00723F1B" w:rsidRPr="003856FE" w:rsidRDefault="00723F1B">
      <w:pPr>
        <w:pStyle w:val="BodyText"/>
        <w:spacing w:line="261" w:lineRule="auto"/>
        <w:ind w:left="108" w:right="113" w:firstLine="226"/>
        <w:jc w:val="both"/>
      </w:pPr>
    </w:p>
    <w:p w14:paraId="1F2839D5" w14:textId="07E3C254" w:rsidR="00723F1B" w:rsidRPr="003856FE" w:rsidRDefault="00723F1B">
      <w:pPr>
        <w:pStyle w:val="BodyText"/>
        <w:spacing w:line="261" w:lineRule="auto"/>
        <w:ind w:left="108" w:right="113" w:firstLine="226"/>
        <w:jc w:val="both"/>
      </w:pPr>
    </w:p>
    <w:p w14:paraId="493BCD56" w14:textId="551DD201" w:rsidR="00723F1B" w:rsidRPr="003856FE" w:rsidRDefault="00723F1B">
      <w:pPr>
        <w:pStyle w:val="BodyText"/>
        <w:spacing w:line="261" w:lineRule="auto"/>
        <w:ind w:left="108" w:right="113" w:firstLine="226"/>
        <w:jc w:val="both"/>
      </w:pPr>
    </w:p>
    <w:p w14:paraId="5C467202" w14:textId="60006D57" w:rsidR="00723F1B" w:rsidRPr="003856FE" w:rsidRDefault="00723F1B">
      <w:pPr>
        <w:pStyle w:val="BodyText"/>
        <w:spacing w:line="261" w:lineRule="auto"/>
        <w:ind w:left="108" w:right="113" w:firstLine="226"/>
        <w:jc w:val="both"/>
      </w:pPr>
    </w:p>
    <w:p w14:paraId="6AD524FE" w14:textId="77777777" w:rsidR="00723F1B" w:rsidRPr="003856FE" w:rsidRDefault="00723F1B">
      <w:pPr>
        <w:pStyle w:val="BodyText"/>
        <w:spacing w:line="261" w:lineRule="auto"/>
        <w:ind w:left="108" w:right="113" w:firstLine="226"/>
        <w:jc w:val="both"/>
      </w:pPr>
    </w:p>
    <w:p w14:paraId="2A0A6D4B" w14:textId="77777777" w:rsidR="00723F1B" w:rsidRPr="003856FE" w:rsidRDefault="00723F1B">
      <w:pPr>
        <w:pStyle w:val="BodyText"/>
        <w:spacing w:line="261" w:lineRule="auto"/>
        <w:ind w:left="108" w:right="113" w:firstLine="226"/>
        <w:jc w:val="both"/>
      </w:pPr>
    </w:p>
    <w:p w14:paraId="0B288D18" w14:textId="17D0A6C3" w:rsidR="00723F1B" w:rsidRPr="003856FE" w:rsidRDefault="00723F1B">
      <w:pPr>
        <w:pStyle w:val="BodyText"/>
        <w:spacing w:line="261" w:lineRule="auto"/>
        <w:ind w:left="108" w:right="113" w:firstLine="226"/>
        <w:jc w:val="both"/>
      </w:pPr>
    </w:p>
    <w:p w14:paraId="41C19AA1" w14:textId="3C7DA539" w:rsidR="00723F1B" w:rsidRPr="003856FE" w:rsidRDefault="00723F1B">
      <w:pPr>
        <w:pStyle w:val="BodyText"/>
        <w:spacing w:line="261" w:lineRule="auto"/>
        <w:ind w:left="108" w:right="113" w:firstLine="226"/>
        <w:jc w:val="both"/>
      </w:pPr>
    </w:p>
    <w:p w14:paraId="6960EF4F" w14:textId="492562B2" w:rsidR="00723F1B" w:rsidRPr="003856FE" w:rsidRDefault="00723F1B">
      <w:pPr>
        <w:pStyle w:val="BodyText"/>
        <w:spacing w:line="261" w:lineRule="auto"/>
        <w:ind w:left="108" w:right="113" w:firstLine="226"/>
        <w:jc w:val="both"/>
      </w:pPr>
    </w:p>
    <w:p w14:paraId="3D1587CE" w14:textId="0D3FCAAE" w:rsidR="00723F1B" w:rsidRPr="003856FE" w:rsidRDefault="00723F1B">
      <w:pPr>
        <w:pStyle w:val="BodyText"/>
        <w:spacing w:line="261" w:lineRule="auto"/>
        <w:ind w:left="108" w:right="113" w:firstLine="226"/>
        <w:jc w:val="both"/>
      </w:pPr>
    </w:p>
    <w:p w14:paraId="0832F4D2" w14:textId="05F6C2CD" w:rsidR="00723F1B" w:rsidRPr="003856FE" w:rsidRDefault="00723F1B">
      <w:pPr>
        <w:pStyle w:val="BodyText"/>
        <w:spacing w:line="261" w:lineRule="auto"/>
        <w:ind w:left="108" w:right="113" w:firstLine="226"/>
        <w:jc w:val="both"/>
      </w:pPr>
    </w:p>
    <w:p w14:paraId="22A664E9" w14:textId="77777777" w:rsidR="00723F1B" w:rsidRPr="003856FE" w:rsidRDefault="00723F1B">
      <w:pPr>
        <w:pStyle w:val="BodyText"/>
        <w:spacing w:line="261" w:lineRule="auto"/>
        <w:ind w:left="108" w:right="113" w:firstLine="226"/>
        <w:jc w:val="both"/>
      </w:pPr>
    </w:p>
    <w:p w14:paraId="3A29E8CF" w14:textId="77777777" w:rsidR="00723F1B" w:rsidRPr="003856FE" w:rsidRDefault="00723F1B">
      <w:pPr>
        <w:pStyle w:val="BodyText"/>
        <w:spacing w:line="261" w:lineRule="auto"/>
        <w:ind w:left="108" w:right="113" w:firstLine="226"/>
        <w:jc w:val="both"/>
      </w:pPr>
    </w:p>
    <w:p w14:paraId="2CA42635" w14:textId="0396F544" w:rsidR="00723F1B" w:rsidRPr="003856FE" w:rsidRDefault="00723F1B">
      <w:pPr>
        <w:pStyle w:val="BodyText"/>
        <w:spacing w:line="261" w:lineRule="auto"/>
        <w:ind w:left="108" w:right="113" w:firstLine="226"/>
        <w:jc w:val="both"/>
      </w:pPr>
    </w:p>
    <w:p w14:paraId="1D850CD8" w14:textId="7A2DA6F9" w:rsidR="00723F1B" w:rsidRPr="003856FE" w:rsidRDefault="00723F1B">
      <w:pPr>
        <w:pStyle w:val="BodyText"/>
        <w:spacing w:line="261" w:lineRule="auto"/>
        <w:ind w:left="108" w:right="113" w:firstLine="226"/>
        <w:jc w:val="both"/>
      </w:pPr>
    </w:p>
    <w:p w14:paraId="075463FC" w14:textId="38CE152B" w:rsidR="00723F1B" w:rsidRPr="003856FE" w:rsidRDefault="00723F1B">
      <w:pPr>
        <w:pStyle w:val="BodyText"/>
        <w:spacing w:line="261" w:lineRule="auto"/>
        <w:ind w:left="108" w:right="113" w:firstLine="226"/>
        <w:jc w:val="both"/>
      </w:pPr>
    </w:p>
    <w:p w14:paraId="539DF2E3" w14:textId="7243747C" w:rsidR="00723F1B" w:rsidRPr="003856FE" w:rsidRDefault="00723F1B">
      <w:pPr>
        <w:pStyle w:val="BodyText"/>
        <w:spacing w:line="261" w:lineRule="auto"/>
        <w:ind w:left="108" w:right="113" w:firstLine="226"/>
        <w:jc w:val="both"/>
      </w:pPr>
    </w:p>
    <w:p w14:paraId="41A33FCB" w14:textId="51E6C046" w:rsidR="00723F1B" w:rsidRPr="003856FE" w:rsidRDefault="00723F1B">
      <w:pPr>
        <w:pStyle w:val="BodyText"/>
        <w:spacing w:line="261" w:lineRule="auto"/>
        <w:ind w:left="108" w:right="113" w:firstLine="226"/>
        <w:jc w:val="both"/>
      </w:pPr>
    </w:p>
    <w:p w14:paraId="72EEB503" w14:textId="3170FA70" w:rsidR="00723F1B" w:rsidRPr="003856FE" w:rsidRDefault="00723F1B">
      <w:pPr>
        <w:pStyle w:val="BodyText"/>
        <w:spacing w:line="261" w:lineRule="auto"/>
        <w:ind w:left="108" w:right="113" w:firstLine="226"/>
        <w:jc w:val="both"/>
      </w:pPr>
    </w:p>
    <w:p w14:paraId="6DECA319" w14:textId="293AD695" w:rsidR="00723F1B" w:rsidRPr="003856FE" w:rsidRDefault="00723F1B">
      <w:pPr>
        <w:pStyle w:val="BodyText"/>
        <w:spacing w:line="261" w:lineRule="auto"/>
        <w:ind w:left="108" w:right="113" w:firstLine="226"/>
        <w:jc w:val="both"/>
      </w:pPr>
    </w:p>
    <w:p w14:paraId="0D6AB7AE" w14:textId="77777777" w:rsidR="00723F1B" w:rsidRPr="003856FE" w:rsidRDefault="00723F1B">
      <w:pPr>
        <w:pStyle w:val="BodyText"/>
        <w:spacing w:line="261" w:lineRule="auto"/>
        <w:ind w:left="108" w:right="113" w:firstLine="226"/>
        <w:jc w:val="both"/>
      </w:pPr>
    </w:p>
    <w:p w14:paraId="1568E465" w14:textId="347A4864" w:rsidR="00723F1B" w:rsidRPr="003856FE" w:rsidRDefault="00723F1B">
      <w:pPr>
        <w:pStyle w:val="BodyText"/>
        <w:spacing w:line="261" w:lineRule="auto"/>
        <w:ind w:left="108" w:right="113" w:firstLine="226"/>
        <w:jc w:val="both"/>
      </w:pPr>
    </w:p>
    <w:p w14:paraId="7485C40E" w14:textId="6661907E" w:rsidR="00723F1B" w:rsidRPr="003856FE" w:rsidRDefault="00723F1B">
      <w:pPr>
        <w:pStyle w:val="BodyText"/>
        <w:spacing w:line="261" w:lineRule="auto"/>
        <w:ind w:left="108" w:right="113" w:firstLine="226"/>
        <w:jc w:val="both"/>
      </w:pPr>
    </w:p>
    <w:p w14:paraId="24788A80" w14:textId="4723CB6A" w:rsidR="00723F1B" w:rsidRPr="003856FE" w:rsidRDefault="00723F1B">
      <w:pPr>
        <w:pStyle w:val="BodyText"/>
        <w:spacing w:line="261" w:lineRule="auto"/>
        <w:ind w:left="108" w:right="113" w:firstLine="226"/>
        <w:jc w:val="both"/>
      </w:pPr>
    </w:p>
    <w:p w14:paraId="485CF7DD" w14:textId="78D88003" w:rsidR="00723F1B" w:rsidRPr="003856FE" w:rsidRDefault="00723F1B">
      <w:pPr>
        <w:pStyle w:val="BodyText"/>
        <w:spacing w:line="261" w:lineRule="auto"/>
        <w:ind w:left="108" w:right="113" w:firstLine="226"/>
        <w:jc w:val="both"/>
      </w:pPr>
    </w:p>
    <w:p w14:paraId="07EB1B73" w14:textId="7CE6DEAA" w:rsidR="00723F1B" w:rsidRPr="003856FE" w:rsidRDefault="00723F1B">
      <w:pPr>
        <w:pStyle w:val="BodyText"/>
        <w:spacing w:line="261" w:lineRule="auto"/>
        <w:ind w:left="108" w:right="113" w:firstLine="226"/>
        <w:jc w:val="both"/>
      </w:pPr>
    </w:p>
    <w:p w14:paraId="5736A6EE" w14:textId="77777777" w:rsidR="00723F1B" w:rsidRPr="003856FE" w:rsidRDefault="00723F1B">
      <w:pPr>
        <w:pStyle w:val="BodyText"/>
        <w:spacing w:line="261" w:lineRule="auto"/>
        <w:ind w:left="108" w:right="113" w:firstLine="226"/>
        <w:jc w:val="both"/>
      </w:pPr>
    </w:p>
    <w:p w14:paraId="5C258160" w14:textId="594BC77E" w:rsidR="00723F1B" w:rsidRPr="003856FE" w:rsidRDefault="00723F1B">
      <w:pPr>
        <w:pStyle w:val="BodyText"/>
        <w:spacing w:line="261" w:lineRule="auto"/>
        <w:ind w:left="108" w:right="113" w:firstLine="226"/>
        <w:jc w:val="both"/>
      </w:pPr>
    </w:p>
    <w:p w14:paraId="4A30D5CC" w14:textId="1A32387C" w:rsidR="00723F1B" w:rsidRPr="003856FE" w:rsidRDefault="00723F1B">
      <w:pPr>
        <w:pStyle w:val="BodyText"/>
        <w:spacing w:line="261" w:lineRule="auto"/>
        <w:ind w:left="108" w:right="113" w:firstLine="226"/>
        <w:jc w:val="both"/>
      </w:pPr>
    </w:p>
    <w:p w14:paraId="2AB182AB" w14:textId="106A7D05" w:rsidR="0087453E" w:rsidRPr="003856FE" w:rsidRDefault="0087453E">
      <w:pPr>
        <w:pStyle w:val="BodyText"/>
        <w:spacing w:line="261" w:lineRule="auto"/>
        <w:ind w:left="108" w:right="113" w:firstLine="226"/>
        <w:jc w:val="both"/>
      </w:pPr>
    </w:p>
    <w:p w14:paraId="7EC8356D" w14:textId="77777777" w:rsidR="00755F72" w:rsidRDefault="00755F72" w:rsidP="005405EE">
      <w:pPr>
        <w:pStyle w:val="BodyText"/>
        <w:spacing w:line="261" w:lineRule="auto"/>
        <w:ind w:right="113"/>
        <w:jc w:val="both"/>
      </w:pPr>
    </w:p>
    <w:p w14:paraId="3556A1B3" w14:textId="77777777" w:rsidR="00755F72" w:rsidRDefault="00755F72" w:rsidP="005405EE">
      <w:pPr>
        <w:pStyle w:val="BodyText"/>
        <w:spacing w:line="261" w:lineRule="auto"/>
        <w:ind w:right="113"/>
        <w:jc w:val="both"/>
      </w:pPr>
    </w:p>
    <w:p w14:paraId="504623BA" w14:textId="77777777" w:rsidR="00755F72" w:rsidRDefault="00755F72" w:rsidP="005405EE">
      <w:pPr>
        <w:pStyle w:val="BodyText"/>
        <w:spacing w:line="261" w:lineRule="auto"/>
        <w:ind w:right="113"/>
        <w:jc w:val="both"/>
      </w:pPr>
    </w:p>
    <w:p w14:paraId="701B1FC1" w14:textId="77777777" w:rsidR="00755F72" w:rsidRDefault="00755F72" w:rsidP="005405EE">
      <w:pPr>
        <w:pStyle w:val="BodyText"/>
        <w:spacing w:line="261" w:lineRule="auto"/>
        <w:ind w:right="113"/>
        <w:jc w:val="both"/>
      </w:pPr>
    </w:p>
    <w:p w14:paraId="5C3CC2C2" w14:textId="77777777" w:rsidR="00755F72" w:rsidRDefault="00755F72" w:rsidP="005405EE">
      <w:pPr>
        <w:pStyle w:val="BodyText"/>
        <w:spacing w:line="261" w:lineRule="auto"/>
        <w:ind w:right="113"/>
        <w:jc w:val="both"/>
      </w:pPr>
    </w:p>
    <w:p w14:paraId="396F0A66" w14:textId="77777777" w:rsidR="00755F72" w:rsidRDefault="00755F72" w:rsidP="005405EE">
      <w:pPr>
        <w:pStyle w:val="BodyText"/>
        <w:spacing w:line="261" w:lineRule="auto"/>
        <w:ind w:right="113"/>
        <w:jc w:val="both"/>
      </w:pPr>
    </w:p>
    <w:p w14:paraId="26F959EA" w14:textId="77777777" w:rsidR="00755F72" w:rsidRDefault="00755F72" w:rsidP="005405EE">
      <w:pPr>
        <w:pStyle w:val="BodyText"/>
        <w:spacing w:line="261" w:lineRule="auto"/>
        <w:ind w:right="113"/>
        <w:jc w:val="both"/>
      </w:pPr>
    </w:p>
    <w:p w14:paraId="2AA2F4FF" w14:textId="77777777" w:rsidR="00755F72" w:rsidRDefault="00755F72" w:rsidP="005405EE">
      <w:pPr>
        <w:pStyle w:val="BodyText"/>
        <w:spacing w:line="261" w:lineRule="auto"/>
        <w:ind w:right="113"/>
        <w:jc w:val="both"/>
      </w:pPr>
    </w:p>
    <w:p w14:paraId="61B1E590" w14:textId="77777777" w:rsidR="00755F72" w:rsidRDefault="00755F72" w:rsidP="005405EE">
      <w:pPr>
        <w:pStyle w:val="BodyText"/>
        <w:spacing w:line="261" w:lineRule="auto"/>
        <w:ind w:right="113"/>
        <w:jc w:val="both"/>
      </w:pPr>
    </w:p>
    <w:p w14:paraId="7D9733EF" w14:textId="77777777" w:rsidR="00755F72" w:rsidRDefault="00755F72" w:rsidP="005405EE">
      <w:pPr>
        <w:pStyle w:val="BodyText"/>
        <w:spacing w:line="261" w:lineRule="auto"/>
        <w:ind w:right="113"/>
        <w:jc w:val="both"/>
      </w:pPr>
    </w:p>
    <w:p w14:paraId="0295B432" w14:textId="77777777" w:rsidR="00755F72" w:rsidRDefault="00755F72" w:rsidP="005405EE">
      <w:pPr>
        <w:pStyle w:val="BodyText"/>
        <w:spacing w:line="261" w:lineRule="auto"/>
        <w:ind w:right="113"/>
        <w:jc w:val="both"/>
      </w:pPr>
    </w:p>
    <w:p w14:paraId="4C770C00" w14:textId="77777777" w:rsidR="00755F72" w:rsidRDefault="00755F72" w:rsidP="005405EE">
      <w:pPr>
        <w:pStyle w:val="BodyText"/>
        <w:spacing w:line="261" w:lineRule="auto"/>
        <w:ind w:right="113"/>
        <w:jc w:val="both"/>
      </w:pPr>
    </w:p>
    <w:p w14:paraId="37205943" w14:textId="77777777" w:rsidR="00755F72" w:rsidRDefault="00755F72" w:rsidP="005405EE">
      <w:pPr>
        <w:pStyle w:val="BodyText"/>
        <w:spacing w:line="261" w:lineRule="auto"/>
        <w:ind w:right="113"/>
        <w:jc w:val="both"/>
      </w:pPr>
    </w:p>
    <w:p w14:paraId="69742A16" w14:textId="77777777" w:rsidR="00755F72" w:rsidRDefault="00755F72" w:rsidP="005405EE">
      <w:pPr>
        <w:pStyle w:val="BodyText"/>
        <w:spacing w:line="261" w:lineRule="auto"/>
        <w:ind w:right="113"/>
        <w:jc w:val="both"/>
      </w:pPr>
    </w:p>
    <w:p w14:paraId="40006B87" w14:textId="77777777" w:rsidR="00755F72" w:rsidRDefault="00755F72" w:rsidP="005405EE">
      <w:pPr>
        <w:pStyle w:val="BodyText"/>
        <w:spacing w:line="261" w:lineRule="auto"/>
        <w:ind w:right="113"/>
        <w:jc w:val="both"/>
      </w:pPr>
    </w:p>
    <w:p w14:paraId="41DA49A8" w14:textId="47DDD0B5" w:rsidR="00755F72" w:rsidRDefault="00E01CD5" w:rsidP="005405EE">
      <w:pPr>
        <w:pStyle w:val="BodyText"/>
        <w:spacing w:line="261" w:lineRule="auto"/>
        <w:ind w:right="113"/>
        <w:jc w:val="both"/>
      </w:pPr>
      <w:r w:rsidRPr="003856FE">
        <w:rPr>
          <w:noProof/>
        </w:rPr>
        <mc:AlternateContent>
          <mc:Choice Requires="wps">
            <w:drawing>
              <wp:anchor distT="0" distB="0" distL="114300" distR="114300" simplePos="0" relativeHeight="251664896" behindDoc="0" locked="0" layoutInCell="1" allowOverlap="1" wp14:anchorId="1E9BE81E" wp14:editId="633DD6A1">
                <wp:simplePos x="0" y="0"/>
                <wp:positionH relativeFrom="column">
                  <wp:posOffset>352425</wp:posOffset>
                </wp:positionH>
                <wp:positionV relativeFrom="paragraph">
                  <wp:posOffset>120650</wp:posOffset>
                </wp:positionV>
                <wp:extent cx="5172075" cy="175260"/>
                <wp:effectExtent l="0" t="0" r="9525" b="0"/>
                <wp:wrapNone/>
                <wp:docPr id="39" name="Text Box 39"/>
                <wp:cNvGraphicFramePr/>
                <a:graphic xmlns:a="http://schemas.openxmlformats.org/drawingml/2006/main">
                  <a:graphicData uri="http://schemas.microsoft.com/office/word/2010/wordprocessingShape">
                    <wps:wsp>
                      <wps:cNvSpPr txBox="1"/>
                      <wps:spPr>
                        <a:xfrm>
                          <a:off x="0" y="0"/>
                          <a:ext cx="5172075" cy="175260"/>
                        </a:xfrm>
                        <a:prstGeom prst="rect">
                          <a:avLst/>
                        </a:prstGeom>
                        <a:solidFill>
                          <a:prstClr val="white"/>
                        </a:solidFill>
                        <a:ln>
                          <a:noFill/>
                        </a:ln>
                      </wps:spPr>
                      <wps:txbx>
                        <w:txbxContent>
                          <w:p w14:paraId="4C32AB41" w14:textId="77777777" w:rsidR="00DC2CA6" w:rsidRPr="00E443F5" w:rsidRDefault="00DC2CA6" w:rsidP="00E01CD5">
                            <w:pPr>
                              <w:pStyle w:val="Caption"/>
                              <w:jc w:val="center"/>
                              <w:rPr>
                                <w:rFonts w:ascii="Times New Roman" w:hAnsi="Times New Roman" w:cs="Times New Roman"/>
                                <w:i w:val="0"/>
                                <w:iCs w:val="0"/>
                                <w:color w:val="auto"/>
                                <w:sz w:val="20"/>
                                <w:szCs w:val="20"/>
                                <w:lang w:val="en-GB"/>
                              </w:rPr>
                            </w:pPr>
                            <w:r w:rsidRPr="00C460CC">
                              <w:rPr>
                                <w:rFonts w:ascii="Times New Roman" w:hAnsi="Times New Roman" w:cs="Times New Roman"/>
                                <w:b/>
                                <w:bCs/>
                                <w:i w:val="0"/>
                                <w:iCs w:val="0"/>
                                <w:color w:val="auto"/>
                                <w:sz w:val="20"/>
                                <w:szCs w:val="20"/>
                                <w:lang w:val="en-GB"/>
                              </w:rPr>
                              <w:t>Fig 5.</w:t>
                            </w:r>
                            <w:r w:rsidRPr="00E443F5">
                              <w:rPr>
                                <w:rFonts w:ascii="Times New Roman" w:hAnsi="Times New Roman" w:cs="Times New Roman"/>
                                <w:i w:val="0"/>
                                <w:iCs w:val="0"/>
                                <w:color w:val="auto"/>
                                <w:sz w:val="20"/>
                                <w:szCs w:val="20"/>
                                <w:lang w:val="en-GB"/>
                              </w:rPr>
                              <w:t xml:space="preserve"> Block Diagram of Proposed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9" o:spid="_x0000_s1173" type="#_x0000_t202" style="position:absolute;left:0;text-align:left;margin-left:27.75pt;margin-top:9.5pt;width:407.25pt;height:13.8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" stroked="f">
                <v:textbox inset="0,0,0,0">
                  <w:txbxContent>
                    <w:p w14:paraId="4C32AB41" w14:textId="77777777" w:rsidR="00DC2CA6" w:rsidRPr="00E443F5" w:rsidRDefault="00DC2CA6" w:rsidP="00E01CD5">
                      <w:pPr>
                        <w:pStyle w:val="Caption"/>
                        <w:jc w:val="center"/>
                        <w:rPr>
                          <w:rFonts w:ascii="Times New Roman" w:hAnsi="Times New Roman" w:cs="Times New Roman"/>
                          <w:i w:val="0"/>
                          <w:iCs w:val="0"/>
                          <w:color w:val="auto"/>
                          <w:sz w:val="20"/>
                          <w:szCs w:val="20"/>
                          <w:lang w:val="en-GB"/>
                        </w:rPr>
                      </w:pPr>
                      <w:r w:rsidRPr="00C460CC">
                        <w:rPr>
                          <w:rFonts w:ascii="Times New Roman" w:hAnsi="Times New Roman" w:cs="Times New Roman"/>
                          <w:b/>
                          <w:bCs/>
                          <w:i w:val="0"/>
                          <w:iCs w:val="0"/>
                          <w:color w:val="auto"/>
                          <w:sz w:val="20"/>
                          <w:szCs w:val="20"/>
                          <w:lang w:val="en-GB"/>
                        </w:rPr>
                        <w:t>Fig 5.</w:t>
                      </w:r>
                      <w:r w:rsidRPr="00E443F5">
                        <w:rPr>
                          <w:rFonts w:ascii="Times New Roman" w:hAnsi="Times New Roman" w:cs="Times New Roman"/>
                          <w:i w:val="0"/>
                          <w:iCs w:val="0"/>
                          <w:color w:val="auto"/>
                          <w:sz w:val="20"/>
                          <w:szCs w:val="20"/>
                          <w:lang w:val="en-GB"/>
                        </w:rPr>
                        <w:t xml:space="preserve"> Block Diagram of Proposed Methodology</w:t>
                      </w:r>
                    </w:p>
                  </w:txbxContent>
                </v:textbox>
              </v:shape>
            </w:pict>
          </mc:Fallback>
        </mc:AlternateContent>
      </w:r>
    </w:p>
    <w:p w14:paraId="6E47D168" w14:textId="093B6D53" w:rsidR="00755F72" w:rsidRDefault="00755F72" w:rsidP="005405EE">
      <w:pPr>
        <w:pStyle w:val="BodyText"/>
        <w:spacing w:line="261" w:lineRule="auto"/>
        <w:ind w:right="113"/>
        <w:jc w:val="both"/>
      </w:pPr>
    </w:p>
    <w:p w14:paraId="3D9C4CB5" w14:textId="77777777" w:rsidR="00755F72" w:rsidRDefault="00755F72" w:rsidP="005405EE">
      <w:pPr>
        <w:pStyle w:val="BodyText"/>
        <w:spacing w:line="261" w:lineRule="auto"/>
        <w:ind w:right="113"/>
        <w:jc w:val="both"/>
      </w:pPr>
    </w:p>
    <w:p w14:paraId="5F925877" w14:textId="77777777" w:rsidR="00755F72" w:rsidRDefault="00755F72" w:rsidP="005405EE">
      <w:pPr>
        <w:pStyle w:val="BodyText"/>
        <w:spacing w:line="261" w:lineRule="auto"/>
        <w:ind w:right="113"/>
        <w:jc w:val="both"/>
      </w:pPr>
    </w:p>
    <w:p w14:paraId="44B159CD" w14:textId="77777777" w:rsidR="00755F72" w:rsidRDefault="00755F72" w:rsidP="005405EE">
      <w:pPr>
        <w:pStyle w:val="BodyText"/>
        <w:spacing w:line="261" w:lineRule="auto"/>
        <w:ind w:right="113"/>
        <w:jc w:val="both"/>
      </w:pPr>
    </w:p>
    <w:p w14:paraId="3461F2B2" w14:textId="77777777" w:rsidR="00755F72" w:rsidRDefault="00755F72" w:rsidP="005405EE">
      <w:pPr>
        <w:pStyle w:val="BodyText"/>
        <w:spacing w:line="261" w:lineRule="auto"/>
        <w:ind w:right="113"/>
        <w:jc w:val="both"/>
      </w:pPr>
    </w:p>
    <w:p w14:paraId="33F36F44" w14:textId="77777777" w:rsidR="00E01CD5" w:rsidRDefault="00E01CD5" w:rsidP="00E01CD5">
      <w:pPr>
        <w:pStyle w:val="BodyText"/>
        <w:spacing w:line="261" w:lineRule="auto"/>
        <w:ind w:right="113"/>
      </w:pPr>
    </w:p>
    <w:p w14:paraId="23EFC47F" w14:textId="31D511E3" w:rsidR="005405EE" w:rsidRPr="000B2099" w:rsidRDefault="00E01CD5" w:rsidP="00E01CD5">
      <w:pPr>
        <w:pStyle w:val="BodyText"/>
        <w:spacing w:line="261" w:lineRule="auto"/>
        <w:ind w:right="113"/>
        <w:rPr>
          <w:b/>
          <w:bCs/>
          <w:sz w:val="22"/>
          <w:szCs w:val="22"/>
        </w:rPr>
      </w:pPr>
      <w:r>
        <w:lastRenderedPageBreak/>
        <w:t xml:space="preserve">  </w:t>
      </w:r>
      <w:r w:rsidR="005405EE" w:rsidRPr="000B2099">
        <w:rPr>
          <w:b/>
          <w:bCs/>
          <w:sz w:val="22"/>
          <w:szCs w:val="22"/>
        </w:rPr>
        <w:t>Step 1: Data Collection</w:t>
      </w:r>
    </w:p>
    <w:p w14:paraId="4051F71B" w14:textId="0063BE50" w:rsidR="005405EE" w:rsidRPr="000B2099" w:rsidRDefault="005405EE" w:rsidP="009A420B">
      <w:pPr>
        <w:pStyle w:val="BodyText"/>
        <w:spacing w:line="261" w:lineRule="auto"/>
        <w:ind w:left="108" w:right="113"/>
        <w:jc w:val="both"/>
        <w:rPr>
          <w:sz w:val="22"/>
          <w:szCs w:val="22"/>
        </w:rPr>
      </w:pPr>
      <w:r w:rsidRPr="000B2099">
        <w:rPr>
          <w:sz w:val="22"/>
          <w:szCs w:val="22"/>
        </w:rPr>
        <w:t xml:space="preserve">Data collection is the first step of this work. In this step, data is collected from the websites in terms of users (U1, U2, U3, … Un), products (P1, P2, P3, … </w:t>
      </w:r>
      <w:proofErr w:type="spellStart"/>
      <w:r w:rsidRPr="000B2099">
        <w:rPr>
          <w:sz w:val="22"/>
          <w:szCs w:val="22"/>
        </w:rPr>
        <w:t>Pn</w:t>
      </w:r>
      <w:proofErr w:type="spellEnd"/>
      <w:r w:rsidRPr="000B2099">
        <w:rPr>
          <w:sz w:val="22"/>
          <w:szCs w:val="22"/>
        </w:rPr>
        <w:t xml:space="preserve">), and reviews of the users. The reviews which are taken into consideration </w:t>
      </w:r>
      <w:del w:id="225" w:author="Abid Ali" w:date="2023-04-05T11:19:00Z">
        <w:r w:rsidRPr="000B2099" w:rsidDel="005702E5">
          <w:rPr>
            <w:sz w:val="22"/>
            <w:szCs w:val="22"/>
          </w:rPr>
          <w:delText xml:space="preserve">is </w:delText>
        </w:r>
      </w:del>
      <w:ins w:id="226" w:author="Abid Ali" w:date="2023-04-05T11:19:00Z">
        <w:r w:rsidR="005702E5">
          <w:rPr>
            <w:sz w:val="22"/>
            <w:szCs w:val="22"/>
          </w:rPr>
          <w:t>are</w:t>
        </w:r>
        <w:r w:rsidR="005702E5" w:rsidRPr="000B2099">
          <w:rPr>
            <w:sz w:val="22"/>
            <w:szCs w:val="22"/>
          </w:rPr>
          <w:t xml:space="preserve"> </w:t>
        </w:r>
      </w:ins>
      <w:r w:rsidRPr="000B2099">
        <w:rPr>
          <w:sz w:val="22"/>
          <w:szCs w:val="22"/>
        </w:rPr>
        <w:t xml:space="preserve">given for the same products by all the users or customers. </w:t>
      </w:r>
    </w:p>
    <w:p w14:paraId="23819EC7" w14:textId="77777777" w:rsidR="005405EE" w:rsidRPr="000B2099" w:rsidRDefault="005405EE" w:rsidP="000F2D51">
      <w:pPr>
        <w:pStyle w:val="BodyText"/>
        <w:spacing w:line="261" w:lineRule="auto"/>
        <w:ind w:left="108" w:right="113" w:firstLine="34"/>
        <w:rPr>
          <w:b/>
          <w:bCs/>
          <w:sz w:val="22"/>
          <w:szCs w:val="22"/>
        </w:rPr>
      </w:pPr>
      <w:r w:rsidRPr="000B2099">
        <w:rPr>
          <w:b/>
          <w:bCs/>
          <w:sz w:val="22"/>
          <w:szCs w:val="22"/>
        </w:rPr>
        <w:t>Step 2: Pre-processing of the Data</w:t>
      </w:r>
    </w:p>
    <w:p w14:paraId="3EB4F536" w14:textId="77777777" w:rsidR="005405EE" w:rsidRPr="000B2099" w:rsidRDefault="005405EE" w:rsidP="009A420B">
      <w:pPr>
        <w:pStyle w:val="BodyText"/>
        <w:spacing w:line="261" w:lineRule="auto"/>
        <w:ind w:left="108" w:right="113"/>
        <w:jc w:val="both"/>
        <w:rPr>
          <w:sz w:val="22"/>
          <w:szCs w:val="22"/>
        </w:rPr>
      </w:pPr>
      <w:r w:rsidRPr="000B2099">
        <w:rPr>
          <w:sz w:val="22"/>
          <w:szCs w:val="22"/>
        </w:rPr>
        <w:t>After collecting data, pre-processing of this data is done in this step. Pre-processing of the data is the most important step. In the methodology, pre-processing is done by using case folding, tokenization, and replacement of noisy data to enhance the performance of the methodology.</w:t>
      </w:r>
    </w:p>
    <w:p w14:paraId="3F2FE5F2" w14:textId="77777777" w:rsidR="005405EE" w:rsidRPr="000B2099" w:rsidRDefault="005405EE" w:rsidP="000F2D51">
      <w:pPr>
        <w:pStyle w:val="BodyText"/>
        <w:spacing w:line="261" w:lineRule="auto"/>
        <w:ind w:left="108" w:right="113" w:firstLine="34"/>
        <w:rPr>
          <w:b/>
          <w:bCs/>
          <w:sz w:val="22"/>
          <w:szCs w:val="22"/>
        </w:rPr>
      </w:pPr>
      <w:r w:rsidRPr="000B2099">
        <w:rPr>
          <w:b/>
          <w:bCs/>
          <w:sz w:val="22"/>
          <w:szCs w:val="22"/>
        </w:rPr>
        <w:t>Step 3: Concatenation of the Reviews and Products</w:t>
      </w:r>
    </w:p>
    <w:p w14:paraId="2B9539C6" w14:textId="1E50F983" w:rsidR="005405EE" w:rsidRPr="000B2099" w:rsidRDefault="005405EE" w:rsidP="009A420B">
      <w:pPr>
        <w:pStyle w:val="BodyText"/>
        <w:spacing w:line="261" w:lineRule="auto"/>
        <w:ind w:left="108" w:right="113"/>
        <w:jc w:val="both"/>
        <w:rPr>
          <w:sz w:val="22"/>
          <w:szCs w:val="22"/>
        </w:rPr>
      </w:pPr>
      <w:r w:rsidRPr="000B2099">
        <w:rPr>
          <w:sz w:val="22"/>
          <w:szCs w:val="22"/>
        </w:rPr>
        <w:t xml:space="preserve">In this step 3, after pre-processing </w:t>
      </w:r>
      <w:del w:id="227" w:author="Abid Ali" w:date="2023-04-05T11:19:00Z">
        <w:r w:rsidRPr="000B2099" w:rsidDel="005702E5">
          <w:rPr>
            <w:sz w:val="22"/>
            <w:szCs w:val="22"/>
          </w:rPr>
          <w:delText xml:space="preserve">of </w:delText>
        </w:r>
      </w:del>
      <w:r w:rsidRPr="000B2099">
        <w:rPr>
          <w:sz w:val="22"/>
          <w:szCs w:val="22"/>
        </w:rPr>
        <w:t xml:space="preserve">the data, </w:t>
      </w:r>
      <w:ins w:id="228" w:author="Abid Ali" w:date="2023-04-05T11:19:00Z">
        <w:r w:rsidR="005702E5">
          <w:rPr>
            <w:sz w:val="22"/>
            <w:szCs w:val="22"/>
          </w:rPr>
          <w:t xml:space="preserve">the </w:t>
        </w:r>
      </w:ins>
      <w:r w:rsidRPr="000B2099">
        <w:rPr>
          <w:sz w:val="22"/>
          <w:szCs w:val="22"/>
        </w:rPr>
        <w:t xml:space="preserve">concatenation of the reviews and products is done. Products and the reviews of the products which are given by </w:t>
      </w:r>
      <w:del w:id="229" w:author="Abid Ali" w:date="2023-04-05T11:19:00Z">
        <w:r w:rsidRPr="000B2099" w:rsidDel="005702E5">
          <w:rPr>
            <w:sz w:val="22"/>
            <w:szCs w:val="22"/>
          </w:rPr>
          <w:delText>a number of</w:delText>
        </w:r>
      </w:del>
      <w:ins w:id="230" w:author="Abid Ali" w:date="2023-04-05T11:19:00Z">
        <w:r w:rsidR="005702E5">
          <w:rPr>
            <w:sz w:val="22"/>
            <w:szCs w:val="22"/>
          </w:rPr>
          <w:t>several</w:t>
        </w:r>
      </w:ins>
      <w:r w:rsidRPr="000B2099">
        <w:rPr>
          <w:sz w:val="22"/>
          <w:szCs w:val="22"/>
        </w:rPr>
        <w:t xml:space="preserve"> users are linked to each other.</w:t>
      </w:r>
    </w:p>
    <w:p w14:paraId="16D63800" w14:textId="24B85891" w:rsidR="005405EE" w:rsidRPr="000B2099" w:rsidRDefault="005405EE" w:rsidP="000F2D51">
      <w:pPr>
        <w:pStyle w:val="BodyText"/>
        <w:spacing w:line="261" w:lineRule="auto"/>
        <w:ind w:left="108" w:right="113" w:firstLine="34"/>
        <w:rPr>
          <w:b/>
          <w:bCs/>
          <w:sz w:val="22"/>
          <w:szCs w:val="22"/>
        </w:rPr>
      </w:pPr>
      <w:r w:rsidRPr="000B2099">
        <w:rPr>
          <w:b/>
          <w:bCs/>
          <w:sz w:val="22"/>
          <w:szCs w:val="22"/>
        </w:rPr>
        <w:t xml:space="preserve">Step 4: Calculate </w:t>
      </w:r>
      <w:ins w:id="231" w:author="Abid Ali" w:date="2023-04-05T11:19:00Z">
        <w:r w:rsidR="005702E5">
          <w:rPr>
            <w:b/>
            <w:bCs/>
            <w:sz w:val="22"/>
            <w:szCs w:val="22"/>
          </w:rPr>
          <w:t xml:space="preserve">the </w:t>
        </w:r>
      </w:ins>
      <w:r w:rsidRPr="000B2099">
        <w:rPr>
          <w:b/>
          <w:bCs/>
          <w:sz w:val="22"/>
          <w:szCs w:val="22"/>
        </w:rPr>
        <w:t>Weight for both Product and Review</w:t>
      </w:r>
    </w:p>
    <w:p w14:paraId="332F0E06" w14:textId="69599E9D" w:rsidR="005405EE" w:rsidRPr="000B2099" w:rsidRDefault="005405EE" w:rsidP="009A420B">
      <w:pPr>
        <w:pStyle w:val="BodyText"/>
        <w:spacing w:line="261" w:lineRule="auto"/>
        <w:ind w:left="108" w:right="113"/>
        <w:jc w:val="both"/>
        <w:rPr>
          <w:sz w:val="22"/>
          <w:szCs w:val="22"/>
        </w:rPr>
      </w:pPr>
      <w:r w:rsidRPr="000B2099">
        <w:rPr>
          <w:sz w:val="22"/>
          <w:szCs w:val="22"/>
        </w:rPr>
        <w:t xml:space="preserve">After done concatenation of the product and reviews in </w:t>
      </w:r>
      <w:ins w:id="232" w:author="Abid Ali" w:date="2023-04-05T11:20:00Z">
        <w:r w:rsidR="005702E5">
          <w:rPr>
            <w:sz w:val="22"/>
            <w:szCs w:val="22"/>
          </w:rPr>
          <w:t xml:space="preserve">the </w:t>
        </w:r>
      </w:ins>
      <w:r w:rsidRPr="000B2099">
        <w:rPr>
          <w:sz w:val="22"/>
          <w:szCs w:val="22"/>
        </w:rPr>
        <w:t>previous step, here weight is calculated for products and review</w:t>
      </w:r>
      <w:ins w:id="233" w:author="Abid Ali" w:date="2023-04-05T11:20:00Z">
        <w:r w:rsidR="005702E5">
          <w:rPr>
            <w:sz w:val="22"/>
            <w:szCs w:val="22"/>
          </w:rPr>
          <w:t>s</w:t>
        </w:r>
      </w:ins>
      <w:r w:rsidRPr="000B2099">
        <w:rPr>
          <w:sz w:val="22"/>
          <w:szCs w:val="22"/>
        </w:rPr>
        <w:t xml:space="preserve"> of the user by using a new</w:t>
      </w:r>
      <w:ins w:id="234" w:author="Abid Ali" w:date="2023-04-05T11:20:00Z">
        <w:r w:rsidR="005702E5">
          <w:rPr>
            <w:sz w:val="22"/>
            <w:szCs w:val="22"/>
          </w:rPr>
          <w:t>ly</w:t>
        </w:r>
      </w:ins>
      <w:r w:rsidRPr="000B2099">
        <w:rPr>
          <w:sz w:val="22"/>
          <w:szCs w:val="22"/>
        </w:rPr>
        <w:t xml:space="preserve"> created formula as given below:</w:t>
      </w:r>
      <w:r w:rsidR="007539A5" w:rsidRPr="000B2099">
        <w:rPr>
          <w:sz w:val="22"/>
          <w:szCs w:val="22"/>
        </w:rPr>
        <w:t xml:space="preserve">    </w:t>
      </w:r>
    </w:p>
    <w:p w14:paraId="2F39D499" w14:textId="41D1AE72" w:rsidR="005405EE" w:rsidRPr="000B2099" w:rsidRDefault="005405EE" w:rsidP="00D368DE">
      <w:pPr>
        <w:pStyle w:val="BodyText"/>
        <w:spacing w:before="120" w:after="120"/>
        <w:ind w:left="142" w:right="113"/>
        <w:jc w:val="both"/>
        <w:rPr>
          <w:sz w:val="22"/>
          <w:szCs w:val="22"/>
        </w:rPr>
      </w:pPr>
      <w:r w:rsidRPr="000B2099">
        <w:rPr>
          <w:sz w:val="22"/>
          <w:szCs w:val="22"/>
        </w:rPr>
        <w:t xml:space="preserve"> </w:t>
      </w:r>
      <m:oMath>
        <m:sSubSup>
          <m:sSubSupPr>
            <m:ctrlPr>
              <w:rPr>
                <w:rFonts w:ascii="Cambria Math" w:hAnsi="Cambria Math"/>
                <w:sz w:val="22"/>
                <w:szCs w:val="22"/>
              </w:rPr>
            </m:ctrlPr>
          </m:sSubSupPr>
          <m:e>
            <m:r>
              <w:rPr>
                <w:rFonts w:ascii="Cambria Math" w:hAnsi="Cambria Math"/>
                <w:sz w:val="22"/>
                <w:szCs w:val="22"/>
              </w:rPr>
              <m:t>W</m:t>
            </m:r>
          </m:e>
          <m: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u</m:t>
                </m:r>
              </m:e>
              <m:sub>
                <m:r>
                  <w:rPr>
                    <w:rFonts w:ascii="Cambria Math" w:hAnsi="Cambria Math"/>
                    <w:sz w:val="22"/>
                    <w:szCs w:val="22"/>
                  </w:rPr>
                  <m:t>p</m:t>
                </m:r>
              </m:sub>
            </m:sSub>
            <m:r>
              <m:rPr>
                <m:sty m:val="p"/>
              </m:rPr>
              <w:rPr>
                <w:rFonts w:ascii="Cambria Math" w:hAnsi="Cambria Math"/>
                <w:sz w:val="22"/>
                <w:szCs w:val="22"/>
              </w:rPr>
              <m:t>)</m:t>
            </m:r>
          </m:sub>
          <m:sup>
            <m:r>
              <w:rPr>
                <w:rFonts w:ascii="Cambria Math" w:hAnsi="Cambria Math"/>
                <w:sz w:val="22"/>
                <w:szCs w:val="22"/>
              </w:rPr>
              <m:t>P</m:t>
            </m:r>
          </m:sup>
        </m:sSubSup>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sSub>
              <m:sSubPr>
                <m:ctrlPr>
                  <w:rPr>
                    <w:rFonts w:ascii="Cambria Math" w:hAnsi="Cambria Math"/>
                    <w:sz w:val="22"/>
                    <w:szCs w:val="22"/>
                  </w:rPr>
                </m:ctrlPr>
              </m:sSubPr>
              <m:e>
                <m:r>
                  <w:rPr>
                    <w:rFonts w:ascii="Cambria Math" w:hAnsi="Cambria Math"/>
                    <w:sz w:val="22"/>
                    <w:szCs w:val="22"/>
                  </w:rPr>
                  <m:t>P</m:t>
                </m:r>
              </m:e>
              <m:sub>
                <m:sSub>
                  <m:sSubPr>
                    <m:ctrlPr>
                      <w:rPr>
                        <w:rFonts w:ascii="Cambria Math" w:hAnsi="Cambria Math"/>
                        <w:sz w:val="22"/>
                        <w:szCs w:val="22"/>
                      </w:rPr>
                    </m:ctrlPr>
                  </m:sSubPr>
                  <m:e>
                    <m:r>
                      <w:rPr>
                        <w:rFonts w:ascii="Cambria Math" w:hAnsi="Cambria Math"/>
                        <w:sz w:val="22"/>
                        <w:szCs w:val="22"/>
                      </w:rPr>
                      <m:t>U</m:t>
                    </m:r>
                  </m:e>
                  <m:sub>
                    <m:r>
                      <w:rPr>
                        <w:rFonts w:ascii="Cambria Math" w:hAnsi="Cambria Math"/>
                        <w:sz w:val="22"/>
                        <w:szCs w:val="22"/>
                      </w:rPr>
                      <m:t>i</m:t>
                    </m:r>
                  </m:sub>
                </m:sSub>
              </m:sub>
            </m:sSub>
          </m:sub>
        </m:sSub>
        <m:r>
          <m:rPr>
            <m:sty m:val="p"/>
          </m:rPr>
          <w:rPr>
            <w:rFonts w:ascii="Cambria Math" w:hAnsi="Cambria Math"/>
            <w:sz w:val="22"/>
            <w:szCs w:val="22"/>
          </w:rPr>
          <m:t>/</m:t>
        </m:r>
        <m:nary>
          <m:naryPr>
            <m:chr m:val="∑"/>
            <m:limLoc m:val="undOvr"/>
            <m:ctrlPr>
              <w:rPr>
                <w:rFonts w:ascii="Cambria Math" w:hAnsi="Cambria Math"/>
                <w:sz w:val="22"/>
                <w:szCs w:val="22"/>
              </w:rPr>
            </m:ctrlPr>
          </m:naryPr>
          <m:sub>
            <m:sSub>
              <m:sSubPr>
                <m:ctrlPr>
                  <w:rPr>
                    <w:rFonts w:ascii="Cambria Math" w:hAnsi="Cambria Math"/>
                    <w:sz w:val="22"/>
                    <w:szCs w:val="22"/>
                  </w:rPr>
                </m:ctrlPr>
              </m:sSubPr>
              <m:e>
                <m:r>
                  <w:rPr>
                    <w:rFonts w:ascii="Cambria Math" w:hAnsi="Cambria Math"/>
                    <w:sz w:val="22"/>
                    <w:szCs w:val="22"/>
                  </w:rPr>
                  <m:t>U</m:t>
                </m:r>
              </m:e>
              <m:sub>
                <m:r>
                  <w:rPr>
                    <w:rFonts w:ascii="Cambria Math" w:hAnsi="Cambria Math"/>
                    <w:sz w:val="22"/>
                    <w:szCs w:val="22"/>
                  </w:rPr>
                  <m:t>i</m:t>
                </m:r>
              </m:sub>
            </m:sSub>
            <m:r>
              <m:rPr>
                <m:sty m:val="p"/>
              </m:rPr>
              <w:rPr>
                <w:rFonts w:ascii="Cambria Math" w:hAnsi="Cambria Math"/>
                <w:sz w:val="22"/>
                <w:szCs w:val="22"/>
              </w:rPr>
              <m:t>∈</m:t>
            </m:r>
            <m:r>
              <w:rPr>
                <w:rFonts w:ascii="Cambria Math" w:hAnsi="Cambria Math"/>
                <w:sz w:val="22"/>
                <w:szCs w:val="22"/>
              </w:rPr>
              <m:t>U</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P</m:t>
                </m:r>
              </m:sub>
            </m:sSub>
          </m:e>
        </m:nary>
      </m:oMath>
      <w:r w:rsidRPr="000B2099">
        <w:rPr>
          <w:sz w:val="22"/>
          <w:szCs w:val="22"/>
        </w:rPr>
        <w:t xml:space="preserve">     </w:t>
      </w:r>
      <w:r w:rsidR="000F2D51" w:rsidRPr="000B2099">
        <w:rPr>
          <w:sz w:val="22"/>
          <w:szCs w:val="22"/>
        </w:rPr>
        <w:t xml:space="preserve">             </w:t>
      </w:r>
      <w:r w:rsidR="007539A5" w:rsidRPr="000B2099">
        <w:rPr>
          <w:sz w:val="22"/>
          <w:szCs w:val="22"/>
        </w:rPr>
        <w:t xml:space="preserve">                                            </w:t>
      </w:r>
      <w:r w:rsidR="00533AB7">
        <w:rPr>
          <w:sz w:val="22"/>
          <w:szCs w:val="22"/>
        </w:rPr>
        <w:t xml:space="preserve">                                    </w:t>
      </w:r>
      <w:r w:rsidR="0061097F">
        <w:rPr>
          <w:sz w:val="22"/>
          <w:szCs w:val="22"/>
        </w:rPr>
        <w:t xml:space="preserve">                    </w:t>
      </w:r>
      <w:r w:rsidR="007539A5" w:rsidRPr="000B2099">
        <w:rPr>
          <w:sz w:val="22"/>
          <w:szCs w:val="22"/>
        </w:rPr>
        <w:t xml:space="preserve">  </w:t>
      </w:r>
      <w:r w:rsidR="000F2D51" w:rsidRPr="000B2099">
        <w:rPr>
          <w:sz w:val="22"/>
          <w:szCs w:val="22"/>
        </w:rPr>
        <w:t xml:space="preserve"> </w:t>
      </w:r>
      <w:r w:rsidRPr="000B2099">
        <w:rPr>
          <w:sz w:val="22"/>
          <w:szCs w:val="22"/>
        </w:rPr>
        <w:t xml:space="preserve">             (</w:t>
      </w:r>
      <w:r w:rsidR="00773703">
        <w:rPr>
          <w:sz w:val="22"/>
          <w:szCs w:val="22"/>
        </w:rPr>
        <w:t>7</w:t>
      </w:r>
      <w:r w:rsidRPr="000B2099">
        <w:rPr>
          <w:sz w:val="22"/>
          <w:szCs w:val="22"/>
        </w:rPr>
        <w:t>)</w:t>
      </w:r>
    </w:p>
    <w:p w14:paraId="589DB1F2" w14:textId="77777777" w:rsidR="005405EE" w:rsidRPr="000B2099" w:rsidRDefault="005405EE" w:rsidP="000F2D51">
      <w:pPr>
        <w:pStyle w:val="BodyText"/>
        <w:spacing w:line="261" w:lineRule="auto"/>
        <w:ind w:left="108" w:right="113" w:firstLine="226"/>
        <w:jc w:val="both"/>
        <w:rPr>
          <w:sz w:val="22"/>
          <w:szCs w:val="22"/>
        </w:rPr>
      </w:pPr>
      <w:r w:rsidRPr="000B2099">
        <w:rPr>
          <w:sz w:val="22"/>
          <w:szCs w:val="22"/>
        </w:rPr>
        <w:t xml:space="preserve">Where, </w:t>
      </w:r>
    </w:p>
    <w:p w14:paraId="34C06BE1" w14:textId="247966D4" w:rsidR="005405EE" w:rsidRPr="000B2099" w:rsidRDefault="00C22032" w:rsidP="000F2D51">
      <w:pPr>
        <w:pStyle w:val="BodyText"/>
        <w:spacing w:line="261" w:lineRule="auto"/>
        <w:ind w:left="108" w:right="113" w:firstLine="226"/>
        <w:jc w:val="both"/>
        <w:rPr>
          <w:sz w:val="22"/>
          <w:szCs w:val="22"/>
        </w:rPr>
      </w:pPr>
      <m:oMath>
        <m:sSubSup>
          <m:sSubSupPr>
            <m:ctrlPr>
              <w:rPr>
                <w:rFonts w:ascii="Cambria Math" w:hAnsi="Cambria Math"/>
                <w:sz w:val="22"/>
                <w:szCs w:val="22"/>
              </w:rPr>
            </m:ctrlPr>
          </m:sSubSupPr>
          <m:e>
            <m:r>
              <w:rPr>
                <w:rFonts w:ascii="Cambria Math" w:hAnsi="Cambria Math"/>
                <w:sz w:val="22"/>
                <w:szCs w:val="22"/>
              </w:rPr>
              <m:t>W</m:t>
            </m:r>
          </m:e>
          <m: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u</m:t>
                </m:r>
              </m:e>
              <m:sub>
                <m:r>
                  <w:rPr>
                    <w:rFonts w:ascii="Cambria Math" w:hAnsi="Cambria Math"/>
                    <w:sz w:val="22"/>
                    <w:szCs w:val="22"/>
                  </w:rPr>
                  <m:t>p</m:t>
                </m:r>
              </m:sub>
            </m:sSub>
            <m:r>
              <m:rPr>
                <m:sty m:val="p"/>
              </m:rPr>
              <w:rPr>
                <w:rFonts w:ascii="Cambria Math" w:hAnsi="Cambria Math"/>
                <w:sz w:val="22"/>
                <w:szCs w:val="22"/>
              </w:rPr>
              <m:t>)</m:t>
            </m:r>
          </m:sub>
          <m:sup>
            <m:r>
              <w:rPr>
                <w:rFonts w:ascii="Cambria Math" w:hAnsi="Cambria Math"/>
                <w:sz w:val="22"/>
                <w:szCs w:val="22"/>
              </w:rPr>
              <m:t>P</m:t>
            </m:r>
          </m:sup>
        </m:sSubSup>
      </m:oMath>
      <w:r w:rsidR="005405EE" w:rsidRPr="000B2099">
        <w:rPr>
          <w:sz w:val="22"/>
          <w:szCs w:val="22"/>
        </w:rPr>
        <w:t xml:space="preserve">= Denotes the total weight of </w:t>
      </w:r>
      <w:ins w:id="235" w:author="Abid Ali" w:date="2023-04-05T11:20:00Z">
        <w:r w:rsidR="005702E5">
          <w:rPr>
            <w:sz w:val="22"/>
            <w:szCs w:val="22"/>
          </w:rPr>
          <w:t xml:space="preserve">the </w:t>
        </w:r>
      </w:ins>
      <w:r w:rsidR="005405EE" w:rsidRPr="000B2099">
        <w:rPr>
          <w:sz w:val="22"/>
          <w:szCs w:val="22"/>
        </w:rPr>
        <w:t>product (P) and review by users</w:t>
      </w:r>
    </w:p>
    <w:p w14:paraId="54F75DD8" w14:textId="283363BB" w:rsidR="005405EE" w:rsidRPr="000B2099" w:rsidRDefault="00C22032" w:rsidP="000F2D51">
      <w:pPr>
        <w:pStyle w:val="BodyText"/>
        <w:spacing w:line="261" w:lineRule="auto"/>
        <w:ind w:left="108" w:right="113" w:firstLine="226"/>
        <w:jc w:val="both"/>
        <w:rPr>
          <w:sz w:val="22"/>
          <w:szCs w:val="22"/>
        </w:rPr>
      </w:pP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P</m:t>
            </m:r>
          </m:sub>
        </m:sSub>
      </m:oMath>
      <w:r w:rsidR="005405EE" w:rsidRPr="000B2099">
        <w:rPr>
          <w:sz w:val="22"/>
          <w:szCs w:val="22"/>
        </w:rPr>
        <w:t xml:space="preserve"> = Review (R) of </w:t>
      </w:r>
      <w:ins w:id="236" w:author="Abid Ali" w:date="2023-04-05T11:20:00Z">
        <w:r w:rsidR="005702E5">
          <w:rPr>
            <w:sz w:val="22"/>
            <w:szCs w:val="22"/>
          </w:rPr>
          <w:t xml:space="preserve">the </w:t>
        </w:r>
      </w:ins>
      <w:r w:rsidR="005405EE" w:rsidRPr="000B2099">
        <w:rPr>
          <w:sz w:val="22"/>
          <w:szCs w:val="22"/>
        </w:rPr>
        <w:t xml:space="preserve">Product given by </w:t>
      </w:r>
      <w:ins w:id="237" w:author="Abid Ali" w:date="2023-04-05T11:20:00Z">
        <w:r w:rsidR="005702E5">
          <w:rPr>
            <w:sz w:val="22"/>
            <w:szCs w:val="22"/>
          </w:rPr>
          <w:t xml:space="preserve">the </w:t>
        </w:r>
      </w:ins>
      <w:r w:rsidR="005405EE" w:rsidRPr="000B2099">
        <w:rPr>
          <w:sz w:val="22"/>
          <w:szCs w:val="22"/>
        </w:rPr>
        <w:t xml:space="preserve">user </w:t>
      </w:r>
      <m:oMath>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U</m:t>
            </m:r>
          </m:e>
          <m:sub>
            <m:r>
              <w:rPr>
                <w:rFonts w:ascii="Cambria Math" w:hAnsi="Cambria Math"/>
                <w:sz w:val="22"/>
                <w:szCs w:val="22"/>
              </w:rPr>
              <m:t>i</m:t>
            </m:r>
          </m:sub>
        </m:sSub>
      </m:oMath>
      <w:r w:rsidR="005405EE" w:rsidRPr="000B2099">
        <w:rPr>
          <w:sz w:val="22"/>
          <w:szCs w:val="22"/>
        </w:rPr>
        <w:t>) where i = 1, 2, 3, … n</w:t>
      </w:r>
    </w:p>
    <w:p w14:paraId="30D80FC5" w14:textId="0B30189D" w:rsidR="005405EE" w:rsidRPr="000B2099" w:rsidRDefault="005405EE" w:rsidP="009A420B">
      <w:pPr>
        <w:pStyle w:val="BodyText"/>
        <w:spacing w:line="261" w:lineRule="auto"/>
        <w:ind w:left="142" w:right="113"/>
        <w:rPr>
          <w:b/>
          <w:bCs/>
          <w:sz w:val="22"/>
          <w:szCs w:val="22"/>
        </w:rPr>
      </w:pPr>
      <w:r w:rsidRPr="000B2099">
        <w:rPr>
          <w:b/>
          <w:bCs/>
          <w:sz w:val="22"/>
          <w:szCs w:val="22"/>
        </w:rPr>
        <w:t xml:space="preserve">Step 5: Calculate </w:t>
      </w:r>
      <w:ins w:id="238" w:author="Abid Ali" w:date="2023-04-05T11:20:00Z">
        <w:r w:rsidR="005702E5">
          <w:rPr>
            <w:b/>
            <w:bCs/>
            <w:sz w:val="22"/>
            <w:szCs w:val="22"/>
          </w:rPr>
          <w:t xml:space="preserve">the </w:t>
        </w:r>
      </w:ins>
      <w:r w:rsidRPr="000B2099">
        <w:rPr>
          <w:b/>
          <w:bCs/>
          <w:sz w:val="22"/>
          <w:szCs w:val="22"/>
        </w:rPr>
        <w:t>Similarity of users’ reviews.</w:t>
      </w:r>
    </w:p>
    <w:p w14:paraId="6BE1CC69" w14:textId="493B6965" w:rsidR="005405EE" w:rsidRPr="000B2099" w:rsidRDefault="005405EE" w:rsidP="009A420B">
      <w:pPr>
        <w:pStyle w:val="BodyText"/>
        <w:spacing w:line="261" w:lineRule="auto"/>
        <w:ind w:left="108" w:right="113"/>
        <w:jc w:val="both"/>
        <w:rPr>
          <w:sz w:val="22"/>
          <w:szCs w:val="22"/>
        </w:rPr>
      </w:pPr>
      <w:r w:rsidRPr="000B2099">
        <w:rPr>
          <w:sz w:val="22"/>
          <w:szCs w:val="22"/>
        </w:rPr>
        <w:t xml:space="preserve">In this step 5, </w:t>
      </w:r>
      <w:ins w:id="239" w:author="Abid Ali" w:date="2023-04-05T11:20:00Z">
        <w:r w:rsidR="005702E5">
          <w:rPr>
            <w:sz w:val="22"/>
            <w:szCs w:val="22"/>
          </w:rPr>
          <w:t xml:space="preserve">the </w:t>
        </w:r>
      </w:ins>
      <w:r w:rsidRPr="000B2099">
        <w:rPr>
          <w:sz w:val="22"/>
          <w:szCs w:val="22"/>
        </w:rPr>
        <w:t>similarity of users’ reviews is calculated by using a formula as given below:</w:t>
      </w:r>
    </w:p>
    <w:p w14:paraId="506BBBCC" w14:textId="366164B1" w:rsidR="005405EE" w:rsidRPr="000B2099" w:rsidRDefault="005405EE" w:rsidP="00D368DE">
      <w:pPr>
        <w:pStyle w:val="BodyText"/>
        <w:spacing w:before="120" w:after="120"/>
        <w:ind w:left="142" w:right="113"/>
        <w:jc w:val="both"/>
        <w:rPr>
          <w:sz w:val="22"/>
          <w:szCs w:val="22"/>
        </w:rPr>
      </w:pPr>
      <m:oMath>
        <m:r>
          <w:rPr>
            <w:rFonts w:ascii="Cambria Math" w:hAnsi="Cambria Math"/>
            <w:sz w:val="22"/>
            <w:szCs w:val="22"/>
          </w:rPr>
          <m:t>Sim</m:t>
        </m:r>
        <m:r>
          <m:rPr>
            <m:sty m:val="p"/>
          </m:rPr>
          <w:rPr>
            <w:rFonts w:ascii="Cambria Math" w:hAnsi="Cambria Math"/>
            <w:sz w:val="22"/>
            <w:szCs w:val="22"/>
          </w:rPr>
          <m:t xml:space="preserve"> </m:t>
        </m:r>
        <m:r>
          <w:rPr>
            <w:rFonts w:ascii="Cambria Math" w:hAnsi="Cambria Math"/>
            <w:sz w:val="22"/>
            <w:szCs w:val="22"/>
          </w:rPr>
          <m:t>U</m:t>
        </m:r>
        <m:d>
          <m:dPr>
            <m:ctrlPr>
              <w:rPr>
                <w:rFonts w:ascii="Cambria Math" w:hAnsi="Cambria Math"/>
                <w:sz w:val="22"/>
                <w:szCs w:val="22"/>
              </w:rPr>
            </m:ctrlPr>
          </m:dPr>
          <m:e>
            <m:r>
              <w:rPr>
                <w:rFonts w:ascii="Cambria Math" w:hAnsi="Cambria Math"/>
                <w:sz w:val="22"/>
                <w:szCs w:val="22"/>
              </w:rPr>
              <m:t>i</m:t>
            </m:r>
            <m:r>
              <m:rPr>
                <m:sty m:val="p"/>
              </m:rPr>
              <w:rPr>
                <w:rFonts w:ascii="Cambria Math" w:hAnsi="Cambria Math"/>
                <w:sz w:val="22"/>
                <w:szCs w:val="22"/>
              </w:rPr>
              <m:t xml:space="preserve">, </m:t>
            </m:r>
            <m:r>
              <w:rPr>
                <w:rFonts w:ascii="Cambria Math" w:hAnsi="Cambria Math"/>
                <w:sz w:val="22"/>
                <w:szCs w:val="22"/>
              </w:rPr>
              <m:t>j</m:t>
            </m:r>
          </m:e>
        </m:d>
        <m:r>
          <m:rPr>
            <m:sty m:val="p"/>
          </m:rPr>
          <w:rPr>
            <w:rFonts w:ascii="Cambria Math" w:hAnsi="Cambria Math"/>
            <w:sz w:val="22"/>
            <w:szCs w:val="22"/>
          </w:rPr>
          <m:t>=</m:t>
        </m:r>
        <m:d>
          <m:dPr>
            <m:ctrlPr>
              <w:rPr>
                <w:rFonts w:ascii="Cambria Math" w:hAnsi="Cambria Math"/>
                <w:sz w:val="22"/>
                <w:szCs w:val="22"/>
              </w:rPr>
            </m:ctrlPr>
          </m:dPr>
          <m:e>
            <m:r>
              <m:rPr>
                <m:sty m:val="p"/>
              </m:rPr>
              <w:rPr>
                <w:rFonts w:ascii="Cambria Math" w:hAnsi="Cambria Math"/>
                <w:sz w:val="22"/>
                <w:szCs w:val="22"/>
              </w:rPr>
              <m:t>1-</m:t>
            </m:r>
            <m:r>
              <w:rPr>
                <w:rFonts w:ascii="Cambria Math" w:hAnsi="Cambria Math"/>
                <w:sz w:val="22"/>
                <w:szCs w:val="22"/>
              </w:rPr>
              <m:t>d</m:t>
            </m:r>
          </m:e>
        </m:d>
        <m:r>
          <m:rPr>
            <m:sty m:val="p"/>
          </m:rPr>
          <w:rPr>
            <w:rFonts w:ascii="Cambria Math" w:hAnsi="Cambria Math"/>
            <w:sz w:val="22"/>
            <w:szCs w:val="22"/>
          </w:rPr>
          <m:t>+</m:t>
        </m:r>
        <m:r>
          <w:rPr>
            <w:rFonts w:ascii="Cambria Math" w:hAnsi="Cambria Math"/>
            <w:sz w:val="22"/>
            <w:szCs w:val="22"/>
          </w:rPr>
          <m:t>d</m:t>
        </m:r>
        <m:nary>
          <m:naryPr>
            <m:chr m:val="∑"/>
            <m:limLoc m:val="undOvr"/>
            <m:supHide m:val="1"/>
            <m:ctrlPr>
              <w:rPr>
                <w:rFonts w:ascii="Cambria Math" w:hAnsi="Cambria Math"/>
                <w:sz w:val="22"/>
                <w:szCs w:val="22"/>
              </w:rPr>
            </m:ctrlPr>
          </m:naryPr>
          <m:sub>
            <m:sSub>
              <m:sSubPr>
                <m:ctrlPr>
                  <w:rPr>
                    <w:rFonts w:ascii="Cambria Math" w:hAnsi="Cambria Math"/>
                    <w:sz w:val="22"/>
                    <w:szCs w:val="22"/>
                  </w:rPr>
                </m:ctrlPr>
              </m:sSubPr>
              <m:e>
                <m:r>
                  <w:rPr>
                    <w:rFonts w:ascii="Cambria Math" w:hAnsi="Cambria Math"/>
                    <w:sz w:val="22"/>
                    <w:szCs w:val="22"/>
                  </w:rPr>
                  <m:t>U</m:t>
                </m:r>
              </m:e>
              <m:sub>
                <m:r>
                  <w:rPr>
                    <w:rFonts w:ascii="Cambria Math" w:hAnsi="Cambria Math"/>
                    <w:sz w:val="22"/>
                    <w:szCs w:val="22"/>
                  </w:rPr>
                  <m:t>j</m:t>
                </m:r>
              </m:sub>
            </m:sSub>
            <m:r>
              <m:rPr>
                <m:sty m:val="p"/>
              </m:rPr>
              <w:rPr>
                <w:rFonts w:ascii="Cambria Math" w:hAnsi="Cambria Math"/>
                <w:sz w:val="22"/>
                <w:szCs w:val="22"/>
              </w:rPr>
              <m:t>∈</m:t>
            </m:r>
            <m:r>
              <w:rPr>
                <w:rFonts w:ascii="Cambria Math" w:hAnsi="Cambria Math"/>
                <w:sz w:val="22"/>
                <w:szCs w:val="22"/>
              </w:rPr>
              <m:t>U</m:t>
            </m:r>
          </m:sub>
          <m:sup/>
          <m:e>
            <m:r>
              <w:rPr>
                <w:rFonts w:ascii="Cambria Math" w:hAnsi="Cambria Math"/>
                <w:sz w:val="22"/>
                <w:szCs w:val="22"/>
              </w:rPr>
              <m:t>Sim</m:t>
            </m:r>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U</m:t>
                </m:r>
              </m:e>
              <m:sub>
                <m:r>
                  <w:rPr>
                    <w:rFonts w:ascii="Cambria Math" w:hAnsi="Cambria Math"/>
                    <w:sz w:val="22"/>
                    <w:szCs w:val="22"/>
                  </w:rPr>
                  <m:t>j</m:t>
                </m:r>
              </m:sub>
            </m:sSub>
            <m:r>
              <m:rPr>
                <m:sty m:val="p"/>
              </m:rPr>
              <w:rPr>
                <w:rFonts w:ascii="Cambria Math" w:hAnsi="Cambria Math"/>
                <w:sz w:val="22"/>
                <w:szCs w:val="22"/>
              </w:rPr>
              <m:t>)</m:t>
            </m:r>
          </m:e>
        </m:nary>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sSub>
              <m:sSubPr>
                <m:ctrlPr>
                  <w:rPr>
                    <w:rFonts w:ascii="Cambria Math" w:hAnsi="Cambria Math"/>
                    <w:sz w:val="22"/>
                    <w:szCs w:val="22"/>
                  </w:rPr>
                </m:ctrlPr>
              </m:sSubPr>
              <m:e>
                <m:r>
                  <w:rPr>
                    <w:rFonts w:ascii="Cambria Math" w:hAnsi="Cambria Math"/>
                    <w:sz w:val="22"/>
                    <w:szCs w:val="22"/>
                  </w:rPr>
                  <m:t>P</m:t>
                </m:r>
              </m:e>
              <m:sub>
                <m:sSub>
                  <m:sSubPr>
                    <m:ctrlPr>
                      <w:rPr>
                        <w:rFonts w:ascii="Cambria Math" w:hAnsi="Cambria Math"/>
                        <w:sz w:val="22"/>
                        <w:szCs w:val="22"/>
                      </w:rPr>
                    </m:ctrlPr>
                  </m:sSubPr>
                  <m:e>
                    <m:r>
                      <w:rPr>
                        <w:rFonts w:ascii="Cambria Math" w:hAnsi="Cambria Math"/>
                        <w:sz w:val="22"/>
                        <w:szCs w:val="22"/>
                      </w:rPr>
                      <m:t>U</m:t>
                    </m:r>
                  </m:e>
                  <m:sub>
                    <m:r>
                      <w:rPr>
                        <w:rFonts w:ascii="Cambria Math" w:hAnsi="Cambria Math"/>
                        <w:sz w:val="22"/>
                        <w:szCs w:val="22"/>
                      </w:rPr>
                      <m:t>i</m:t>
                    </m:r>
                  </m:sub>
                </m:sSub>
              </m:sub>
            </m:sSub>
          </m:sub>
        </m:sSub>
      </m:oMath>
      <w:r w:rsidRPr="000B2099">
        <w:rPr>
          <w:sz w:val="22"/>
          <w:szCs w:val="22"/>
        </w:rPr>
        <w:t xml:space="preserve">                         </w:t>
      </w:r>
      <w:r w:rsidR="007539A5" w:rsidRPr="000B2099">
        <w:rPr>
          <w:sz w:val="22"/>
          <w:szCs w:val="22"/>
        </w:rPr>
        <w:t xml:space="preserve">         </w:t>
      </w:r>
      <w:r w:rsidRPr="000B2099">
        <w:rPr>
          <w:sz w:val="22"/>
          <w:szCs w:val="22"/>
        </w:rPr>
        <w:t xml:space="preserve">                </w:t>
      </w:r>
      <w:r w:rsidR="002B4E81" w:rsidRPr="000B2099">
        <w:rPr>
          <w:sz w:val="22"/>
          <w:szCs w:val="22"/>
        </w:rPr>
        <w:t xml:space="preserve">            </w:t>
      </w:r>
      <w:r w:rsidR="0061097F">
        <w:rPr>
          <w:sz w:val="22"/>
          <w:szCs w:val="22"/>
        </w:rPr>
        <w:t xml:space="preserve">                      </w:t>
      </w:r>
      <w:r w:rsidR="002B4E81" w:rsidRPr="000B2099">
        <w:rPr>
          <w:sz w:val="22"/>
          <w:szCs w:val="22"/>
        </w:rPr>
        <w:t xml:space="preserve">         </w:t>
      </w:r>
      <w:r w:rsidRPr="000B2099">
        <w:rPr>
          <w:sz w:val="22"/>
          <w:szCs w:val="22"/>
        </w:rPr>
        <w:t>(</w:t>
      </w:r>
      <w:r w:rsidR="00773703">
        <w:rPr>
          <w:sz w:val="22"/>
          <w:szCs w:val="22"/>
        </w:rPr>
        <w:t>8</w:t>
      </w:r>
      <w:r w:rsidRPr="000B2099">
        <w:rPr>
          <w:sz w:val="22"/>
          <w:szCs w:val="22"/>
        </w:rPr>
        <w:t>)</w:t>
      </w:r>
    </w:p>
    <w:p w14:paraId="5010716D" w14:textId="77777777" w:rsidR="005405EE" w:rsidRPr="000B2099" w:rsidRDefault="005405EE" w:rsidP="000F2D51">
      <w:pPr>
        <w:pStyle w:val="BodyText"/>
        <w:spacing w:line="261" w:lineRule="auto"/>
        <w:ind w:left="108" w:right="113" w:firstLine="226"/>
        <w:jc w:val="both"/>
        <w:rPr>
          <w:sz w:val="22"/>
          <w:szCs w:val="22"/>
        </w:rPr>
      </w:pPr>
      <w:r w:rsidRPr="000B2099">
        <w:rPr>
          <w:sz w:val="22"/>
          <w:szCs w:val="22"/>
        </w:rPr>
        <w:t>Where,</w:t>
      </w:r>
    </w:p>
    <w:p w14:paraId="21DC4727" w14:textId="0D7EA786" w:rsidR="005405EE" w:rsidRPr="000B2099" w:rsidRDefault="005405EE" w:rsidP="000F2D51">
      <w:pPr>
        <w:pStyle w:val="BodyText"/>
        <w:spacing w:line="261" w:lineRule="auto"/>
        <w:ind w:left="108" w:right="113" w:firstLine="226"/>
        <w:jc w:val="both"/>
        <w:rPr>
          <w:sz w:val="22"/>
          <w:szCs w:val="22"/>
        </w:rPr>
      </w:pPr>
      <m:oMath>
        <m:r>
          <w:rPr>
            <w:rFonts w:ascii="Cambria Math" w:hAnsi="Cambria Math"/>
            <w:sz w:val="22"/>
            <w:szCs w:val="22"/>
          </w:rPr>
          <m:t>Sim</m:t>
        </m:r>
        <m:r>
          <m:rPr>
            <m:sty m:val="p"/>
          </m:rPr>
          <w:rPr>
            <w:rFonts w:ascii="Cambria Math" w:hAnsi="Cambria Math"/>
            <w:sz w:val="22"/>
            <w:szCs w:val="22"/>
          </w:rPr>
          <m:t xml:space="preserve"> </m:t>
        </m:r>
        <m:r>
          <w:rPr>
            <w:rFonts w:ascii="Cambria Math" w:hAnsi="Cambria Math"/>
            <w:sz w:val="22"/>
            <w:szCs w:val="22"/>
          </w:rPr>
          <m:t>U</m:t>
        </m:r>
        <m:d>
          <m:dPr>
            <m:ctrlPr>
              <w:rPr>
                <w:rFonts w:ascii="Cambria Math" w:hAnsi="Cambria Math"/>
                <w:sz w:val="22"/>
                <w:szCs w:val="22"/>
              </w:rPr>
            </m:ctrlPr>
          </m:dPr>
          <m:e>
            <m:r>
              <w:rPr>
                <w:rFonts w:ascii="Cambria Math" w:hAnsi="Cambria Math"/>
                <w:sz w:val="22"/>
                <w:szCs w:val="22"/>
              </w:rPr>
              <m:t>i</m:t>
            </m:r>
            <m:r>
              <m:rPr>
                <m:sty m:val="p"/>
              </m:rPr>
              <w:rPr>
                <w:rFonts w:ascii="Cambria Math" w:hAnsi="Cambria Math"/>
                <w:sz w:val="22"/>
                <w:szCs w:val="22"/>
              </w:rPr>
              <m:t xml:space="preserve">, </m:t>
            </m:r>
            <m:r>
              <w:rPr>
                <w:rFonts w:ascii="Cambria Math" w:hAnsi="Cambria Math"/>
                <w:sz w:val="22"/>
                <w:szCs w:val="22"/>
              </w:rPr>
              <m:t>j</m:t>
            </m:r>
          </m:e>
        </m:d>
      </m:oMath>
      <w:r w:rsidRPr="000B2099">
        <w:rPr>
          <w:sz w:val="22"/>
          <w:szCs w:val="22"/>
        </w:rPr>
        <w:t>= Denotes the similarity of two consumers’ review</w:t>
      </w:r>
      <w:ins w:id="240" w:author="Abid Ali" w:date="2023-04-05T11:20:00Z">
        <w:r w:rsidR="005702E5">
          <w:rPr>
            <w:sz w:val="22"/>
            <w:szCs w:val="22"/>
          </w:rPr>
          <w:t>s</w:t>
        </w:r>
      </w:ins>
      <w:r w:rsidRPr="000B2099">
        <w:rPr>
          <w:sz w:val="22"/>
          <w:szCs w:val="22"/>
        </w:rPr>
        <w:t xml:space="preserve"> on </w:t>
      </w:r>
      <w:ins w:id="241" w:author="Abid Ali" w:date="2023-04-05T11:20:00Z">
        <w:r w:rsidR="005702E5">
          <w:rPr>
            <w:sz w:val="22"/>
            <w:szCs w:val="22"/>
          </w:rPr>
          <w:t xml:space="preserve">the </w:t>
        </w:r>
      </w:ins>
      <w:r w:rsidRPr="000B2099">
        <w:rPr>
          <w:sz w:val="22"/>
          <w:szCs w:val="22"/>
        </w:rPr>
        <w:t xml:space="preserve">same products </w:t>
      </w:r>
    </w:p>
    <w:p w14:paraId="1AA273DE" w14:textId="77777777" w:rsidR="005405EE" w:rsidRPr="000B2099" w:rsidRDefault="005405EE" w:rsidP="000F2D51">
      <w:pPr>
        <w:pStyle w:val="BodyText"/>
        <w:spacing w:line="261" w:lineRule="auto"/>
        <w:ind w:left="108" w:right="113" w:firstLine="226"/>
        <w:jc w:val="both"/>
        <w:rPr>
          <w:sz w:val="22"/>
          <w:szCs w:val="22"/>
        </w:rPr>
      </w:pPr>
      <w:r w:rsidRPr="000B2099">
        <w:rPr>
          <w:sz w:val="22"/>
          <w:szCs w:val="22"/>
        </w:rPr>
        <w:t>d = Dampening factor</w:t>
      </w:r>
    </w:p>
    <w:p w14:paraId="6543D72D" w14:textId="77777777" w:rsidR="005405EE" w:rsidRPr="000B2099" w:rsidRDefault="005405EE" w:rsidP="000F2D51">
      <w:pPr>
        <w:pStyle w:val="BodyText"/>
        <w:spacing w:line="261" w:lineRule="auto"/>
        <w:ind w:left="108" w:right="113" w:firstLine="34"/>
        <w:rPr>
          <w:b/>
          <w:bCs/>
          <w:sz w:val="22"/>
          <w:szCs w:val="22"/>
        </w:rPr>
      </w:pPr>
      <w:r w:rsidRPr="000B2099">
        <w:rPr>
          <w:b/>
          <w:bCs/>
          <w:sz w:val="22"/>
          <w:szCs w:val="22"/>
        </w:rPr>
        <w:t>Step 6: Ensemble Model</w:t>
      </w:r>
    </w:p>
    <w:p w14:paraId="76A2B6C8" w14:textId="7EE61C60" w:rsidR="005405EE" w:rsidRPr="000B2099" w:rsidRDefault="005405EE" w:rsidP="009A420B">
      <w:pPr>
        <w:pStyle w:val="BodyText"/>
        <w:spacing w:line="261" w:lineRule="auto"/>
        <w:ind w:left="108" w:right="113"/>
        <w:jc w:val="both"/>
        <w:rPr>
          <w:sz w:val="22"/>
          <w:szCs w:val="22"/>
        </w:rPr>
      </w:pPr>
      <w:r w:rsidRPr="000B2099">
        <w:rPr>
          <w:sz w:val="22"/>
          <w:szCs w:val="22"/>
        </w:rPr>
        <w:t xml:space="preserve">Ensemble models are applied </w:t>
      </w:r>
      <w:del w:id="242" w:author="Abid Ali" w:date="2023-04-05T11:20:00Z">
        <w:r w:rsidRPr="000B2099" w:rsidDel="005702E5">
          <w:rPr>
            <w:sz w:val="22"/>
            <w:szCs w:val="22"/>
          </w:rPr>
          <w:delText xml:space="preserve">on </w:delText>
        </w:r>
      </w:del>
      <w:ins w:id="243" w:author="Abid Ali" w:date="2023-04-05T11:20:00Z">
        <w:r w:rsidR="005702E5">
          <w:rPr>
            <w:sz w:val="22"/>
            <w:szCs w:val="22"/>
          </w:rPr>
          <w:t>to</w:t>
        </w:r>
        <w:r w:rsidR="005702E5" w:rsidRPr="000B2099">
          <w:rPr>
            <w:sz w:val="22"/>
            <w:szCs w:val="22"/>
          </w:rPr>
          <w:t xml:space="preserve"> </w:t>
        </w:r>
      </w:ins>
      <w:r w:rsidRPr="000B2099">
        <w:rPr>
          <w:sz w:val="22"/>
          <w:szCs w:val="22"/>
        </w:rPr>
        <w:t>the data which is obtained in step 5 by calculating similarities of users’ reviews. Multi-</w:t>
      </w:r>
      <w:proofErr w:type="spellStart"/>
      <w:r w:rsidRPr="000B2099">
        <w:rPr>
          <w:sz w:val="22"/>
          <w:szCs w:val="22"/>
        </w:rPr>
        <w:t>nomial</w:t>
      </w:r>
      <w:proofErr w:type="spellEnd"/>
      <w:r w:rsidRPr="000B2099">
        <w:rPr>
          <w:sz w:val="22"/>
          <w:szCs w:val="22"/>
        </w:rPr>
        <w:t xml:space="preserve"> Naïve Bayes (MNB), Multi-Layer Perceptron (MLP), and Logistic </w:t>
      </w:r>
      <w:del w:id="244" w:author="Abid Ali" w:date="2023-04-05T11:20:00Z">
        <w:r w:rsidRPr="000B2099" w:rsidDel="005702E5">
          <w:rPr>
            <w:sz w:val="22"/>
            <w:szCs w:val="22"/>
          </w:rPr>
          <w:delText xml:space="preserve">regression </w:delText>
        </w:r>
      </w:del>
      <w:ins w:id="245" w:author="Abid Ali" w:date="2023-04-05T11:20:00Z">
        <w:r w:rsidR="005702E5">
          <w:rPr>
            <w:sz w:val="22"/>
            <w:szCs w:val="22"/>
          </w:rPr>
          <w:t>R</w:t>
        </w:r>
        <w:r w:rsidR="005702E5" w:rsidRPr="000B2099">
          <w:rPr>
            <w:sz w:val="22"/>
            <w:szCs w:val="22"/>
          </w:rPr>
          <w:t xml:space="preserve">egression </w:t>
        </w:r>
      </w:ins>
      <w:r w:rsidRPr="000B2099">
        <w:rPr>
          <w:sz w:val="22"/>
          <w:szCs w:val="22"/>
        </w:rPr>
        <w:t>are employed for mode</w:t>
      </w:r>
      <w:del w:id="246" w:author="Abid Ali" w:date="2023-04-05T11:20:00Z">
        <w:r w:rsidRPr="000B2099" w:rsidDel="005702E5">
          <w:rPr>
            <w:sz w:val="22"/>
            <w:szCs w:val="22"/>
          </w:rPr>
          <w:delText>l</w:delText>
        </w:r>
      </w:del>
      <w:r w:rsidRPr="000B2099">
        <w:rPr>
          <w:sz w:val="22"/>
          <w:szCs w:val="22"/>
        </w:rPr>
        <w:t xml:space="preserve">ling with the help of a few classifier algorithms, which collaborate to assign labels to the feedback.  </w:t>
      </w:r>
    </w:p>
    <w:p w14:paraId="5B4B03E6" w14:textId="77777777" w:rsidR="005405EE" w:rsidRPr="000B2099" w:rsidRDefault="005405EE" w:rsidP="000F2D51">
      <w:pPr>
        <w:pStyle w:val="BodyText"/>
        <w:spacing w:line="261" w:lineRule="auto"/>
        <w:ind w:left="108" w:right="113" w:firstLine="34"/>
        <w:rPr>
          <w:b/>
          <w:bCs/>
          <w:sz w:val="22"/>
          <w:szCs w:val="22"/>
        </w:rPr>
      </w:pPr>
      <w:r w:rsidRPr="000B2099">
        <w:rPr>
          <w:b/>
          <w:bCs/>
          <w:sz w:val="22"/>
          <w:szCs w:val="22"/>
        </w:rPr>
        <w:t>Step 7: Recommendation of products</w:t>
      </w:r>
    </w:p>
    <w:p w14:paraId="67E18876" w14:textId="1E688AE2" w:rsidR="005405EE" w:rsidRPr="000B2099" w:rsidRDefault="005405EE" w:rsidP="009A420B">
      <w:pPr>
        <w:pStyle w:val="BodyText"/>
        <w:spacing w:line="261" w:lineRule="auto"/>
        <w:ind w:left="108" w:right="113"/>
        <w:jc w:val="both"/>
        <w:rPr>
          <w:sz w:val="22"/>
          <w:szCs w:val="22"/>
        </w:rPr>
      </w:pPr>
      <w:r w:rsidRPr="000B2099">
        <w:rPr>
          <w:sz w:val="22"/>
          <w:szCs w:val="22"/>
        </w:rPr>
        <w:t>This is the last step of the whole process. After completing all the proces</w:t>
      </w:r>
      <w:ins w:id="247" w:author="Abid Ali" w:date="2023-04-05T11:20:00Z">
        <w:r w:rsidR="005702E5">
          <w:rPr>
            <w:sz w:val="22"/>
            <w:szCs w:val="22"/>
          </w:rPr>
          <w:t>se</w:t>
        </w:r>
      </w:ins>
      <w:r w:rsidRPr="000B2099">
        <w:rPr>
          <w:sz w:val="22"/>
          <w:szCs w:val="22"/>
        </w:rPr>
        <w:t>s products are recommended to the consumers as per their needs.</w:t>
      </w:r>
    </w:p>
    <w:p w14:paraId="455468AE" w14:textId="77777777" w:rsidR="00904CA4" w:rsidRPr="000B2099" w:rsidRDefault="00904CA4" w:rsidP="009A420B">
      <w:pPr>
        <w:pStyle w:val="Heading2"/>
        <w:numPr>
          <w:ilvl w:val="1"/>
          <w:numId w:val="6"/>
        </w:numPr>
        <w:tabs>
          <w:tab w:val="left" w:pos="513"/>
        </w:tabs>
        <w:spacing w:before="120" w:after="120"/>
        <w:ind w:left="510" w:hanging="391"/>
        <w:jc w:val="both"/>
        <w:rPr>
          <w:rFonts w:ascii="Times New Roman" w:hAnsi="Times New Roman" w:cs="Times New Roman"/>
          <w:sz w:val="18"/>
          <w:szCs w:val="18"/>
        </w:rPr>
      </w:pPr>
      <w:r w:rsidRPr="000B2099">
        <w:rPr>
          <w:rFonts w:ascii="Times New Roman" w:hAnsi="Times New Roman" w:cs="Times New Roman"/>
          <w:sz w:val="18"/>
          <w:szCs w:val="18"/>
        </w:rPr>
        <w:t xml:space="preserve">Proposed Algorithm </w:t>
      </w:r>
    </w:p>
    <w:p w14:paraId="7D83A998" w14:textId="77777777" w:rsidR="005C100E" w:rsidRPr="008D0B4B" w:rsidRDefault="005C100E" w:rsidP="00F93C4B">
      <w:pPr>
        <w:pStyle w:val="BodyText"/>
        <w:spacing w:line="261" w:lineRule="auto"/>
        <w:ind w:left="108" w:right="113"/>
        <w:jc w:val="both"/>
        <w:rPr>
          <w:sz w:val="22"/>
          <w:szCs w:val="22"/>
        </w:rPr>
      </w:pPr>
      <w:r w:rsidRPr="008D0B4B">
        <w:rPr>
          <w:sz w:val="22"/>
          <w:szCs w:val="22"/>
        </w:rPr>
        <w:t>ALGORITHM: CONSUMER DECISION USING COLLABORATIVE FILTERING</w:t>
      </w:r>
    </w:p>
    <w:p w14:paraId="2ACD3CDE" w14:textId="77777777" w:rsidR="00666ED9" w:rsidRPr="008D0B4B" w:rsidRDefault="00666ED9" w:rsidP="00666ED9">
      <w:pPr>
        <w:pBdr>
          <w:top w:val="single" w:sz="6" w:space="0" w:color="auto"/>
          <w:bottom w:val="single" w:sz="6" w:space="1" w:color="auto"/>
        </w:pBdr>
        <w:tabs>
          <w:tab w:val="left" w:pos="7650"/>
        </w:tabs>
        <w:rPr>
          <w:b/>
          <w:bCs/>
          <w:lang w:val="en-GB"/>
        </w:rPr>
      </w:pPr>
      <w:r w:rsidRPr="008D0B4B">
        <w:rPr>
          <w:b/>
          <w:bCs/>
          <w:lang w:val="en-GB"/>
        </w:rPr>
        <w:t>Start</w:t>
      </w:r>
    </w:p>
    <w:p w14:paraId="25644458" w14:textId="75FEE1AC" w:rsidR="005405EE" w:rsidRPr="008D0B4B" w:rsidRDefault="00BA4E24" w:rsidP="00BA4E24">
      <w:pPr>
        <w:pStyle w:val="BodyText"/>
        <w:spacing w:line="261" w:lineRule="auto"/>
        <w:ind w:right="113"/>
        <w:jc w:val="center"/>
        <w:rPr>
          <w:sz w:val="22"/>
          <w:szCs w:val="22"/>
        </w:rPr>
      </w:pPr>
      <w:r w:rsidRPr="008D0B4B">
        <w:rPr>
          <w:noProof/>
          <w:sz w:val="22"/>
          <w:szCs w:val="22"/>
        </w:rPr>
        <w:drawing>
          <wp:inline distT="0" distB="0" distL="0" distR="0" wp14:anchorId="4E2471C7" wp14:editId="1AC562EB">
            <wp:extent cx="2969895" cy="781050"/>
            <wp:effectExtent l="0" t="0" r="1905" b="0"/>
            <wp:docPr id="83" name="Picture 8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Text&#10;&#10;Description automatically generated"/>
                    <pic:cNvPicPr/>
                  </pic:nvPicPr>
                  <pic:blipFill>
                    <a:blip r:embed="rId14"/>
                    <a:stretch>
                      <a:fillRect/>
                    </a:stretch>
                  </pic:blipFill>
                  <pic:spPr>
                    <a:xfrm>
                      <a:off x="0" y="0"/>
                      <a:ext cx="2969895" cy="781050"/>
                    </a:xfrm>
                    <a:prstGeom prst="rect">
                      <a:avLst/>
                    </a:prstGeom>
                  </pic:spPr>
                </pic:pic>
              </a:graphicData>
            </a:graphic>
          </wp:inline>
        </w:drawing>
      </w:r>
    </w:p>
    <w:p w14:paraId="1CEFEF9A" w14:textId="77777777" w:rsidR="00C639AC" w:rsidRPr="008D0B4B" w:rsidRDefault="00C639AC" w:rsidP="00C639AC">
      <w:pPr>
        <w:ind w:firstLine="216"/>
        <w:jc w:val="both"/>
        <w:rPr>
          <w:lang w:val="en-GB"/>
        </w:rPr>
      </w:pPr>
      <w:r w:rsidRPr="008D0B4B">
        <w:rPr>
          <w:b/>
          <w:bCs/>
          <w:highlight w:val="lightGray"/>
          <w:lang w:val="en-GB"/>
        </w:rPr>
        <w:t>Phase – I:</w:t>
      </w:r>
      <w:r w:rsidRPr="008D0B4B">
        <w:rPr>
          <w:highlight w:val="lightGray"/>
          <w:lang w:val="en-GB"/>
        </w:rPr>
        <w:t xml:space="preserve"> Data Collection</w:t>
      </w:r>
    </w:p>
    <w:p w14:paraId="3BC7A06A" w14:textId="77777777" w:rsidR="00C639AC" w:rsidRPr="008D0B4B" w:rsidRDefault="00C639AC" w:rsidP="00C639AC">
      <w:pPr>
        <w:pStyle w:val="ListParagraph"/>
        <w:widowControl/>
        <w:numPr>
          <w:ilvl w:val="0"/>
          <w:numId w:val="15"/>
        </w:numPr>
        <w:autoSpaceDE/>
        <w:autoSpaceDN/>
        <w:spacing w:before="0"/>
        <w:ind w:left="1080" w:hanging="666"/>
        <w:contextualSpacing/>
        <w:rPr>
          <w:lang w:val="en-GB"/>
        </w:rPr>
      </w:pPr>
      <w:r w:rsidRPr="008D0B4B">
        <w:rPr>
          <w:lang w:val="en-GB"/>
        </w:rPr>
        <w:t>Data collection should be accurate based on consumer reviews [</w:t>
      </w:r>
      <w:proofErr w:type="spellStart"/>
      <w:r w:rsidRPr="008D0B4B">
        <w:rPr>
          <w:lang w:val="en-GB"/>
        </w:rPr>
        <w:t>U</w:t>
      </w:r>
      <w:r w:rsidRPr="008D0B4B">
        <w:rPr>
          <w:vertAlign w:val="subscript"/>
          <w:lang w:val="en-GB"/>
        </w:rPr>
        <w:t>j</w:t>
      </w:r>
      <w:proofErr w:type="spellEnd"/>
      <w:r w:rsidRPr="008D0B4B">
        <w:rPr>
          <w:lang w:val="en-GB"/>
        </w:rPr>
        <w:t>] based on each product [P</w:t>
      </w:r>
      <w:r w:rsidRPr="008D0B4B">
        <w:rPr>
          <w:vertAlign w:val="subscript"/>
          <w:lang w:val="en-GB"/>
        </w:rPr>
        <w:t>i</w:t>
      </w:r>
      <w:r w:rsidRPr="008D0B4B">
        <w:rPr>
          <w:lang w:val="en-GB"/>
        </w:rPr>
        <w:t>].</w:t>
      </w:r>
    </w:p>
    <w:p w14:paraId="7461E88F" w14:textId="77777777" w:rsidR="00C639AC" w:rsidRPr="008D0B4B" w:rsidRDefault="00C639AC" w:rsidP="00C639AC">
      <w:pPr>
        <w:pStyle w:val="ListParagraph"/>
        <w:widowControl/>
        <w:numPr>
          <w:ilvl w:val="0"/>
          <w:numId w:val="15"/>
        </w:numPr>
        <w:autoSpaceDE/>
        <w:autoSpaceDN/>
        <w:spacing w:before="0"/>
        <w:ind w:left="1080" w:hanging="666"/>
        <w:contextualSpacing/>
        <w:rPr>
          <w:lang w:val="en-GB"/>
        </w:rPr>
      </w:pPr>
      <w:r w:rsidRPr="008D0B4B">
        <w:rPr>
          <w:lang w:val="en-GB"/>
        </w:rPr>
        <w:t>Data contains each product's [P</w:t>
      </w:r>
      <w:r w:rsidRPr="008D0B4B">
        <w:rPr>
          <w:vertAlign w:val="subscript"/>
          <w:lang w:val="en-GB"/>
        </w:rPr>
        <w:t>i</w:t>
      </w:r>
      <w:r w:rsidRPr="008D0B4B">
        <w:rPr>
          <w:lang w:val="en-GB"/>
        </w:rPr>
        <w:t xml:space="preserve">] review, available on every e-commerce website. </w:t>
      </w:r>
    </w:p>
    <w:p w14:paraId="6B239EEC" w14:textId="77777777" w:rsidR="00C639AC" w:rsidRPr="008D0B4B" w:rsidRDefault="00C639AC" w:rsidP="00C639AC">
      <w:pPr>
        <w:jc w:val="both"/>
        <w:rPr>
          <w:lang w:val="en-GB"/>
        </w:rPr>
      </w:pPr>
    </w:p>
    <w:p w14:paraId="5094B001" w14:textId="77777777" w:rsidR="00C639AC" w:rsidRPr="008D0B4B" w:rsidRDefault="00C639AC" w:rsidP="00C639AC">
      <w:pPr>
        <w:ind w:firstLine="216"/>
        <w:jc w:val="both"/>
        <w:rPr>
          <w:lang w:val="en-GB"/>
        </w:rPr>
      </w:pPr>
      <w:r w:rsidRPr="008D0B4B">
        <w:rPr>
          <w:b/>
          <w:bCs/>
          <w:highlight w:val="lightGray"/>
          <w:lang w:val="en-GB"/>
        </w:rPr>
        <w:t>Phase – II:</w:t>
      </w:r>
      <w:r w:rsidRPr="008D0B4B">
        <w:rPr>
          <w:highlight w:val="lightGray"/>
          <w:lang w:val="en-GB"/>
        </w:rPr>
        <w:t xml:space="preserve"> Data Pre-processing</w:t>
      </w:r>
    </w:p>
    <w:p w14:paraId="73310255" w14:textId="77777777" w:rsidR="00C639AC" w:rsidRPr="008D0B4B" w:rsidRDefault="00C639AC" w:rsidP="00C639AC">
      <w:pPr>
        <w:pStyle w:val="ListParagraph"/>
        <w:widowControl/>
        <w:numPr>
          <w:ilvl w:val="0"/>
          <w:numId w:val="15"/>
        </w:numPr>
        <w:autoSpaceDE/>
        <w:autoSpaceDN/>
        <w:spacing w:before="0"/>
        <w:ind w:left="1080" w:hanging="666"/>
        <w:contextualSpacing/>
        <w:rPr>
          <w:lang w:val="en-GB"/>
        </w:rPr>
      </w:pPr>
      <w:r w:rsidRPr="008D0B4B">
        <w:rPr>
          <w:lang w:val="en-GB"/>
        </w:rPr>
        <w:lastRenderedPageBreak/>
        <w:t>The review for each product and its conciseness will be in Text format. So, it is a Text classification problem.</w:t>
      </w:r>
    </w:p>
    <w:p w14:paraId="3A336D44" w14:textId="77777777" w:rsidR="00C639AC" w:rsidRPr="008D0B4B" w:rsidRDefault="00C639AC" w:rsidP="00C639AC">
      <w:pPr>
        <w:pStyle w:val="ListParagraph"/>
        <w:widowControl/>
        <w:numPr>
          <w:ilvl w:val="0"/>
          <w:numId w:val="15"/>
        </w:numPr>
        <w:autoSpaceDE/>
        <w:autoSpaceDN/>
        <w:spacing w:before="0"/>
        <w:ind w:left="1080" w:hanging="666"/>
        <w:contextualSpacing/>
        <w:rPr>
          <w:lang w:val="en-GB"/>
        </w:rPr>
      </w:pPr>
      <w:r w:rsidRPr="008D0B4B">
        <w:rPr>
          <w:lang w:val="en-GB"/>
        </w:rPr>
        <w:t>Each review will be cleaned with punctuation, escape sequence, stop words, emoji, unwanted spaces, and digits, then apply WordNet Lemmatization.</w:t>
      </w:r>
    </w:p>
    <w:p w14:paraId="61F3A33E" w14:textId="77777777" w:rsidR="00C639AC" w:rsidRPr="008D0B4B" w:rsidRDefault="00C639AC" w:rsidP="00C639AC">
      <w:pPr>
        <w:pStyle w:val="ListParagraph"/>
        <w:widowControl/>
        <w:numPr>
          <w:ilvl w:val="0"/>
          <w:numId w:val="15"/>
        </w:numPr>
        <w:autoSpaceDE/>
        <w:autoSpaceDN/>
        <w:spacing w:before="0"/>
        <w:ind w:left="1080" w:hanging="666"/>
        <w:contextualSpacing/>
        <w:rPr>
          <w:lang w:val="en-GB"/>
        </w:rPr>
      </w:pPr>
      <w:r w:rsidRPr="008D0B4B">
        <w:rPr>
          <w:lang w:val="en-GB"/>
        </w:rPr>
        <w:t xml:space="preserve">Each review's conciseness will be converted into a numerical value with either </w:t>
      </w:r>
      <w:proofErr w:type="spellStart"/>
      <w:r w:rsidRPr="008D0B4B">
        <w:rPr>
          <w:lang w:val="en-GB"/>
        </w:rPr>
        <w:t>OneHotEncoding</w:t>
      </w:r>
      <w:proofErr w:type="spellEnd"/>
      <w:r w:rsidRPr="008D0B4B">
        <w:rPr>
          <w:lang w:val="en-GB"/>
        </w:rPr>
        <w:t>.</w:t>
      </w:r>
    </w:p>
    <w:p w14:paraId="5ACA5DAF" w14:textId="77777777" w:rsidR="00C639AC" w:rsidRPr="008D0B4B" w:rsidRDefault="00C639AC" w:rsidP="00C639AC">
      <w:pPr>
        <w:pStyle w:val="ListParagraph"/>
        <w:widowControl/>
        <w:numPr>
          <w:ilvl w:val="0"/>
          <w:numId w:val="15"/>
        </w:numPr>
        <w:autoSpaceDE/>
        <w:autoSpaceDN/>
        <w:spacing w:before="0"/>
        <w:ind w:left="1080" w:hanging="666"/>
        <w:contextualSpacing/>
        <w:rPr>
          <w:lang w:val="en-GB"/>
        </w:rPr>
      </w:pPr>
      <w:r w:rsidRPr="008D0B4B">
        <w:rPr>
          <w:lang w:val="en-GB"/>
        </w:rPr>
        <w:t>The rating will be visualized with a histogram plot.</w:t>
      </w:r>
    </w:p>
    <w:p w14:paraId="2078EC73" w14:textId="77777777" w:rsidR="00C639AC" w:rsidRPr="008D0B4B" w:rsidRDefault="00C639AC" w:rsidP="00C639AC">
      <w:pPr>
        <w:pStyle w:val="ListParagraph"/>
        <w:ind w:left="1080" w:hanging="666"/>
        <w:rPr>
          <w:lang w:val="en-GB"/>
        </w:rPr>
      </w:pPr>
    </w:p>
    <w:p w14:paraId="5A13C481" w14:textId="4EBE2A48" w:rsidR="00C639AC" w:rsidRPr="008D0B4B" w:rsidRDefault="00C639AC" w:rsidP="00C639AC">
      <w:pPr>
        <w:ind w:firstLine="216"/>
        <w:jc w:val="both"/>
        <w:rPr>
          <w:lang w:val="en-GB"/>
        </w:rPr>
      </w:pPr>
      <w:r w:rsidRPr="008D0B4B">
        <w:rPr>
          <w:b/>
          <w:bCs/>
          <w:highlight w:val="lightGray"/>
          <w:lang w:val="en-GB"/>
        </w:rPr>
        <w:t xml:space="preserve">Phase – III: </w:t>
      </w:r>
      <w:r w:rsidRPr="008D0B4B">
        <w:rPr>
          <w:highlight w:val="lightGray"/>
          <w:lang w:val="en-GB"/>
        </w:rPr>
        <w:t xml:space="preserve">Concatenated Review with </w:t>
      </w:r>
      <w:del w:id="248" w:author="Abid Ali" w:date="2023-04-05T11:20:00Z">
        <w:r w:rsidRPr="008D0B4B" w:rsidDel="005702E5">
          <w:rPr>
            <w:highlight w:val="lightGray"/>
            <w:lang w:val="en-GB"/>
          </w:rPr>
          <w:delText xml:space="preserve">weight </w:delText>
        </w:r>
      </w:del>
      <w:ins w:id="249" w:author="Abid Ali" w:date="2023-04-05T11:20:00Z">
        <w:r w:rsidR="005702E5">
          <w:rPr>
            <w:highlight w:val="lightGray"/>
            <w:lang w:val="en-GB"/>
          </w:rPr>
          <w:t>W</w:t>
        </w:r>
        <w:r w:rsidR="005702E5" w:rsidRPr="008D0B4B">
          <w:rPr>
            <w:highlight w:val="lightGray"/>
            <w:lang w:val="en-GB"/>
          </w:rPr>
          <w:t xml:space="preserve">eight </w:t>
        </w:r>
      </w:ins>
      <w:r w:rsidRPr="008D0B4B">
        <w:rPr>
          <w:highlight w:val="lightGray"/>
          <w:lang w:val="en-GB"/>
        </w:rPr>
        <w:t>Calculation</w:t>
      </w:r>
    </w:p>
    <w:p w14:paraId="436662B4" w14:textId="77777777" w:rsidR="00C639AC" w:rsidRPr="008D0B4B" w:rsidRDefault="00C639AC" w:rsidP="00C639AC">
      <w:pPr>
        <w:pStyle w:val="ListParagraph"/>
        <w:widowControl/>
        <w:numPr>
          <w:ilvl w:val="0"/>
          <w:numId w:val="15"/>
        </w:numPr>
        <w:autoSpaceDE/>
        <w:autoSpaceDN/>
        <w:spacing w:before="0"/>
        <w:ind w:left="1080" w:hanging="666"/>
        <w:contextualSpacing/>
        <w:rPr>
          <w:lang w:val="en-GB"/>
        </w:rPr>
      </w:pPr>
      <w:r w:rsidRPr="008D0B4B">
        <w:rPr>
          <w:lang w:val="en-GB"/>
        </w:rPr>
        <w:t>Each product's threshold will be a minimum with three ratings.</w:t>
      </w:r>
    </w:p>
    <w:p w14:paraId="49E56510" w14:textId="77777777" w:rsidR="00C639AC" w:rsidRPr="008D0B4B" w:rsidRDefault="00C639AC" w:rsidP="00C639AC">
      <w:pPr>
        <w:pStyle w:val="ListParagraph"/>
        <w:widowControl/>
        <w:numPr>
          <w:ilvl w:val="0"/>
          <w:numId w:val="15"/>
        </w:numPr>
        <w:autoSpaceDE/>
        <w:autoSpaceDN/>
        <w:spacing w:before="0"/>
        <w:ind w:left="1080" w:hanging="666"/>
        <w:contextualSpacing/>
        <w:rPr>
          <w:lang w:val="en-GB"/>
        </w:rPr>
      </w:pPr>
      <w:r w:rsidRPr="008D0B4B">
        <w:rPr>
          <w:lang w:val="en-GB"/>
        </w:rPr>
        <w:t>Each product's review's conciseness will be considered the top two most frequent ratings.</w:t>
      </w:r>
    </w:p>
    <w:p w14:paraId="0062F035" w14:textId="77777777" w:rsidR="00C639AC" w:rsidRPr="008D0B4B" w:rsidRDefault="00C639AC" w:rsidP="00C639AC">
      <w:pPr>
        <w:pStyle w:val="ListParagraph"/>
        <w:widowControl/>
        <w:numPr>
          <w:ilvl w:val="0"/>
          <w:numId w:val="15"/>
        </w:numPr>
        <w:autoSpaceDE/>
        <w:autoSpaceDN/>
        <w:spacing w:before="0"/>
        <w:ind w:left="1080" w:hanging="666"/>
        <w:contextualSpacing/>
        <w:rPr>
          <w:lang w:val="en-GB"/>
        </w:rPr>
      </w:pPr>
      <w:r w:rsidRPr="008D0B4B">
        <w:rPr>
          <w:lang w:val="en-GB"/>
        </w:rPr>
        <w:t>The product will be concatenated with its topmost reviews.</w:t>
      </w:r>
    </w:p>
    <w:p w14:paraId="6EA5C91D" w14:textId="77777777" w:rsidR="00C639AC" w:rsidRPr="008D0B4B" w:rsidRDefault="00C639AC" w:rsidP="00C639AC">
      <w:pPr>
        <w:pStyle w:val="ListParagraph"/>
        <w:widowControl/>
        <w:numPr>
          <w:ilvl w:val="0"/>
          <w:numId w:val="15"/>
        </w:numPr>
        <w:autoSpaceDE/>
        <w:autoSpaceDN/>
        <w:spacing w:before="0"/>
        <w:ind w:left="1080" w:hanging="666"/>
        <w:contextualSpacing/>
        <w:rPr>
          <w:lang w:val="en-GB"/>
        </w:rPr>
      </w:pPr>
      <w:r w:rsidRPr="008D0B4B">
        <w:rPr>
          <w:lang w:val="en-GB"/>
        </w:rPr>
        <w:t xml:space="preserve">To determine each product's review-dominancy, </w:t>
      </w:r>
      <w:r w:rsidRPr="008D0B4B">
        <w:rPr>
          <w:smallCaps/>
          <w:lang w:val="en-GB"/>
        </w:rPr>
        <w:t>Term Frequency and Inverse Document Frequency</w:t>
      </w:r>
      <w:r w:rsidRPr="008D0B4B">
        <w:rPr>
          <w:lang w:val="en-GB"/>
        </w:rPr>
        <w:t xml:space="preserve"> (</w:t>
      </w:r>
      <w:proofErr w:type="spellStart"/>
      <w:r w:rsidRPr="008D0B4B">
        <w:rPr>
          <w:smallCaps/>
          <w:lang w:val="en-GB"/>
        </w:rPr>
        <w:t>Tf-Idf</w:t>
      </w:r>
      <w:proofErr w:type="spellEnd"/>
      <w:r w:rsidRPr="008D0B4B">
        <w:rPr>
          <w:lang w:val="en-GB"/>
        </w:rPr>
        <w:t xml:space="preserve">) will be calculated to understand the context of the corpus, which can be calculated as: </w:t>
      </w:r>
    </w:p>
    <w:p w14:paraId="69214FA6" w14:textId="77777777" w:rsidR="00C639AC" w:rsidRPr="008D0B4B" w:rsidRDefault="00C639AC" w:rsidP="00C639AC">
      <w:pPr>
        <w:tabs>
          <w:tab w:val="left" w:pos="7650"/>
        </w:tabs>
        <w:ind w:left="284"/>
        <w:rPr>
          <w:lang w:val="en-GB"/>
        </w:rPr>
      </w:pPr>
      <w:r w:rsidRPr="008D0B4B">
        <w:rPr>
          <w:lang w:val="en-GB"/>
        </w:rPr>
        <w:t xml:space="preserve">                                            </w:t>
      </w:r>
      <m:oMath>
        <m:sSubSup>
          <m:sSubSupPr>
            <m:ctrlPr>
              <w:rPr>
                <w:rFonts w:ascii="Cambria Math" w:hAnsi="Cambria Math"/>
                <w:i/>
                <w:lang w:val="en-GB"/>
              </w:rPr>
            </m:ctrlPr>
          </m:sSubSupPr>
          <m:e>
            <m:r>
              <w:rPr>
                <w:rFonts w:ascii="Cambria Math" w:hAnsi="Cambria Math"/>
                <w:lang w:val="en-GB"/>
              </w:rPr>
              <m:t>W</m:t>
            </m:r>
          </m:e>
          <m: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R</m:t>
                    </m:r>
                  </m:sub>
                </m:sSub>
              </m:e>
            </m:d>
          </m:sub>
          <m:sup>
            <m:r>
              <w:rPr>
                <w:rFonts w:ascii="Cambria Math" w:hAnsi="Cambria Math"/>
                <w:lang w:val="en-GB"/>
              </w:rPr>
              <m:t>P</m:t>
            </m:r>
          </m:sup>
        </m:sSubSup>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sSub>
                  <m:sSubPr>
                    <m:ctrlPr>
                      <w:rPr>
                        <w:rFonts w:ascii="Cambria Math" w:hAnsi="Cambria Math"/>
                        <w:i/>
                        <w:lang w:val="en-GB"/>
                      </w:rPr>
                    </m:ctrlPr>
                  </m:sSubPr>
                  <m:e>
                    <m:r>
                      <w:rPr>
                        <w:rFonts w:ascii="Cambria Math" w:hAnsi="Cambria Math"/>
                        <w:lang w:val="en-GB"/>
                      </w:rPr>
                      <m:t>P</m:t>
                    </m:r>
                  </m:e>
                  <m:sub>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i</m:t>
                        </m:r>
                      </m:sub>
                    </m:sSub>
                  </m:sub>
                </m:sSub>
              </m:sub>
            </m:sSub>
          </m:num>
          <m:den>
            <m:nary>
              <m:naryPr>
                <m:chr m:val="∑"/>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i</m:t>
                    </m:r>
                  </m:sub>
                </m:sSub>
                <m:r>
                  <w:rPr>
                    <w:rFonts w:ascii="Cambria Math" w:hAnsi="Cambria Math"/>
                    <w:lang w:val="en-GB"/>
                  </w:rPr>
                  <m:t>∈U</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P</m:t>
                    </m:r>
                  </m:sub>
                </m:sSub>
              </m:e>
            </m:nary>
          </m:den>
        </m:f>
      </m:oMath>
    </w:p>
    <w:p w14:paraId="3DF9941B" w14:textId="77777777" w:rsidR="00C639AC" w:rsidRPr="008D0B4B" w:rsidRDefault="00C639AC" w:rsidP="00C639AC">
      <w:pPr>
        <w:tabs>
          <w:tab w:val="left" w:pos="7650"/>
        </w:tabs>
        <w:ind w:left="284"/>
        <w:jc w:val="both"/>
        <w:rPr>
          <w:rFonts w:eastAsiaTheme="minorEastAsia"/>
          <w:i/>
          <w:iCs/>
          <w:lang w:val="en-GB"/>
        </w:rPr>
      </w:pPr>
      <w:proofErr w:type="gramStart"/>
      <w:r w:rsidRPr="008D0B4B">
        <w:rPr>
          <w:rFonts w:eastAsiaTheme="minorEastAsia"/>
          <w:i/>
          <w:iCs/>
          <w:lang w:val="en-GB"/>
        </w:rPr>
        <w:t>where</w:t>
      </w:r>
      <w:proofErr w:type="gramEnd"/>
      <w:r w:rsidRPr="008D0B4B">
        <w:rPr>
          <w:rFonts w:eastAsiaTheme="minorEastAsia"/>
          <w:i/>
          <w:iCs/>
          <w:lang w:val="en-GB"/>
        </w:rPr>
        <w:t xml:space="preserve">, </w:t>
      </w:r>
    </w:p>
    <w:p w14:paraId="2AB3B2DE" w14:textId="5D3165D4" w:rsidR="00C639AC" w:rsidRPr="008D0B4B" w:rsidRDefault="00C22032" w:rsidP="00C639AC">
      <w:pPr>
        <w:tabs>
          <w:tab w:val="left" w:pos="7650"/>
        </w:tabs>
        <w:ind w:left="284"/>
        <w:jc w:val="both"/>
        <w:rPr>
          <w:rFonts w:eastAsiaTheme="minorEastAsia"/>
          <w:lang w:val="en-GB"/>
        </w:rPr>
      </w:pPr>
      <m:oMath>
        <m:sSubSup>
          <m:sSubSupPr>
            <m:ctrlPr>
              <w:rPr>
                <w:rFonts w:ascii="Cambria Math" w:hAnsi="Cambria Math"/>
                <w:i/>
                <w:lang w:val="en-GB"/>
              </w:rPr>
            </m:ctrlPr>
          </m:sSubSupPr>
          <m:e>
            <m:r>
              <w:rPr>
                <w:rFonts w:ascii="Cambria Math" w:hAnsi="Cambria Math"/>
                <w:lang w:val="en-GB"/>
              </w:rPr>
              <m:t>W</m:t>
            </m:r>
          </m:e>
          <m:sub>
            <m:r>
              <w:rPr>
                <w:rFonts w:ascii="Cambria Math" w:hAnsi="Cambria Math"/>
                <w:lang w:val="en-GB"/>
              </w:rPr>
              <m:t>(</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R</m:t>
                </m:r>
              </m:sub>
            </m:sSub>
            <m:r>
              <w:rPr>
                <w:rFonts w:ascii="Cambria Math" w:hAnsi="Cambria Math"/>
                <w:lang w:val="en-GB"/>
              </w:rPr>
              <m:t>)</m:t>
            </m:r>
          </m:sub>
          <m:sup>
            <m:r>
              <w:rPr>
                <w:rFonts w:ascii="Cambria Math" w:hAnsi="Cambria Math"/>
                <w:lang w:val="en-GB"/>
              </w:rPr>
              <m:t>P</m:t>
            </m:r>
          </m:sup>
        </m:sSubSup>
      </m:oMath>
      <w:r w:rsidR="00C639AC" w:rsidRPr="008D0B4B">
        <w:rPr>
          <w:rFonts w:eastAsiaTheme="minorEastAsia"/>
          <w:lang w:val="en-GB"/>
        </w:rPr>
        <w:t xml:space="preserve"> → denotes </w:t>
      </w:r>
      <w:ins w:id="250" w:author="Abid Ali" w:date="2023-04-05T11:20:00Z">
        <w:r w:rsidR="005702E5">
          <w:rPr>
            <w:rFonts w:eastAsiaTheme="minorEastAsia"/>
            <w:lang w:val="en-GB"/>
          </w:rPr>
          <w:t xml:space="preserve">the </w:t>
        </w:r>
      </w:ins>
      <w:r w:rsidR="00C639AC" w:rsidRPr="008D0B4B">
        <w:rPr>
          <w:rFonts w:eastAsiaTheme="minorEastAsia"/>
          <w:lang w:val="en-GB"/>
        </w:rPr>
        <w:t>total Weight of the product (P</w:t>
      </w:r>
      <w:r w:rsidR="00C639AC" w:rsidRPr="008D0B4B">
        <w:rPr>
          <w:rFonts w:eastAsiaTheme="minorEastAsia"/>
          <w:i/>
          <w:iCs/>
          <w:vertAlign w:val="subscript"/>
          <w:lang w:val="en-GB"/>
        </w:rPr>
        <w:t>i</w:t>
      </w:r>
      <w:r w:rsidR="00C639AC" w:rsidRPr="008D0B4B">
        <w:rPr>
          <w:rFonts w:eastAsiaTheme="minorEastAsia"/>
          <w:lang w:val="en-GB"/>
        </w:rPr>
        <w:t>) per user's review.</w:t>
      </w:r>
    </w:p>
    <w:p w14:paraId="4AE1A712" w14:textId="77777777" w:rsidR="00C639AC" w:rsidRPr="008D0B4B" w:rsidRDefault="00C22032" w:rsidP="00C639AC">
      <w:pPr>
        <w:tabs>
          <w:tab w:val="left" w:pos="7650"/>
        </w:tabs>
        <w:ind w:left="284"/>
        <w:jc w:val="both"/>
        <w:rPr>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P</m:t>
            </m:r>
          </m:sub>
        </m:sSub>
      </m:oMath>
      <w:r w:rsidR="00C639AC" w:rsidRPr="008D0B4B">
        <w:rPr>
          <w:rFonts w:eastAsiaTheme="minorEastAsia"/>
          <w:lang w:val="en-GB"/>
        </w:rPr>
        <w:t xml:space="preserve"> → Review (R) of the Product given by the user </w:t>
      </w:r>
      <m:oMath>
        <m:r>
          <w:rPr>
            <w:rFonts w:ascii="Cambria Math" w:eastAsiaTheme="minorEastAsia" w:hAnsi="Cambria Math"/>
            <w:lang w:val="en-GB"/>
          </w:rPr>
          <m:t>(</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i</m:t>
            </m:r>
          </m:sub>
        </m:sSub>
      </m:oMath>
      <w:r w:rsidR="00C639AC" w:rsidRPr="008D0B4B">
        <w:rPr>
          <w:rFonts w:eastAsiaTheme="minorEastAsia"/>
          <w:lang w:val="en-GB"/>
        </w:rPr>
        <w:t xml:space="preserve">) </w:t>
      </w:r>
    </w:p>
    <w:p w14:paraId="4DD32EC3" w14:textId="77777777" w:rsidR="00C639AC" w:rsidRPr="008D0B4B" w:rsidRDefault="00C639AC" w:rsidP="00C639AC">
      <w:pPr>
        <w:ind w:firstLine="216"/>
        <w:jc w:val="both"/>
        <w:rPr>
          <w:b/>
          <w:bCs/>
          <w:highlight w:val="lightGray"/>
          <w:lang w:val="en-GB"/>
        </w:rPr>
      </w:pPr>
    </w:p>
    <w:p w14:paraId="39B5C4C9" w14:textId="77777777" w:rsidR="00C639AC" w:rsidRPr="008D0B4B" w:rsidRDefault="00C639AC" w:rsidP="00C639AC">
      <w:pPr>
        <w:ind w:firstLine="216"/>
        <w:jc w:val="both"/>
        <w:rPr>
          <w:lang w:val="en-GB"/>
        </w:rPr>
      </w:pPr>
      <w:r w:rsidRPr="008D0B4B">
        <w:rPr>
          <w:b/>
          <w:bCs/>
          <w:highlight w:val="lightGray"/>
          <w:lang w:val="en-GB"/>
        </w:rPr>
        <w:t xml:space="preserve">Phase – IV: </w:t>
      </w:r>
      <w:r w:rsidRPr="008D0B4B">
        <w:rPr>
          <w:highlight w:val="lightGray"/>
          <w:lang w:val="en-GB"/>
        </w:rPr>
        <w:t>Interlinked between more than two webpages</w:t>
      </w:r>
    </w:p>
    <w:p w14:paraId="0D4B139C" w14:textId="77777777" w:rsidR="00C639AC" w:rsidRPr="008D0B4B" w:rsidRDefault="00C639AC" w:rsidP="00C639AC">
      <w:pPr>
        <w:pStyle w:val="ListParagraph"/>
        <w:widowControl/>
        <w:numPr>
          <w:ilvl w:val="0"/>
          <w:numId w:val="15"/>
        </w:numPr>
        <w:autoSpaceDE/>
        <w:autoSpaceDN/>
        <w:spacing w:before="0"/>
        <w:ind w:left="1080" w:hanging="666"/>
        <w:contextualSpacing/>
        <w:rPr>
          <w:lang w:val="en-GB"/>
        </w:rPr>
      </w:pPr>
      <w:r w:rsidRPr="008D0B4B">
        <w:rPr>
          <w:lang w:val="en-GB"/>
        </w:rPr>
        <w:t xml:space="preserve">The maximum occurrence of n-gram tokens for each product's review will be considered a dominant specification. </w:t>
      </w:r>
    </w:p>
    <w:p w14:paraId="143C112E" w14:textId="16D1497E" w:rsidR="00C639AC" w:rsidRPr="008D0B4B" w:rsidRDefault="00C639AC" w:rsidP="00C639AC">
      <w:pPr>
        <w:pStyle w:val="ListParagraph"/>
        <w:widowControl/>
        <w:numPr>
          <w:ilvl w:val="0"/>
          <w:numId w:val="15"/>
        </w:numPr>
        <w:autoSpaceDE/>
        <w:autoSpaceDN/>
        <w:spacing w:before="0"/>
        <w:ind w:left="1080" w:hanging="666"/>
        <w:contextualSpacing/>
        <w:rPr>
          <w:lang w:val="en-GB"/>
        </w:rPr>
      </w:pPr>
      <w:r w:rsidRPr="008D0B4B">
        <w:rPr>
          <w:lang w:val="en-GB"/>
        </w:rPr>
        <w:t>For each product [P</w:t>
      </w:r>
      <w:r w:rsidRPr="008D0B4B">
        <w:rPr>
          <w:vertAlign w:val="subscript"/>
          <w:lang w:val="en-GB"/>
        </w:rPr>
        <w:t>i</w:t>
      </w:r>
      <w:r w:rsidRPr="008D0B4B">
        <w:rPr>
          <w:lang w:val="en-GB"/>
        </w:rPr>
        <w:t>] minimum of three reviews (</w:t>
      </w:r>
      <m:oMath>
        <m:sSub>
          <m:sSubPr>
            <m:ctrlPr>
              <w:rPr>
                <w:rFonts w:ascii="Cambria Math" w:hAnsi="Cambria Math"/>
                <w:i/>
                <w:lang w:val="en-GB"/>
              </w:rPr>
            </m:ctrlPr>
          </m:sSubPr>
          <m:e>
            <m:r>
              <w:rPr>
                <w:rFonts w:ascii="Cambria Math" w:hAnsi="Cambria Math"/>
                <w:lang w:val="en-GB"/>
              </w:rPr>
              <m:t>R</m:t>
            </m:r>
          </m:e>
          <m:sub>
            <m:sSub>
              <m:sSubPr>
                <m:ctrlPr>
                  <w:rPr>
                    <w:rFonts w:ascii="Cambria Math" w:hAnsi="Cambria Math"/>
                    <w:i/>
                    <w:lang w:val="en-GB"/>
                  </w:rPr>
                </m:ctrlPr>
              </m:sSubPr>
              <m:e>
                <m:r>
                  <w:rPr>
                    <w:rFonts w:ascii="Cambria Math" w:hAnsi="Cambria Math"/>
                    <w:lang w:val="en-GB"/>
                  </w:rPr>
                  <m:t>P</m:t>
                </m:r>
              </m:e>
              <m:sub>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j</m:t>
                    </m:r>
                  </m:sub>
                </m:sSub>
              </m:sub>
            </m:sSub>
          </m:sub>
        </m:sSub>
        <m:r>
          <w:rPr>
            <w:rFonts w:ascii="Cambria Math" w:hAnsi="Cambria Math"/>
            <w:lang w:val="en-GB"/>
          </w:rPr>
          <m:t>)</m:t>
        </m:r>
      </m:oMath>
      <w:r w:rsidRPr="008D0B4B">
        <w:rPr>
          <w:rFonts w:eastAsiaTheme="minorEastAsia"/>
          <w:lang w:val="en-GB"/>
        </w:rPr>
        <w:t xml:space="preserve"> will be extracted to find the </w:t>
      </w:r>
      <w:r w:rsidRPr="008D0B4B">
        <w:rPr>
          <w:lang w:val="en-GB"/>
        </w:rPr>
        <w:t xml:space="preserve">occurrence of </w:t>
      </w:r>
      <w:ins w:id="251" w:author="Abid Ali" w:date="2023-04-05T11:20:00Z">
        <w:r w:rsidR="005702E5">
          <w:rPr>
            <w:lang w:val="en-GB"/>
          </w:rPr>
          <w:t xml:space="preserve">the </w:t>
        </w:r>
      </w:ins>
      <w:r w:rsidRPr="008D0B4B">
        <w:rPr>
          <w:lang w:val="en-GB"/>
        </w:rPr>
        <w:t xml:space="preserve">most frequent tokens. The damping factor, d, is the likelihood that a user will click on a link, and (1-d) is for non-direct connections to any webpage. </w:t>
      </w:r>
    </w:p>
    <w:p w14:paraId="5F6BCC74" w14:textId="466E7505" w:rsidR="00C639AC" w:rsidRPr="008D0B4B" w:rsidRDefault="00C639AC" w:rsidP="007539A5">
      <w:pPr>
        <w:tabs>
          <w:tab w:val="left" w:pos="4536"/>
        </w:tabs>
        <w:rPr>
          <w:rFonts w:eastAsiaTheme="minorEastAsia"/>
          <w:lang w:val="en-GB"/>
        </w:rPr>
      </w:pPr>
      <m:oMath>
        <m:r>
          <w:rPr>
            <w:rFonts w:ascii="Cambria Math" w:hAnsi="Cambria Math"/>
            <w:lang w:val="en-GB"/>
          </w:rPr>
          <m:t xml:space="preserve">Sim </m:t>
        </m:r>
        <m:d>
          <m:dPr>
            <m:ctrlPr>
              <w:rPr>
                <w:rFonts w:ascii="Cambria Math" w:hAnsi="Cambria Math"/>
                <w:i/>
                <w:lang w:val="en-GB"/>
              </w:rPr>
            </m:ctrlPr>
          </m:dPr>
          <m:e>
            <m:r>
              <w:rPr>
                <w:rFonts w:ascii="Cambria Math" w:hAnsi="Cambria Math"/>
                <w:lang w:val="en-GB"/>
              </w:rPr>
              <m:t>i, j</m:t>
            </m:r>
          </m:e>
        </m:d>
        <m:r>
          <w:rPr>
            <w:rFonts w:ascii="Cambria Math" w:hAnsi="Cambria Math"/>
            <w:lang w:val="en-GB"/>
          </w:rPr>
          <m:t>=</m:t>
        </m:r>
        <m:d>
          <m:dPr>
            <m:ctrlPr>
              <w:rPr>
                <w:rFonts w:ascii="Cambria Math" w:hAnsi="Cambria Math"/>
                <w:i/>
                <w:lang w:val="en-GB"/>
              </w:rPr>
            </m:ctrlPr>
          </m:dPr>
          <m:e>
            <m:r>
              <w:rPr>
                <w:rFonts w:ascii="Cambria Math" w:hAnsi="Cambria Math"/>
                <w:lang w:val="en-GB"/>
              </w:rPr>
              <m:t>1-d</m:t>
            </m:r>
          </m:e>
        </m:d>
        <m:r>
          <w:rPr>
            <w:rFonts w:ascii="Cambria Math" w:hAnsi="Cambria Math"/>
            <w:lang w:val="en-GB"/>
          </w:rPr>
          <m:t>+d</m:t>
        </m:r>
        <m:nary>
          <m:naryPr>
            <m:chr m:val="∑"/>
            <m:limLoc m:val="undOvr"/>
            <m:supHide m:val="1"/>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j</m:t>
                </m:r>
              </m:sub>
            </m:sSub>
            <m:r>
              <w:rPr>
                <w:rFonts w:ascii="Cambria Math" w:hAnsi="Cambria Math"/>
                <w:lang w:val="en-GB"/>
              </w:rPr>
              <m:t>∈U</m:t>
            </m:r>
          </m:sub>
          <m:sup/>
          <m:e>
            <m:r>
              <w:rPr>
                <w:rFonts w:ascii="Cambria Math" w:hAnsi="Cambria Math"/>
                <w:lang w:val="en-GB"/>
              </w:rPr>
              <m:t>Sim (</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j</m:t>
                </m:r>
              </m:sub>
            </m:sSub>
            <m:r>
              <w:rPr>
                <w:rFonts w:ascii="Cambria Math" w:hAnsi="Cambria Math"/>
                <w:lang w:val="en-GB"/>
              </w:rPr>
              <m:t>)</m:t>
            </m:r>
          </m:e>
        </m:nary>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W</m:t>
            </m:r>
          </m:e>
          <m:sub>
            <m:r>
              <w:rPr>
                <w:rFonts w:ascii="Cambria Math" w:hAnsi="Cambria Math"/>
                <w:lang w:val="en-GB"/>
              </w:rPr>
              <m:t>(</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p</m:t>
                </m:r>
              </m:sub>
            </m:sSub>
            <m:r>
              <w:rPr>
                <w:rFonts w:ascii="Cambria Math" w:hAnsi="Cambria Math"/>
                <w:lang w:val="en-GB"/>
              </w:rPr>
              <m:t>)</m:t>
            </m:r>
          </m:sub>
          <m:sup>
            <m:r>
              <w:rPr>
                <w:rFonts w:ascii="Cambria Math" w:hAnsi="Cambria Math"/>
                <w:lang w:val="en-GB"/>
              </w:rPr>
              <m:t>P</m:t>
            </m:r>
          </m:sup>
        </m:sSubSup>
      </m:oMath>
      <w:r w:rsidR="007539A5" w:rsidRPr="008D0B4B">
        <w:rPr>
          <w:rFonts w:eastAsiaTheme="minorEastAsia"/>
          <w:lang w:val="en-GB"/>
        </w:rPr>
        <w:t xml:space="preserve">  </w:t>
      </w:r>
    </w:p>
    <w:p w14:paraId="458F6791" w14:textId="77777777" w:rsidR="00C639AC" w:rsidRPr="008D0B4B" w:rsidRDefault="00C639AC" w:rsidP="00C639AC">
      <w:pPr>
        <w:tabs>
          <w:tab w:val="left" w:pos="4536"/>
        </w:tabs>
        <w:rPr>
          <w:rFonts w:eastAsiaTheme="minorEastAsia"/>
          <w:lang w:val="en-GB"/>
        </w:rPr>
      </w:pPr>
      <w:proofErr w:type="gramStart"/>
      <w:r w:rsidRPr="008D0B4B">
        <w:rPr>
          <w:rFonts w:eastAsiaTheme="minorEastAsia"/>
          <w:b/>
          <w:bCs/>
          <w:i/>
          <w:iCs/>
          <w:lang w:val="en-GB"/>
        </w:rPr>
        <w:t>where</w:t>
      </w:r>
      <w:proofErr w:type="gramEnd"/>
      <w:r w:rsidRPr="008D0B4B">
        <w:rPr>
          <w:rFonts w:eastAsiaTheme="minorEastAsia"/>
          <w:lang w:val="en-GB"/>
        </w:rPr>
        <w:t>,</w:t>
      </w:r>
    </w:p>
    <w:p w14:paraId="2984EEF5" w14:textId="77777777" w:rsidR="00C639AC" w:rsidRPr="008D0B4B" w:rsidRDefault="00C639AC" w:rsidP="00C639AC">
      <w:pPr>
        <w:tabs>
          <w:tab w:val="left" w:pos="4536"/>
        </w:tabs>
        <w:jc w:val="both"/>
        <w:rPr>
          <w:rFonts w:eastAsiaTheme="minorEastAsia"/>
          <w:lang w:val="en-GB"/>
        </w:rPr>
      </w:pPr>
      <m:oMath>
        <m:r>
          <w:rPr>
            <w:rFonts w:ascii="Cambria Math" w:hAnsi="Cambria Math"/>
            <w:lang w:val="en-GB"/>
          </w:rPr>
          <m:t>Sim U</m:t>
        </m:r>
        <m:d>
          <m:dPr>
            <m:ctrlPr>
              <w:rPr>
                <w:rFonts w:ascii="Cambria Math" w:hAnsi="Cambria Math"/>
                <w:i/>
                <w:lang w:val="en-GB"/>
              </w:rPr>
            </m:ctrlPr>
          </m:dPr>
          <m:e>
            <m:r>
              <w:rPr>
                <w:rFonts w:ascii="Cambria Math" w:hAnsi="Cambria Math"/>
                <w:lang w:val="en-GB"/>
              </w:rPr>
              <m:t>i, j</m:t>
            </m:r>
          </m:e>
        </m:d>
      </m:oMath>
      <w:r w:rsidRPr="008D0B4B">
        <w:rPr>
          <w:rFonts w:eastAsiaTheme="minorEastAsia"/>
          <w:lang w:val="en-GB"/>
        </w:rPr>
        <w:t xml:space="preserve"> → similarity of two consumers' product review </w:t>
      </w:r>
    </w:p>
    <w:p w14:paraId="6BCFF934" w14:textId="77777777" w:rsidR="00C639AC" w:rsidRPr="008D0B4B" w:rsidRDefault="00C639AC" w:rsidP="00C639AC">
      <w:pPr>
        <w:tabs>
          <w:tab w:val="left" w:pos="4536"/>
        </w:tabs>
        <w:jc w:val="both"/>
        <w:rPr>
          <w:rFonts w:eastAsiaTheme="minorEastAsia"/>
          <w:lang w:val="en-GB"/>
        </w:rPr>
      </w:pPr>
      <w:r w:rsidRPr="008D0B4B">
        <w:rPr>
          <w:rFonts w:eastAsiaTheme="minorEastAsia"/>
          <w:lang w:val="en-GB"/>
        </w:rPr>
        <w:t>d = Dampening factor</w:t>
      </w:r>
    </w:p>
    <w:p w14:paraId="249835AE" w14:textId="77777777" w:rsidR="00C639AC" w:rsidRPr="008D0B4B" w:rsidRDefault="00C639AC" w:rsidP="00C639AC">
      <w:pPr>
        <w:pStyle w:val="ListParagraph"/>
        <w:widowControl/>
        <w:numPr>
          <w:ilvl w:val="0"/>
          <w:numId w:val="15"/>
        </w:numPr>
        <w:autoSpaceDE/>
        <w:autoSpaceDN/>
        <w:spacing w:before="0"/>
        <w:ind w:left="1080" w:hanging="666"/>
        <w:contextualSpacing/>
        <w:rPr>
          <w:lang w:val="en-GB"/>
        </w:rPr>
      </w:pPr>
      <w:r w:rsidRPr="008D0B4B">
        <w:rPr>
          <w:lang w:val="en-GB"/>
        </w:rPr>
        <w:t xml:space="preserve">The Page Ranking Algorithm is helpful since it ranks webpages by significance, but it is limited because it ranks at indexing time, not retrieval time, and if a webpage with no </w:t>
      </w:r>
      <w:proofErr w:type="spellStart"/>
      <w:r w:rsidRPr="008D0B4B">
        <w:rPr>
          <w:lang w:val="en-GB"/>
        </w:rPr>
        <w:t>outlinks</w:t>
      </w:r>
      <w:proofErr w:type="spellEnd"/>
      <w:r w:rsidRPr="008D0B4B">
        <w:rPr>
          <w:lang w:val="en-GB"/>
        </w:rPr>
        <w:t xml:space="preserve"> is detected, the user goes to a random bookmark.</w:t>
      </w:r>
    </w:p>
    <w:p w14:paraId="7E501C5D" w14:textId="77777777" w:rsidR="00C639AC" w:rsidRPr="008D0B4B" w:rsidRDefault="00C639AC" w:rsidP="00C639AC">
      <w:pPr>
        <w:pStyle w:val="ListParagraph"/>
        <w:ind w:left="1080"/>
        <w:rPr>
          <w:lang w:val="en-GB"/>
        </w:rPr>
      </w:pPr>
    </w:p>
    <w:p w14:paraId="625D18EA" w14:textId="72A1C85C" w:rsidR="00C639AC" w:rsidRPr="008D0B4B" w:rsidRDefault="00C639AC" w:rsidP="00C639AC">
      <w:pPr>
        <w:pStyle w:val="ListParagraph"/>
        <w:ind w:left="216"/>
        <w:rPr>
          <w:lang w:val="en-GB"/>
        </w:rPr>
      </w:pPr>
      <w:r w:rsidRPr="008D0B4B">
        <w:rPr>
          <w:b/>
          <w:bCs/>
          <w:highlight w:val="lightGray"/>
          <w:lang w:val="en-GB"/>
        </w:rPr>
        <w:t xml:space="preserve">Phase – V: </w:t>
      </w:r>
      <w:r w:rsidRPr="008D0B4B">
        <w:rPr>
          <w:highlight w:val="lightGray"/>
          <w:lang w:val="en-GB"/>
        </w:rPr>
        <w:t xml:space="preserve">Ensemble algorithms to find </w:t>
      </w:r>
      <w:ins w:id="252" w:author="Abid Ali" w:date="2023-04-05T11:20:00Z">
        <w:r w:rsidR="005C4D8A">
          <w:rPr>
            <w:highlight w:val="lightGray"/>
            <w:lang w:val="en-GB"/>
          </w:rPr>
          <w:t xml:space="preserve">the </w:t>
        </w:r>
      </w:ins>
      <w:r w:rsidRPr="008D0B4B">
        <w:rPr>
          <w:highlight w:val="lightGray"/>
          <w:lang w:val="en-GB"/>
        </w:rPr>
        <w:t>best algorithm</w:t>
      </w:r>
    </w:p>
    <w:p w14:paraId="2891B009" w14:textId="77777777" w:rsidR="00C639AC" w:rsidRPr="008D0B4B" w:rsidRDefault="00C639AC" w:rsidP="00C639AC">
      <w:pPr>
        <w:pStyle w:val="ListParagraph"/>
        <w:widowControl/>
        <w:numPr>
          <w:ilvl w:val="0"/>
          <w:numId w:val="15"/>
        </w:numPr>
        <w:autoSpaceDE/>
        <w:autoSpaceDN/>
        <w:spacing w:before="0"/>
        <w:ind w:left="1080" w:hanging="666"/>
        <w:contextualSpacing/>
        <w:rPr>
          <w:lang w:val="en-GB"/>
        </w:rPr>
      </w:pPr>
      <w:r w:rsidRPr="008D0B4B">
        <w:rPr>
          <w:lang w:val="en-GB"/>
        </w:rPr>
        <w:t xml:space="preserve">Ensemble Methods build sentiment analysis models. Ensembles combine classifiers to improve outcomes. </w:t>
      </w:r>
      <w:r w:rsidRPr="008D0B4B">
        <w:rPr>
          <w:smallCaps/>
          <w:lang w:val="en-GB"/>
        </w:rPr>
        <w:t>Multi-</w:t>
      </w:r>
      <w:proofErr w:type="spellStart"/>
      <w:r w:rsidRPr="008D0B4B">
        <w:rPr>
          <w:smallCaps/>
          <w:lang w:val="en-GB"/>
        </w:rPr>
        <w:t>nomial</w:t>
      </w:r>
      <w:proofErr w:type="spellEnd"/>
      <w:r w:rsidRPr="008D0B4B">
        <w:rPr>
          <w:smallCaps/>
          <w:lang w:val="en-GB"/>
        </w:rPr>
        <w:t xml:space="preserve"> Naïve Bayes</w:t>
      </w:r>
      <w:r w:rsidRPr="008D0B4B">
        <w:rPr>
          <w:lang w:val="en-GB"/>
        </w:rPr>
        <w:t xml:space="preserve"> (</w:t>
      </w:r>
      <w:r w:rsidRPr="008D0B4B">
        <w:rPr>
          <w:b/>
          <w:bCs/>
          <w:lang w:val="en-GB"/>
        </w:rPr>
        <w:t>MNB</w:t>
      </w:r>
      <w:r w:rsidRPr="008D0B4B">
        <w:rPr>
          <w:lang w:val="en-GB"/>
        </w:rPr>
        <w:t xml:space="preserve">), </w:t>
      </w:r>
      <w:r w:rsidRPr="008D0B4B">
        <w:rPr>
          <w:smallCaps/>
          <w:lang w:val="en-GB"/>
        </w:rPr>
        <w:t>Multi-layer Perceptron</w:t>
      </w:r>
      <w:r w:rsidRPr="008D0B4B">
        <w:rPr>
          <w:lang w:val="en-GB"/>
        </w:rPr>
        <w:t xml:space="preserve"> (</w:t>
      </w:r>
      <w:r w:rsidRPr="008D0B4B">
        <w:rPr>
          <w:b/>
          <w:bCs/>
          <w:lang w:val="en-GB"/>
        </w:rPr>
        <w:t>MLP</w:t>
      </w:r>
      <w:r w:rsidRPr="008D0B4B">
        <w:rPr>
          <w:lang w:val="en-GB"/>
        </w:rPr>
        <w:t xml:space="preserve">), and </w:t>
      </w:r>
      <w:r w:rsidRPr="008D0B4B">
        <w:rPr>
          <w:smallCaps/>
          <w:lang w:val="en-GB"/>
        </w:rPr>
        <w:t>Logistic Regression(</w:t>
      </w:r>
      <w:r w:rsidRPr="008D0B4B">
        <w:rPr>
          <w:b/>
          <w:bCs/>
          <w:smallCaps/>
          <w:lang w:val="en-GB"/>
        </w:rPr>
        <w:t>LR</w:t>
      </w:r>
      <w:r w:rsidRPr="008D0B4B">
        <w:rPr>
          <w:smallCaps/>
          <w:lang w:val="en-GB"/>
        </w:rPr>
        <w:t>)</w:t>
      </w:r>
      <w:r w:rsidRPr="008D0B4B">
        <w:rPr>
          <w:lang w:val="en-GB"/>
        </w:rPr>
        <w:t xml:space="preserve"> are used.</w:t>
      </w:r>
    </w:p>
    <w:p w14:paraId="781B19BD" w14:textId="77777777" w:rsidR="00C639AC" w:rsidRPr="008D0B4B" w:rsidRDefault="00C639AC" w:rsidP="00C639AC">
      <w:pPr>
        <w:pStyle w:val="ListParagraph"/>
        <w:widowControl/>
        <w:numPr>
          <w:ilvl w:val="0"/>
          <w:numId w:val="15"/>
        </w:numPr>
        <w:autoSpaceDE/>
        <w:autoSpaceDN/>
        <w:spacing w:before="0"/>
        <w:ind w:left="1080" w:hanging="666"/>
        <w:contextualSpacing/>
        <w:jc w:val="left"/>
        <w:rPr>
          <w:lang w:val="en-GB"/>
        </w:rPr>
      </w:pPr>
      <w:r w:rsidRPr="008D0B4B">
        <w:t xml:space="preserve">Provide classification report. </w:t>
      </w:r>
    </w:p>
    <w:p w14:paraId="6EB961CF" w14:textId="46444069" w:rsidR="005405EE" w:rsidRPr="008D0B4B" w:rsidRDefault="00C639AC" w:rsidP="00C639AC">
      <w:pPr>
        <w:pStyle w:val="BodyText"/>
        <w:spacing w:line="261" w:lineRule="auto"/>
        <w:ind w:left="108" w:right="113" w:firstLine="226"/>
        <w:jc w:val="both"/>
        <w:rPr>
          <w:sz w:val="22"/>
          <w:szCs w:val="22"/>
        </w:rPr>
      </w:pPr>
      <w:r w:rsidRPr="008D0B4B">
        <w:rPr>
          <w:sz w:val="22"/>
          <w:szCs w:val="22"/>
        </w:rPr>
        <w:t xml:space="preserve">Calculate the best </w:t>
      </w:r>
      <w:r w:rsidRPr="008D0B4B">
        <w:rPr>
          <w:b/>
          <w:bCs/>
          <w:sz w:val="22"/>
          <w:szCs w:val="22"/>
        </w:rPr>
        <w:t>A</w:t>
      </w:r>
      <w:r w:rsidRPr="008D0B4B">
        <w:rPr>
          <w:sz w:val="22"/>
          <w:szCs w:val="22"/>
        </w:rPr>
        <w:t xml:space="preserve">ccuracy, </w:t>
      </w:r>
      <w:r w:rsidRPr="008D0B4B">
        <w:rPr>
          <w:b/>
          <w:bCs/>
          <w:sz w:val="22"/>
          <w:szCs w:val="22"/>
        </w:rPr>
        <w:t>P</w:t>
      </w:r>
      <w:r w:rsidRPr="008D0B4B">
        <w:rPr>
          <w:sz w:val="22"/>
          <w:szCs w:val="22"/>
        </w:rPr>
        <w:t xml:space="preserve">recision, </w:t>
      </w:r>
      <w:r w:rsidRPr="008D0B4B">
        <w:rPr>
          <w:b/>
          <w:bCs/>
          <w:sz w:val="22"/>
          <w:szCs w:val="22"/>
        </w:rPr>
        <w:t>F</w:t>
      </w:r>
      <w:r w:rsidRPr="008D0B4B">
        <w:rPr>
          <w:sz w:val="22"/>
          <w:szCs w:val="22"/>
        </w:rPr>
        <w:t xml:space="preserve">1 – </w:t>
      </w:r>
      <w:r w:rsidRPr="008D0B4B">
        <w:rPr>
          <w:b/>
          <w:bCs/>
          <w:sz w:val="22"/>
          <w:szCs w:val="22"/>
        </w:rPr>
        <w:t>S</w:t>
      </w:r>
      <w:r w:rsidRPr="008D0B4B">
        <w:rPr>
          <w:sz w:val="22"/>
          <w:szCs w:val="22"/>
        </w:rPr>
        <w:t xml:space="preserve">core, and </w:t>
      </w:r>
      <w:r w:rsidRPr="008D0B4B">
        <w:rPr>
          <w:b/>
          <w:bCs/>
          <w:sz w:val="22"/>
          <w:szCs w:val="22"/>
        </w:rPr>
        <w:t>R</w:t>
      </w:r>
      <w:r w:rsidRPr="008D0B4B">
        <w:rPr>
          <w:sz w:val="22"/>
          <w:szCs w:val="22"/>
        </w:rPr>
        <w:t xml:space="preserve">ecall for </w:t>
      </w:r>
      <w:ins w:id="253" w:author="Abid Ali" w:date="2023-04-05T11:20:00Z">
        <w:r w:rsidR="005C4D8A">
          <w:rPr>
            <w:sz w:val="22"/>
            <w:szCs w:val="22"/>
          </w:rPr>
          <w:t xml:space="preserve">the </w:t>
        </w:r>
      </w:ins>
      <w:r w:rsidRPr="008D0B4B">
        <w:rPr>
          <w:sz w:val="22"/>
          <w:szCs w:val="22"/>
        </w:rPr>
        <w:t>best algorithm</w:t>
      </w:r>
    </w:p>
    <w:p w14:paraId="66066530" w14:textId="77777777" w:rsidR="00FB49EE" w:rsidRPr="008D0B4B" w:rsidRDefault="00FB49EE" w:rsidP="00FB49EE">
      <w:pPr>
        <w:pBdr>
          <w:top w:val="single" w:sz="6" w:space="1" w:color="auto"/>
          <w:bottom w:val="single" w:sz="6" w:space="1" w:color="auto"/>
        </w:pBdr>
        <w:tabs>
          <w:tab w:val="left" w:pos="7650"/>
        </w:tabs>
        <w:rPr>
          <w:b/>
          <w:bCs/>
          <w:lang w:val="en-GB"/>
        </w:rPr>
      </w:pPr>
      <w:r w:rsidRPr="008D0B4B">
        <w:rPr>
          <w:b/>
          <w:bCs/>
          <w:lang w:val="en-GB"/>
        </w:rPr>
        <w:t>End</w:t>
      </w:r>
    </w:p>
    <w:p w14:paraId="3D530185" w14:textId="77777777" w:rsidR="00F0788C" w:rsidRPr="008D0B4B" w:rsidRDefault="00F0788C" w:rsidP="00513BA8">
      <w:pPr>
        <w:pStyle w:val="Heading1"/>
        <w:numPr>
          <w:ilvl w:val="0"/>
          <w:numId w:val="6"/>
        </w:numPr>
        <w:tabs>
          <w:tab w:val="left" w:pos="361"/>
        </w:tabs>
        <w:spacing w:before="240" w:after="240"/>
        <w:ind w:left="363" w:hanging="255"/>
        <w:rPr>
          <w:rFonts w:ascii="Times New Roman" w:hAnsi="Times New Roman" w:cs="Times New Roman"/>
          <w:sz w:val="22"/>
          <w:szCs w:val="22"/>
        </w:rPr>
      </w:pPr>
      <w:r w:rsidRPr="008D0B4B">
        <w:rPr>
          <w:rFonts w:ascii="Times New Roman" w:hAnsi="Times New Roman" w:cs="Times New Roman"/>
          <w:sz w:val="22"/>
          <w:szCs w:val="22"/>
        </w:rPr>
        <w:t xml:space="preserve">Results and Discussion </w:t>
      </w:r>
    </w:p>
    <w:p w14:paraId="61C8A2D2" w14:textId="321ACCBE" w:rsidR="008F6B13" w:rsidRPr="008D0B4B" w:rsidRDefault="008F6B13" w:rsidP="00513BA8">
      <w:pPr>
        <w:pStyle w:val="BodyText"/>
        <w:spacing w:line="261" w:lineRule="auto"/>
        <w:ind w:left="108" w:right="113"/>
        <w:jc w:val="both"/>
        <w:rPr>
          <w:sz w:val="22"/>
          <w:szCs w:val="22"/>
        </w:rPr>
      </w:pPr>
      <w:r w:rsidRPr="008D0B4B">
        <w:rPr>
          <w:sz w:val="22"/>
          <w:szCs w:val="22"/>
        </w:rPr>
        <w:t>In this section, the result demonstrated that are generated based on the proposed methodology. Also, there is a brief explanation of the dataset that is used for the training and testing of the model. Finally, the proposed model is compared with another conventional model to investigate its efficiency of it.</w:t>
      </w:r>
    </w:p>
    <w:p w14:paraId="6309AC31" w14:textId="515404B0" w:rsidR="008F6B13" w:rsidRPr="002C24A2" w:rsidRDefault="008F6B13" w:rsidP="008F6B13">
      <w:pPr>
        <w:pStyle w:val="BodyText"/>
        <w:numPr>
          <w:ilvl w:val="0"/>
          <w:numId w:val="11"/>
        </w:numPr>
        <w:spacing w:before="120" w:after="120"/>
        <w:ind w:left="426" w:right="113" w:hanging="284"/>
        <w:jc w:val="both"/>
        <w:rPr>
          <w:b/>
          <w:bCs/>
          <w:sz w:val="22"/>
          <w:szCs w:val="22"/>
        </w:rPr>
      </w:pPr>
      <w:r w:rsidRPr="002C24A2">
        <w:rPr>
          <w:b/>
          <w:bCs/>
          <w:sz w:val="22"/>
          <w:szCs w:val="22"/>
        </w:rPr>
        <w:t>Dataset</w:t>
      </w:r>
    </w:p>
    <w:p w14:paraId="492D5E14" w14:textId="74E3ADB9" w:rsidR="008F6B13" w:rsidRPr="008D0B4B" w:rsidRDefault="008F6B13" w:rsidP="008F6B13">
      <w:pPr>
        <w:pStyle w:val="BodyText"/>
        <w:spacing w:line="261" w:lineRule="auto"/>
        <w:ind w:left="108" w:right="113"/>
        <w:jc w:val="both"/>
        <w:rPr>
          <w:sz w:val="22"/>
          <w:szCs w:val="22"/>
        </w:rPr>
      </w:pPr>
      <w:r w:rsidRPr="008D0B4B">
        <w:rPr>
          <w:sz w:val="22"/>
          <w:szCs w:val="22"/>
        </w:rPr>
        <w:t xml:space="preserve">The dataset that is used in the proposed methodology is known as Amazon Products Recommendation 2016-2017. It is an open-source dataset that is easily available on the website of Kaggle. It is a vast dataset that Amazon published in 2017 that can be used for computer vision applications such as instance segmentation, </w:t>
      </w:r>
      <w:r w:rsidRPr="008D0B4B">
        <w:rPr>
          <w:sz w:val="22"/>
          <w:szCs w:val="22"/>
        </w:rPr>
        <w:lastRenderedPageBreak/>
        <w:t xml:space="preserve">object identification, key point recognition, and semantic segmentation. It is a collection of 34661 reviews by the same number of consumers as reviews. In this data, these reviews given on various electronic devices which are sold by </w:t>
      </w:r>
      <w:del w:id="254" w:author="Abid Ali" w:date="2023-04-05T11:21:00Z">
        <w:r w:rsidRPr="008D0B4B" w:rsidDel="005C4D8A">
          <w:rPr>
            <w:sz w:val="22"/>
            <w:szCs w:val="22"/>
          </w:rPr>
          <w:delText xml:space="preserve">amazon </w:delText>
        </w:r>
      </w:del>
      <w:ins w:id="255" w:author="Abid Ali" w:date="2023-04-05T11:21:00Z">
        <w:r w:rsidR="005C4D8A">
          <w:rPr>
            <w:sz w:val="22"/>
            <w:szCs w:val="22"/>
          </w:rPr>
          <w:t>A</w:t>
        </w:r>
        <w:r w:rsidR="005C4D8A" w:rsidRPr="008D0B4B">
          <w:rPr>
            <w:sz w:val="22"/>
            <w:szCs w:val="22"/>
          </w:rPr>
          <w:t xml:space="preserve">mazon </w:t>
        </w:r>
      </w:ins>
      <w:r w:rsidRPr="008D0B4B">
        <w:rPr>
          <w:sz w:val="22"/>
          <w:szCs w:val="22"/>
        </w:rPr>
        <w:t xml:space="preserve">are given by the consumers. These devices are </w:t>
      </w:r>
      <w:ins w:id="256" w:author="Abid Ali" w:date="2023-04-05T11:21:00Z">
        <w:r w:rsidR="005C4D8A">
          <w:rPr>
            <w:sz w:val="22"/>
            <w:szCs w:val="22"/>
          </w:rPr>
          <w:t xml:space="preserve">from </w:t>
        </w:r>
      </w:ins>
      <w:r w:rsidRPr="008D0B4B">
        <w:rPr>
          <w:sz w:val="22"/>
          <w:szCs w:val="22"/>
        </w:rPr>
        <w:t>two brands such as Amazon and Amazon digital services</w:t>
      </w:r>
      <w:del w:id="257" w:author="Abid Ali" w:date="2023-04-05T10:51:00Z">
        <w:r w:rsidRPr="001134EA" w:rsidDel="001134EA">
          <w:rPr>
            <w:sz w:val="22"/>
            <w:szCs w:val="22"/>
            <w:vertAlign w:val="superscript"/>
            <w:rPrChange w:id="258" w:author="Abid Ali" w:date="2023-04-05T10:51:00Z">
              <w:rPr>
                <w:sz w:val="22"/>
                <w:szCs w:val="22"/>
              </w:rPr>
            </w:rPrChange>
          </w:rPr>
          <w:delText xml:space="preserve"> [2</w:delText>
        </w:r>
      </w:del>
      <w:del w:id="259" w:author="Abid Ali" w:date="2023-04-05T10:03:00Z">
        <w:r w:rsidR="00CE2F80" w:rsidRPr="001134EA" w:rsidDel="001E427D">
          <w:rPr>
            <w:sz w:val="22"/>
            <w:szCs w:val="22"/>
            <w:vertAlign w:val="superscript"/>
            <w:rPrChange w:id="260" w:author="Abid Ali" w:date="2023-04-05T10:51:00Z">
              <w:rPr>
                <w:sz w:val="22"/>
                <w:szCs w:val="22"/>
              </w:rPr>
            </w:rPrChange>
          </w:rPr>
          <w:delText>6</w:delText>
        </w:r>
      </w:del>
      <w:del w:id="261" w:author="Abid Ali" w:date="2023-04-05T10:51:00Z">
        <w:r w:rsidRPr="001134EA" w:rsidDel="001134EA">
          <w:rPr>
            <w:sz w:val="22"/>
            <w:szCs w:val="22"/>
            <w:vertAlign w:val="superscript"/>
            <w:rPrChange w:id="262" w:author="Abid Ali" w:date="2023-04-05T10:51:00Z">
              <w:rPr>
                <w:sz w:val="22"/>
                <w:szCs w:val="22"/>
              </w:rPr>
            </w:rPrChange>
          </w:rPr>
          <w:delText>]</w:delText>
        </w:r>
      </w:del>
      <w:ins w:id="263" w:author="Abid Ali" w:date="2023-04-05T10:51:00Z">
        <w:r w:rsidR="001134EA" w:rsidRPr="001134EA">
          <w:rPr>
            <w:sz w:val="22"/>
            <w:szCs w:val="22"/>
            <w:vertAlign w:val="superscript"/>
            <w:rPrChange w:id="264" w:author="Abid Ali" w:date="2023-04-05T10:51:00Z">
              <w:rPr>
                <w:sz w:val="22"/>
                <w:szCs w:val="22"/>
              </w:rPr>
            </w:rPrChange>
          </w:rPr>
          <w:t>27</w:t>
        </w:r>
      </w:ins>
      <w:r w:rsidRPr="008D0B4B">
        <w:rPr>
          <w:sz w:val="22"/>
          <w:szCs w:val="22"/>
        </w:rPr>
        <w:t>.</w:t>
      </w:r>
    </w:p>
    <w:p w14:paraId="5DF699D3" w14:textId="3C09A979" w:rsidR="005405EE" w:rsidRPr="008D0B4B" w:rsidRDefault="00417546" w:rsidP="00513BA8">
      <w:pPr>
        <w:pStyle w:val="BodyText"/>
        <w:spacing w:line="261" w:lineRule="auto"/>
        <w:ind w:left="108" w:right="113"/>
        <w:jc w:val="both"/>
        <w:rPr>
          <w:sz w:val="22"/>
          <w:szCs w:val="22"/>
        </w:rPr>
      </w:pPr>
      <w:r w:rsidRPr="008D0B4B">
        <w:rPr>
          <w:sz w:val="22"/>
          <w:szCs w:val="22"/>
        </w:rPr>
        <w:t xml:space="preserve">Evaluating the performance of the recommender system is an essential step that must be taken to ensure that it can be expanded successfully. There are a few well-known measurements that might be used to </w:t>
      </w:r>
      <w:r w:rsidR="008F6B13" w:rsidRPr="008D0B4B">
        <w:rPr>
          <w:sz w:val="22"/>
          <w:szCs w:val="22"/>
        </w:rPr>
        <w:t>analyze</w:t>
      </w:r>
      <w:r w:rsidRPr="008D0B4B">
        <w:rPr>
          <w:sz w:val="22"/>
          <w:szCs w:val="22"/>
        </w:rPr>
        <w:t xml:space="preserve"> the precision or performance of recommender systems. These measurements include accuracy, precision, recall, error rate</w:t>
      </w:r>
      <w:ins w:id="265" w:author="Abid Ali" w:date="2023-04-05T11:21:00Z">
        <w:r w:rsidR="005C4D8A">
          <w:rPr>
            <w:sz w:val="22"/>
            <w:szCs w:val="22"/>
          </w:rPr>
          <w:t>,</w:t>
        </w:r>
      </w:ins>
      <w:r w:rsidRPr="008D0B4B">
        <w:rPr>
          <w:sz w:val="22"/>
          <w:szCs w:val="22"/>
        </w:rPr>
        <w:t xml:space="preserve"> and F-measure (to balance the two measures). These measurements can accurately represent the recommendation system's performance.</w:t>
      </w:r>
    </w:p>
    <w:p w14:paraId="36005B53" w14:textId="41940B7F" w:rsidR="00DB4DB5" w:rsidRPr="008D0B4B" w:rsidRDefault="00DB4DB5" w:rsidP="00DB4DB5">
      <w:pPr>
        <w:pStyle w:val="BodyText"/>
        <w:spacing w:line="261" w:lineRule="auto"/>
        <w:ind w:left="108" w:right="113" w:firstLine="226"/>
        <w:jc w:val="both"/>
        <w:rPr>
          <w:sz w:val="22"/>
          <w:szCs w:val="22"/>
        </w:rPr>
      </w:pPr>
      <w:r w:rsidRPr="008D0B4B">
        <w:rPr>
          <w:sz w:val="22"/>
          <w:szCs w:val="22"/>
        </w:rPr>
        <w:t xml:space="preserve">Precision is calculated by; </w:t>
      </w:r>
    </w:p>
    <w:p w14:paraId="46BC577E" w14:textId="064D7B62" w:rsidR="00DB4DB5" w:rsidRPr="008D0B4B" w:rsidRDefault="00DB4DB5" w:rsidP="00D368DE">
      <w:pPr>
        <w:pStyle w:val="BodyText"/>
        <w:spacing w:before="120" w:after="120"/>
        <w:ind w:left="142" w:right="113"/>
        <w:jc w:val="both"/>
        <w:rPr>
          <w:sz w:val="22"/>
          <w:szCs w:val="22"/>
        </w:rPr>
      </w:pPr>
      <m:oMath>
        <m:r>
          <w:rPr>
            <w:rFonts w:ascii="Cambria Math" w:hAnsi="Cambria Math"/>
            <w:sz w:val="22"/>
            <w:szCs w:val="22"/>
          </w:rPr>
          <m:t>Precision</m:t>
        </m:r>
        <m:r>
          <m:rPr>
            <m:sty m:val="p"/>
          </m:rPr>
          <w:rPr>
            <w:rFonts w:ascii="Cambria Math" w:hAnsi="Cambria Math"/>
            <w:sz w:val="22"/>
            <w:szCs w:val="22"/>
          </w:rPr>
          <m:t xml:space="preserve"> = </m:t>
        </m:r>
        <m:f>
          <m:fPr>
            <m:ctrlPr>
              <w:rPr>
                <w:rFonts w:ascii="Cambria Math" w:hAnsi="Cambria Math"/>
                <w:sz w:val="22"/>
                <w:szCs w:val="22"/>
              </w:rPr>
            </m:ctrlPr>
          </m:fPr>
          <m:num>
            <m:r>
              <w:rPr>
                <w:rFonts w:ascii="Cambria Math" w:hAnsi="Cambria Math"/>
                <w:sz w:val="22"/>
                <w:szCs w:val="22"/>
              </w:rPr>
              <m:t>TP</m:t>
            </m:r>
          </m:num>
          <m:den>
            <m:r>
              <m:rPr>
                <m:sty m:val="p"/>
              </m:rPr>
              <w:rPr>
                <w:rFonts w:ascii="Cambria Math" w:hAnsi="Cambria Math"/>
                <w:sz w:val="22"/>
                <w:szCs w:val="22"/>
              </w:rPr>
              <m:t>(</m:t>
            </m:r>
            <m:r>
              <w:rPr>
                <w:rFonts w:ascii="Cambria Math" w:hAnsi="Cambria Math"/>
                <w:sz w:val="22"/>
                <w:szCs w:val="22"/>
              </w:rPr>
              <m:t>TP</m:t>
            </m:r>
            <m:r>
              <m:rPr>
                <m:sty m:val="p"/>
              </m:rPr>
              <w:rPr>
                <w:rFonts w:ascii="Cambria Math" w:hAnsi="Cambria Math"/>
                <w:sz w:val="22"/>
                <w:szCs w:val="22"/>
              </w:rPr>
              <m:t xml:space="preserve"> + </m:t>
            </m:r>
            <m:r>
              <w:rPr>
                <w:rFonts w:ascii="Cambria Math" w:hAnsi="Cambria Math"/>
                <w:sz w:val="22"/>
                <w:szCs w:val="22"/>
              </w:rPr>
              <m:t>FP</m:t>
            </m:r>
            <m:r>
              <m:rPr>
                <m:sty m:val="p"/>
              </m:rPr>
              <w:rPr>
                <w:rFonts w:ascii="Cambria Math" w:hAnsi="Cambria Math"/>
                <w:sz w:val="22"/>
                <w:szCs w:val="22"/>
              </w:rPr>
              <m:t>)</m:t>
            </m:r>
          </m:den>
        </m:f>
      </m:oMath>
      <w:r w:rsidRPr="008D0B4B">
        <w:rPr>
          <w:sz w:val="22"/>
          <w:szCs w:val="22"/>
        </w:rPr>
        <w:t xml:space="preserve">     </w:t>
      </w:r>
      <w:r w:rsidR="0061097F">
        <w:rPr>
          <w:sz w:val="22"/>
          <w:szCs w:val="22"/>
        </w:rPr>
        <w:t xml:space="preserve">                                                    </w:t>
      </w:r>
      <w:r w:rsidRPr="008D0B4B">
        <w:rPr>
          <w:sz w:val="22"/>
          <w:szCs w:val="22"/>
        </w:rPr>
        <w:t xml:space="preserve">               </w:t>
      </w:r>
      <w:r w:rsidR="007539A5" w:rsidRPr="008D0B4B">
        <w:rPr>
          <w:sz w:val="22"/>
          <w:szCs w:val="22"/>
        </w:rPr>
        <w:t xml:space="preserve">                                                      </w:t>
      </w:r>
      <w:r w:rsidRPr="008D0B4B">
        <w:rPr>
          <w:sz w:val="22"/>
          <w:szCs w:val="22"/>
        </w:rPr>
        <w:t xml:space="preserve">       (</w:t>
      </w:r>
      <w:r w:rsidR="00F367F5">
        <w:rPr>
          <w:sz w:val="22"/>
          <w:szCs w:val="22"/>
        </w:rPr>
        <w:t>9</w:t>
      </w:r>
      <w:r w:rsidRPr="008D0B4B">
        <w:rPr>
          <w:sz w:val="22"/>
          <w:szCs w:val="22"/>
        </w:rPr>
        <w:t>)</w:t>
      </w:r>
    </w:p>
    <w:p w14:paraId="42755C88" w14:textId="77777777" w:rsidR="00DB4DB5" w:rsidRPr="008D0B4B" w:rsidRDefault="00DB4DB5" w:rsidP="00DB4DB5">
      <w:pPr>
        <w:pStyle w:val="BodyText"/>
        <w:spacing w:line="261" w:lineRule="auto"/>
        <w:ind w:left="108" w:right="113" w:firstLine="226"/>
        <w:jc w:val="both"/>
        <w:rPr>
          <w:sz w:val="22"/>
          <w:szCs w:val="22"/>
        </w:rPr>
      </w:pPr>
      <w:r w:rsidRPr="008D0B4B">
        <w:rPr>
          <w:sz w:val="22"/>
          <w:szCs w:val="22"/>
        </w:rPr>
        <w:t xml:space="preserve">Where, </w:t>
      </w:r>
    </w:p>
    <w:p w14:paraId="2B6BAC7E" w14:textId="77777777" w:rsidR="00DB4DB5" w:rsidRPr="008D0B4B" w:rsidRDefault="00DB4DB5" w:rsidP="00DB4DB5">
      <w:pPr>
        <w:pStyle w:val="BodyText"/>
        <w:spacing w:line="261" w:lineRule="auto"/>
        <w:ind w:left="108" w:right="113" w:firstLine="226"/>
        <w:jc w:val="both"/>
        <w:rPr>
          <w:sz w:val="22"/>
          <w:szCs w:val="22"/>
        </w:rPr>
      </w:pPr>
      <w:r w:rsidRPr="008D0B4B">
        <w:rPr>
          <w:sz w:val="22"/>
          <w:szCs w:val="22"/>
        </w:rPr>
        <w:t xml:space="preserve">TP = True positive value, </w:t>
      </w:r>
    </w:p>
    <w:p w14:paraId="5CC52481" w14:textId="77777777" w:rsidR="00DB4DB5" w:rsidRPr="008D0B4B" w:rsidRDefault="00DB4DB5" w:rsidP="00DB4DB5">
      <w:pPr>
        <w:pStyle w:val="BodyText"/>
        <w:spacing w:line="261" w:lineRule="auto"/>
        <w:ind w:left="108" w:right="113" w:firstLine="226"/>
        <w:jc w:val="both"/>
        <w:rPr>
          <w:sz w:val="22"/>
          <w:szCs w:val="22"/>
        </w:rPr>
      </w:pPr>
      <w:r w:rsidRPr="008D0B4B">
        <w:rPr>
          <w:sz w:val="22"/>
          <w:szCs w:val="22"/>
        </w:rPr>
        <w:t>FP = False Positive value.</w:t>
      </w:r>
    </w:p>
    <w:p w14:paraId="121654B0" w14:textId="77777777" w:rsidR="00DB4DB5" w:rsidRPr="008D0B4B" w:rsidRDefault="00DB4DB5" w:rsidP="00DB4DB5">
      <w:pPr>
        <w:pStyle w:val="BodyText"/>
        <w:spacing w:line="261" w:lineRule="auto"/>
        <w:ind w:left="108" w:right="113" w:firstLine="226"/>
        <w:jc w:val="both"/>
        <w:rPr>
          <w:sz w:val="22"/>
          <w:szCs w:val="22"/>
        </w:rPr>
      </w:pPr>
      <w:r w:rsidRPr="008D0B4B">
        <w:rPr>
          <w:sz w:val="22"/>
          <w:szCs w:val="22"/>
        </w:rPr>
        <w:t>Recall obtained by using.</w:t>
      </w:r>
    </w:p>
    <w:p w14:paraId="7DBBA605" w14:textId="3292107E" w:rsidR="00DB4DB5" w:rsidRPr="008D0B4B" w:rsidRDefault="00DB4DB5" w:rsidP="00D368DE">
      <w:pPr>
        <w:pStyle w:val="BodyText"/>
        <w:spacing w:before="120" w:after="120"/>
        <w:ind w:left="142" w:right="113"/>
        <w:jc w:val="both"/>
        <w:rPr>
          <w:sz w:val="22"/>
          <w:szCs w:val="22"/>
        </w:rPr>
      </w:pPr>
      <w:r w:rsidRPr="008D0B4B">
        <w:rPr>
          <w:sz w:val="22"/>
          <w:szCs w:val="22"/>
        </w:rPr>
        <w:t xml:space="preserve"> </w:t>
      </w:r>
      <m:oMath>
        <m:r>
          <w:rPr>
            <w:rFonts w:ascii="Cambria Math" w:hAnsi="Cambria Math"/>
            <w:sz w:val="22"/>
            <w:szCs w:val="22"/>
          </w:rPr>
          <m:t>Recall</m:t>
        </m:r>
        <m:r>
          <m:rPr>
            <m:sty m:val="p"/>
          </m:rPr>
          <w:rPr>
            <w:rFonts w:ascii="Cambria Math" w:hAnsi="Cambria Math"/>
            <w:sz w:val="22"/>
            <w:szCs w:val="22"/>
          </w:rPr>
          <m:t xml:space="preserve"> =</m:t>
        </m:r>
        <m:f>
          <m:fPr>
            <m:ctrlPr>
              <w:rPr>
                <w:rFonts w:ascii="Cambria Math" w:hAnsi="Cambria Math"/>
                <w:sz w:val="22"/>
                <w:szCs w:val="22"/>
              </w:rPr>
            </m:ctrlPr>
          </m:fPr>
          <m:num>
            <m:r>
              <m:rPr>
                <m:sty m:val="p"/>
              </m:rPr>
              <w:rPr>
                <w:rFonts w:ascii="Cambria Math" w:hAnsi="Cambria Math"/>
                <w:sz w:val="22"/>
                <w:szCs w:val="22"/>
              </w:rPr>
              <m:t xml:space="preserve"> </m:t>
            </m:r>
            <m:r>
              <w:rPr>
                <w:rFonts w:ascii="Cambria Math" w:hAnsi="Cambria Math"/>
                <w:sz w:val="22"/>
                <w:szCs w:val="22"/>
              </w:rPr>
              <m:t>TP</m:t>
            </m:r>
            <m:r>
              <m:rPr>
                <m:sty m:val="p"/>
              </m:rPr>
              <w:rPr>
                <w:rFonts w:ascii="Cambria Math" w:hAnsi="Cambria Math"/>
                <w:sz w:val="22"/>
                <w:szCs w:val="22"/>
              </w:rPr>
              <m:t xml:space="preserve"> </m:t>
            </m:r>
          </m:num>
          <m:den>
            <m:r>
              <m:rPr>
                <m:sty m:val="p"/>
              </m:rPr>
              <w:rPr>
                <w:rFonts w:ascii="Cambria Math" w:hAnsi="Cambria Math"/>
                <w:sz w:val="22"/>
                <w:szCs w:val="22"/>
              </w:rPr>
              <m:t>(</m:t>
            </m:r>
            <m:r>
              <w:rPr>
                <w:rFonts w:ascii="Cambria Math" w:hAnsi="Cambria Math"/>
                <w:sz w:val="22"/>
                <w:szCs w:val="22"/>
              </w:rPr>
              <m:t>TP</m:t>
            </m:r>
            <m:r>
              <m:rPr>
                <m:sty m:val="p"/>
              </m:rPr>
              <w:rPr>
                <w:rFonts w:ascii="Cambria Math" w:hAnsi="Cambria Math"/>
                <w:sz w:val="22"/>
                <w:szCs w:val="22"/>
              </w:rPr>
              <m:t xml:space="preserve"> + </m:t>
            </m:r>
            <m:r>
              <w:rPr>
                <w:rFonts w:ascii="Cambria Math" w:hAnsi="Cambria Math"/>
                <w:sz w:val="22"/>
                <w:szCs w:val="22"/>
              </w:rPr>
              <m:t>FN</m:t>
            </m:r>
            <m:r>
              <m:rPr>
                <m:sty m:val="p"/>
              </m:rPr>
              <w:rPr>
                <w:rFonts w:ascii="Cambria Math" w:hAnsi="Cambria Math"/>
                <w:sz w:val="22"/>
                <w:szCs w:val="22"/>
              </w:rPr>
              <m:t>)</m:t>
            </m:r>
          </m:den>
        </m:f>
      </m:oMath>
      <w:r w:rsidRPr="008D0B4B">
        <w:rPr>
          <w:sz w:val="22"/>
          <w:szCs w:val="22"/>
        </w:rPr>
        <w:t xml:space="preserve">             </w:t>
      </w:r>
      <w:r w:rsidR="007539A5" w:rsidRPr="008D0B4B">
        <w:rPr>
          <w:sz w:val="22"/>
          <w:szCs w:val="22"/>
        </w:rPr>
        <w:t xml:space="preserve">                                        </w:t>
      </w:r>
      <w:r w:rsidR="0061097F">
        <w:rPr>
          <w:sz w:val="22"/>
          <w:szCs w:val="22"/>
        </w:rPr>
        <w:t xml:space="preserve">                                                       </w:t>
      </w:r>
      <w:r w:rsidR="007539A5" w:rsidRPr="008D0B4B">
        <w:rPr>
          <w:sz w:val="22"/>
          <w:szCs w:val="22"/>
        </w:rPr>
        <w:t xml:space="preserve">                     </w:t>
      </w:r>
      <w:r w:rsidRPr="008D0B4B">
        <w:rPr>
          <w:sz w:val="22"/>
          <w:szCs w:val="22"/>
        </w:rPr>
        <w:t xml:space="preserve">          (</w:t>
      </w:r>
      <w:r w:rsidR="00F367F5">
        <w:rPr>
          <w:sz w:val="22"/>
          <w:szCs w:val="22"/>
        </w:rPr>
        <w:t>10</w:t>
      </w:r>
      <w:r w:rsidRPr="008D0B4B">
        <w:rPr>
          <w:sz w:val="22"/>
          <w:szCs w:val="22"/>
        </w:rPr>
        <w:t>)</w:t>
      </w:r>
    </w:p>
    <w:p w14:paraId="22DD15F7" w14:textId="77777777" w:rsidR="00DB4DB5" w:rsidRPr="008D0B4B" w:rsidRDefault="00DB4DB5" w:rsidP="00DB4DB5">
      <w:pPr>
        <w:pStyle w:val="BodyText"/>
        <w:spacing w:line="261" w:lineRule="auto"/>
        <w:ind w:left="108" w:right="113" w:firstLine="226"/>
        <w:jc w:val="both"/>
        <w:rPr>
          <w:sz w:val="22"/>
          <w:szCs w:val="22"/>
        </w:rPr>
      </w:pPr>
      <w:r w:rsidRPr="008D0B4B">
        <w:rPr>
          <w:sz w:val="22"/>
          <w:szCs w:val="22"/>
        </w:rPr>
        <w:t>Where,</w:t>
      </w:r>
    </w:p>
    <w:p w14:paraId="16A059DC" w14:textId="77777777" w:rsidR="00DB4DB5" w:rsidRPr="008D0B4B" w:rsidRDefault="00DB4DB5" w:rsidP="00DB4DB5">
      <w:pPr>
        <w:pStyle w:val="BodyText"/>
        <w:spacing w:line="261" w:lineRule="auto"/>
        <w:ind w:left="108" w:right="113" w:firstLine="226"/>
        <w:jc w:val="both"/>
        <w:rPr>
          <w:sz w:val="22"/>
          <w:szCs w:val="22"/>
        </w:rPr>
      </w:pPr>
      <w:r w:rsidRPr="008D0B4B">
        <w:rPr>
          <w:sz w:val="22"/>
          <w:szCs w:val="22"/>
        </w:rPr>
        <w:t>FN = False Negative</w:t>
      </w:r>
    </w:p>
    <w:p w14:paraId="20A3F815" w14:textId="3B918C35" w:rsidR="00DB4DB5" w:rsidRPr="008D0B4B" w:rsidRDefault="00DB4DB5" w:rsidP="00DB4DB5">
      <w:pPr>
        <w:pStyle w:val="BodyText"/>
        <w:spacing w:line="261" w:lineRule="auto"/>
        <w:ind w:left="108" w:right="113" w:firstLine="226"/>
        <w:jc w:val="both"/>
        <w:rPr>
          <w:sz w:val="22"/>
          <w:szCs w:val="22"/>
        </w:rPr>
      </w:pPr>
      <w:r w:rsidRPr="008D0B4B">
        <w:rPr>
          <w:sz w:val="22"/>
          <w:szCs w:val="22"/>
        </w:rPr>
        <w:t xml:space="preserve">The F1-score measured by using </w:t>
      </w:r>
      <w:ins w:id="266" w:author="Abid Ali" w:date="2023-04-05T11:21:00Z">
        <w:r w:rsidR="005C4D8A">
          <w:rPr>
            <w:sz w:val="22"/>
            <w:szCs w:val="22"/>
          </w:rPr>
          <w:t xml:space="preserve">the </w:t>
        </w:r>
      </w:ins>
      <w:r w:rsidRPr="008D0B4B">
        <w:rPr>
          <w:sz w:val="22"/>
          <w:szCs w:val="22"/>
        </w:rPr>
        <w:t>formula is;</w:t>
      </w:r>
    </w:p>
    <w:p w14:paraId="4D710915" w14:textId="05899684" w:rsidR="00DB4DB5" w:rsidRPr="008D0B4B" w:rsidRDefault="00DB4DB5" w:rsidP="00D368DE">
      <w:pPr>
        <w:pStyle w:val="BodyText"/>
        <w:spacing w:before="120" w:after="120"/>
        <w:ind w:left="142" w:right="113"/>
        <w:jc w:val="both"/>
        <w:rPr>
          <w:sz w:val="22"/>
          <w:szCs w:val="22"/>
        </w:rPr>
      </w:pPr>
      <m:oMath>
        <m:r>
          <w:rPr>
            <w:rFonts w:ascii="Cambria Math" w:hAnsi="Cambria Math"/>
            <w:sz w:val="22"/>
            <w:szCs w:val="22"/>
          </w:rPr>
          <m:t>F</m:t>
        </m:r>
        <m:r>
          <m:rPr>
            <m:sty m:val="p"/>
          </m:rPr>
          <w:rPr>
            <w:rFonts w:ascii="Cambria Math" w:hAnsi="Cambria Math"/>
            <w:sz w:val="22"/>
            <w:szCs w:val="22"/>
          </w:rPr>
          <m:t>-</m:t>
        </m:r>
        <m:r>
          <w:rPr>
            <w:rFonts w:ascii="Cambria Math" w:hAnsi="Cambria Math"/>
            <w:sz w:val="22"/>
            <w:szCs w:val="22"/>
          </w:rPr>
          <m:t>Measure</m:t>
        </m:r>
        <m:r>
          <m:rPr>
            <m:sty m:val="p"/>
          </m:rPr>
          <w:rPr>
            <w:rFonts w:ascii="Cambria Math" w:hAnsi="Cambria Math"/>
            <w:sz w:val="22"/>
            <w:szCs w:val="22"/>
          </w:rPr>
          <m:t xml:space="preserve"> = </m:t>
        </m:r>
        <m:f>
          <m:fPr>
            <m:ctrlPr>
              <w:rPr>
                <w:rFonts w:ascii="Cambria Math" w:hAnsi="Cambria Math"/>
                <w:sz w:val="22"/>
                <w:szCs w:val="22"/>
              </w:rPr>
            </m:ctrlPr>
          </m:fPr>
          <m:num>
            <m:r>
              <m:rPr>
                <m:sty m:val="p"/>
              </m:rPr>
              <w:rPr>
                <w:rFonts w:ascii="Cambria Math" w:hAnsi="Cambria Math"/>
                <w:sz w:val="22"/>
                <w:szCs w:val="22"/>
              </w:rPr>
              <m:t xml:space="preserve">(2 * </m:t>
            </m:r>
            <m:r>
              <w:rPr>
                <w:rFonts w:ascii="Cambria Math" w:hAnsi="Cambria Math"/>
                <w:sz w:val="22"/>
                <w:szCs w:val="22"/>
              </w:rPr>
              <m:t>Precision</m:t>
            </m:r>
            <m:r>
              <m:rPr>
                <m:sty m:val="p"/>
              </m:rPr>
              <w:rPr>
                <w:rFonts w:ascii="Cambria Math" w:hAnsi="Cambria Math"/>
                <w:sz w:val="22"/>
                <w:szCs w:val="22"/>
              </w:rPr>
              <m:t xml:space="preserve"> * </m:t>
            </m:r>
            <m:r>
              <w:rPr>
                <w:rFonts w:ascii="Cambria Math" w:hAnsi="Cambria Math"/>
                <w:sz w:val="22"/>
                <w:szCs w:val="22"/>
              </w:rPr>
              <m:t>Recall</m:t>
            </m:r>
            <m:r>
              <m:rPr>
                <m:sty m:val="p"/>
              </m:rPr>
              <w:rPr>
                <w:rFonts w:ascii="Cambria Math" w:hAnsi="Cambria Math"/>
                <w:sz w:val="22"/>
                <w:szCs w:val="22"/>
              </w:rPr>
              <m:t xml:space="preserve">) </m:t>
            </m:r>
          </m:num>
          <m:den>
            <m:r>
              <m:rPr>
                <m:sty m:val="p"/>
              </m:rPr>
              <w:rPr>
                <w:rFonts w:ascii="Cambria Math" w:hAnsi="Cambria Math"/>
                <w:sz w:val="22"/>
                <w:szCs w:val="22"/>
              </w:rPr>
              <m:t xml:space="preserve"> (</m:t>
            </m:r>
            <m:r>
              <w:rPr>
                <w:rFonts w:ascii="Cambria Math" w:hAnsi="Cambria Math"/>
                <w:sz w:val="22"/>
                <w:szCs w:val="22"/>
              </w:rPr>
              <m:t>Precision</m:t>
            </m:r>
            <m:r>
              <m:rPr>
                <m:sty m:val="p"/>
              </m:rPr>
              <w:rPr>
                <w:rFonts w:ascii="Cambria Math" w:hAnsi="Cambria Math"/>
                <w:sz w:val="22"/>
                <w:szCs w:val="22"/>
              </w:rPr>
              <m:t xml:space="preserve"> + </m:t>
            </m:r>
            <m:r>
              <w:rPr>
                <w:rFonts w:ascii="Cambria Math" w:hAnsi="Cambria Math"/>
                <w:sz w:val="22"/>
                <w:szCs w:val="22"/>
              </w:rPr>
              <m:t>Recall</m:t>
            </m:r>
            <m:r>
              <m:rPr>
                <m:sty m:val="p"/>
              </m:rPr>
              <w:rPr>
                <w:rFonts w:ascii="Cambria Math" w:hAnsi="Cambria Math"/>
                <w:sz w:val="22"/>
                <w:szCs w:val="22"/>
              </w:rPr>
              <m:t>)</m:t>
            </m:r>
          </m:den>
        </m:f>
      </m:oMath>
      <w:r w:rsidRPr="008D0B4B">
        <w:rPr>
          <w:sz w:val="22"/>
          <w:szCs w:val="22"/>
        </w:rPr>
        <w:t xml:space="preserve">                     </w:t>
      </w:r>
      <w:r w:rsidR="0061097F">
        <w:rPr>
          <w:sz w:val="22"/>
          <w:szCs w:val="22"/>
        </w:rPr>
        <w:t xml:space="preserve">                            </w:t>
      </w:r>
      <w:r w:rsidRPr="008D0B4B">
        <w:rPr>
          <w:sz w:val="22"/>
          <w:szCs w:val="22"/>
        </w:rPr>
        <w:t xml:space="preserve">     </w:t>
      </w:r>
      <w:r w:rsidR="007539A5" w:rsidRPr="008D0B4B">
        <w:rPr>
          <w:sz w:val="22"/>
          <w:szCs w:val="22"/>
        </w:rPr>
        <w:t xml:space="preserve">                                      </w:t>
      </w:r>
      <w:r w:rsidRPr="008D0B4B">
        <w:rPr>
          <w:sz w:val="22"/>
          <w:szCs w:val="22"/>
        </w:rPr>
        <w:t xml:space="preserve">                (</w:t>
      </w:r>
      <w:r w:rsidR="00F367F5">
        <w:rPr>
          <w:sz w:val="22"/>
          <w:szCs w:val="22"/>
        </w:rPr>
        <w:t>11</w:t>
      </w:r>
      <w:r w:rsidRPr="008D0B4B">
        <w:rPr>
          <w:sz w:val="22"/>
          <w:szCs w:val="22"/>
        </w:rPr>
        <w:t>)</w:t>
      </w:r>
    </w:p>
    <w:p w14:paraId="0476411A" w14:textId="7521008E" w:rsidR="00DB4DB5" w:rsidRPr="008D0B4B" w:rsidRDefault="00DB4DB5" w:rsidP="00DB4DB5">
      <w:pPr>
        <w:pStyle w:val="BodyText"/>
        <w:spacing w:line="261" w:lineRule="auto"/>
        <w:ind w:left="108" w:right="113" w:firstLine="226"/>
        <w:jc w:val="both"/>
        <w:rPr>
          <w:sz w:val="22"/>
          <w:szCs w:val="22"/>
        </w:rPr>
      </w:pPr>
      <w:r w:rsidRPr="008D0B4B">
        <w:rPr>
          <w:sz w:val="22"/>
          <w:szCs w:val="22"/>
        </w:rPr>
        <w:t>To calculate the accuracy of the model a formula is used which is given below;</w:t>
      </w:r>
      <w:r w:rsidR="007539A5" w:rsidRPr="008D0B4B">
        <w:rPr>
          <w:sz w:val="22"/>
          <w:szCs w:val="22"/>
        </w:rPr>
        <w:t xml:space="preserve">         </w:t>
      </w:r>
    </w:p>
    <w:p w14:paraId="47AC2716" w14:textId="13619913" w:rsidR="00DB4DB5" w:rsidRPr="008D0B4B" w:rsidRDefault="00DB4DB5" w:rsidP="00D368DE">
      <w:pPr>
        <w:pStyle w:val="BodyText"/>
        <w:spacing w:before="120" w:after="120"/>
        <w:ind w:left="142" w:right="113"/>
        <w:jc w:val="both"/>
        <w:rPr>
          <w:sz w:val="22"/>
          <w:szCs w:val="22"/>
        </w:rPr>
      </w:pPr>
      <m:oMath>
        <m:r>
          <w:rPr>
            <w:rFonts w:ascii="Cambria Math" w:hAnsi="Cambria Math"/>
            <w:sz w:val="22"/>
            <w:szCs w:val="22"/>
          </w:rPr>
          <m:t>Accuracy</m:t>
        </m:r>
        <m:r>
          <m:rPr>
            <m:sty m:val="p"/>
          </m:rPr>
          <w:rPr>
            <w:rFonts w:ascii="Cambria Math" w:hAnsi="Cambria Math"/>
            <w:sz w:val="22"/>
            <w:szCs w:val="22"/>
          </w:rPr>
          <m:t xml:space="preserve">= </m:t>
        </m:r>
        <m:f>
          <m:fPr>
            <m:ctrlPr>
              <w:rPr>
                <w:rFonts w:ascii="Cambria Math" w:hAnsi="Cambria Math"/>
                <w:sz w:val="22"/>
                <w:szCs w:val="22"/>
              </w:rPr>
            </m:ctrlPr>
          </m:fPr>
          <m:num>
            <m:r>
              <w:rPr>
                <w:rFonts w:ascii="Cambria Math" w:hAnsi="Cambria Math"/>
                <w:sz w:val="22"/>
                <w:szCs w:val="22"/>
              </w:rPr>
              <m:t>TP</m:t>
            </m:r>
            <m:r>
              <m:rPr>
                <m:sty m:val="p"/>
              </m:rPr>
              <w:rPr>
                <w:rFonts w:ascii="Cambria Math" w:hAnsi="Cambria Math"/>
                <w:sz w:val="22"/>
                <w:szCs w:val="22"/>
              </w:rPr>
              <m:t>+</m:t>
            </m:r>
            <m:r>
              <w:rPr>
                <w:rFonts w:ascii="Cambria Math" w:hAnsi="Cambria Math"/>
                <w:sz w:val="22"/>
                <w:szCs w:val="22"/>
              </w:rPr>
              <m:t>TN</m:t>
            </m:r>
            <m:r>
              <m:rPr>
                <m:sty m:val="p"/>
              </m:rPr>
              <w:rPr>
                <w:rFonts w:ascii="Cambria Math" w:hAnsi="Cambria Math"/>
                <w:sz w:val="22"/>
                <w:szCs w:val="22"/>
              </w:rPr>
              <m:t xml:space="preserve"> </m:t>
            </m:r>
          </m:num>
          <m:den>
            <m:r>
              <w:rPr>
                <w:rFonts w:ascii="Cambria Math" w:hAnsi="Cambria Math"/>
                <w:sz w:val="22"/>
                <w:szCs w:val="22"/>
              </w:rPr>
              <m:t>TP</m:t>
            </m:r>
            <m:r>
              <m:rPr>
                <m:sty m:val="p"/>
              </m:rPr>
              <w:rPr>
                <w:rFonts w:ascii="Cambria Math" w:hAnsi="Cambria Math"/>
                <w:sz w:val="22"/>
                <w:szCs w:val="22"/>
              </w:rPr>
              <m:t>+</m:t>
            </m:r>
            <m:r>
              <w:rPr>
                <w:rFonts w:ascii="Cambria Math" w:hAnsi="Cambria Math"/>
                <w:sz w:val="22"/>
                <w:szCs w:val="22"/>
              </w:rPr>
              <m:t>TN</m:t>
            </m:r>
            <m:r>
              <m:rPr>
                <m:sty m:val="p"/>
              </m:rPr>
              <w:rPr>
                <w:rFonts w:ascii="Cambria Math" w:hAnsi="Cambria Math"/>
                <w:sz w:val="22"/>
                <w:szCs w:val="22"/>
              </w:rPr>
              <m:t>+</m:t>
            </m:r>
            <m:r>
              <w:rPr>
                <w:rFonts w:ascii="Cambria Math" w:hAnsi="Cambria Math"/>
                <w:sz w:val="22"/>
                <w:szCs w:val="22"/>
              </w:rPr>
              <m:t>FP</m:t>
            </m:r>
            <m:r>
              <m:rPr>
                <m:sty m:val="p"/>
              </m:rPr>
              <w:rPr>
                <w:rFonts w:ascii="Cambria Math" w:hAnsi="Cambria Math"/>
                <w:sz w:val="22"/>
                <w:szCs w:val="22"/>
              </w:rPr>
              <m:t>+</m:t>
            </m:r>
            <m:r>
              <w:rPr>
                <w:rFonts w:ascii="Cambria Math" w:hAnsi="Cambria Math"/>
                <w:sz w:val="22"/>
                <w:szCs w:val="22"/>
              </w:rPr>
              <m:t>FN</m:t>
            </m:r>
          </m:den>
        </m:f>
      </m:oMath>
      <w:r w:rsidRPr="008D0B4B">
        <w:rPr>
          <w:sz w:val="22"/>
          <w:szCs w:val="22"/>
        </w:rPr>
        <w:t xml:space="preserve">                      </w:t>
      </w:r>
      <w:r w:rsidR="007539A5" w:rsidRPr="008D0B4B">
        <w:rPr>
          <w:sz w:val="22"/>
          <w:szCs w:val="22"/>
        </w:rPr>
        <w:t xml:space="preserve"> </w:t>
      </w:r>
      <w:r w:rsidR="0061097F">
        <w:rPr>
          <w:sz w:val="22"/>
          <w:szCs w:val="22"/>
        </w:rPr>
        <w:t xml:space="preserve">                                            </w:t>
      </w:r>
      <w:r w:rsidR="007539A5" w:rsidRPr="008D0B4B">
        <w:rPr>
          <w:sz w:val="22"/>
          <w:szCs w:val="22"/>
        </w:rPr>
        <w:t xml:space="preserve">                                                     </w:t>
      </w:r>
      <w:r w:rsidRPr="008D0B4B">
        <w:rPr>
          <w:sz w:val="22"/>
          <w:szCs w:val="22"/>
        </w:rPr>
        <w:t xml:space="preserve">     (</w:t>
      </w:r>
      <w:r w:rsidR="00F367F5">
        <w:rPr>
          <w:sz w:val="22"/>
          <w:szCs w:val="22"/>
        </w:rPr>
        <w:t>12</w:t>
      </w:r>
      <w:r w:rsidRPr="008D0B4B">
        <w:rPr>
          <w:sz w:val="22"/>
          <w:szCs w:val="22"/>
        </w:rPr>
        <w:t>)</w:t>
      </w:r>
    </w:p>
    <w:p w14:paraId="32644A04" w14:textId="77777777" w:rsidR="00DB4DB5" w:rsidRPr="008D0B4B" w:rsidRDefault="00DB4DB5" w:rsidP="00DB4DB5">
      <w:pPr>
        <w:pStyle w:val="BodyText"/>
        <w:spacing w:line="261" w:lineRule="auto"/>
        <w:ind w:left="108" w:right="113" w:firstLine="226"/>
        <w:jc w:val="both"/>
        <w:rPr>
          <w:sz w:val="22"/>
          <w:szCs w:val="22"/>
        </w:rPr>
      </w:pPr>
      <w:r w:rsidRPr="008D0B4B">
        <w:rPr>
          <w:sz w:val="22"/>
          <w:szCs w:val="22"/>
        </w:rPr>
        <w:t>The results which are calculated for the proposed methods are given in R1, R2, R3, R4, and R5 as shown below;</w:t>
      </w:r>
    </w:p>
    <w:p w14:paraId="4C7838D2" w14:textId="77777777" w:rsidR="00DB4DB5" w:rsidRPr="008D0B4B" w:rsidRDefault="00DB4DB5" w:rsidP="00DB4DB5">
      <w:pPr>
        <w:pStyle w:val="BodyText"/>
        <w:spacing w:line="261" w:lineRule="auto"/>
        <w:ind w:left="108" w:right="113" w:firstLine="226"/>
        <w:jc w:val="both"/>
        <w:rPr>
          <w:b/>
          <w:bCs/>
          <w:sz w:val="22"/>
          <w:szCs w:val="22"/>
        </w:rPr>
      </w:pPr>
      <w:r w:rsidRPr="008D0B4B">
        <w:rPr>
          <w:b/>
          <w:bCs/>
          <w:sz w:val="22"/>
          <w:szCs w:val="22"/>
        </w:rPr>
        <w:t>R1: MNB</w:t>
      </w:r>
    </w:p>
    <w:p w14:paraId="3B28A110" w14:textId="5072ED83" w:rsidR="00DB4DB5" w:rsidRPr="008D0B4B" w:rsidRDefault="008F6B13" w:rsidP="00DB4DB5">
      <w:pPr>
        <w:pStyle w:val="BodyText"/>
        <w:spacing w:line="261" w:lineRule="auto"/>
        <w:ind w:left="108" w:right="113" w:firstLine="226"/>
        <w:jc w:val="both"/>
        <w:rPr>
          <w:sz w:val="22"/>
          <w:szCs w:val="22"/>
        </w:rPr>
      </w:pPr>
      <w:r w:rsidRPr="008D0B4B">
        <w:rPr>
          <w:sz w:val="22"/>
          <w:szCs w:val="22"/>
        </w:rPr>
        <w:t>This result presents the results of calculating the precision, recall, F1-measure, and accuracy of the proposed MNB for the products and reviews that are taken from the dataset.</w:t>
      </w:r>
      <w:del w:id="267" w:author="Abid Ali" w:date="2023-04-05T10:52:00Z">
        <w:r w:rsidRPr="008D0B4B" w:rsidDel="001C4752">
          <w:rPr>
            <w:sz w:val="22"/>
            <w:szCs w:val="22"/>
          </w:rPr>
          <w:delText xml:space="preserve"> The values of the specified parameters that are computed for the MNB in this work are shown in table </w:delText>
        </w:r>
        <w:r w:rsidR="00EC2044" w:rsidDel="001C4752">
          <w:rPr>
            <w:sz w:val="22"/>
            <w:szCs w:val="22"/>
          </w:rPr>
          <w:delText>1</w:delText>
        </w:r>
        <w:r w:rsidRPr="008D0B4B" w:rsidDel="001C4752">
          <w:rPr>
            <w:sz w:val="22"/>
            <w:szCs w:val="22"/>
          </w:rPr>
          <w:delText xml:space="preserve"> below.</w:delText>
        </w:r>
      </w:del>
      <w:r w:rsidRPr="008D0B4B">
        <w:rPr>
          <w:sz w:val="22"/>
          <w:szCs w:val="22"/>
        </w:rPr>
        <w:t xml:space="preserve"> A graph</w:t>
      </w:r>
      <w:ins w:id="268" w:author="Abid Ali" w:date="2023-04-05T10:53:00Z">
        <w:r w:rsidR="001C4752">
          <w:rPr>
            <w:sz w:val="22"/>
            <w:szCs w:val="22"/>
          </w:rPr>
          <w:t>ical</w:t>
        </w:r>
      </w:ins>
      <w:r w:rsidRPr="008D0B4B">
        <w:rPr>
          <w:sz w:val="22"/>
          <w:szCs w:val="22"/>
        </w:rPr>
        <w:t xml:space="preserve"> representation of this result is shown in </w:t>
      </w:r>
      <w:del w:id="269" w:author="Abid Ali" w:date="2023-04-05T11:21:00Z">
        <w:r w:rsidRPr="008D0B4B" w:rsidDel="005C4D8A">
          <w:rPr>
            <w:sz w:val="22"/>
            <w:szCs w:val="22"/>
          </w:rPr>
          <w:delText xml:space="preserve">figure </w:delText>
        </w:r>
      </w:del>
      <w:ins w:id="270" w:author="Abid Ali" w:date="2023-04-05T11:21:00Z">
        <w:r w:rsidR="005C4D8A">
          <w:rPr>
            <w:sz w:val="22"/>
            <w:szCs w:val="22"/>
          </w:rPr>
          <w:t>F</w:t>
        </w:r>
        <w:r w:rsidR="005C4D8A" w:rsidRPr="008D0B4B">
          <w:rPr>
            <w:sz w:val="22"/>
            <w:szCs w:val="22"/>
          </w:rPr>
          <w:t xml:space="preserve">igure </w:t>
        </w:r>
      </w:ins>
      <w:r w:rsidRPr="008D0B4B">
        <w:rPr>
          <w:sz w:val="22"/>
          <w:szCs w:val="22"/>
        </w:rPr>
        <w:t>6</w:t>
      </w:r>
      <w:del w:id="271" w:author="Abid Ali" w:date="2023-04-05T10:52:00Z">
        <w:r w:rsidRPr="008D0B4B" w:rsidDel="00C0007B">
          <w:rPr>
            <w:sz w:val="22"/>
            <w:szCs w:val="22"/>
          </w:rPr>
          <w:delText xml:space="preserve"> which is given below table </w:delText>
        </w:r>
        <w:r w:rsidR="00EC2044" w:rsidDel="00C0007B">
          <w:rPr>
            <w:sz w:val="22"/>
            <w:szCs w:val="22"/>
          </w:rPr>
          <w:delText>1</w:delText>
        </w:r>
      </w:del>
      <w:r w:rsidR="00DB4DB5" w:rsidRPr="008D0B4B">
        <w:rPr>
          <w:sz w:val="22"/>
          <w:szCs w:val="22"/>
        </w:rPr>
        <w:t>.</w:t>
      </w:r>
    </w:p>
    <w:p w14:paraId="0222E0E5" w14:textId="642D5F99" w:rsidR="008F6B13" w:rsidRPr="008D0B4B" w:rsidDel="00C0007B" w:rsidRDefault="00EC2044" w:rsidP="00EC2044">
      <w:pPr>
        <w:pStyle w:val="Caption"/>
        <w:jc w:val="center"/>
        <w:rPr>
          <w:del w:id="272" w:author="Abid Ali" w:date="2023-04-05T10:52:00Z"/>
          <w:rFonts w:ascii="Times New Roman" w:eastAsiaTheme="minorEastAsia" w:hAnsi="Times New Roman" w:cs="Times New Roman"/>
          <w:i w:val="0"/>
          <w:iCs w:val="0"/>
          <w:color w:val="auto"/>
          <w:sz w:val="22"/>
          <w:szCs w:val="22"/>
          <w:lang w:val="en-GB"/>
        </w:rPr>
      </w:pPr>
      <w:del w:id="273" w:author="Abid Ali" w:date="2023-04-05T10:52:00Z">
        <w:r w:rsidRPr="00EC2044" w:rsidDel="00C0007B">
          <w:rPr>
            <w:rFonts w:ascii="Times New Roman" w:eastAsia="Times New Roman" w:hAnsi="Times New Roman" w:cs="Times New Roman"/>
            <w:i w:val="0"/>
            <w:iCs w:val="0"/>
            <w:color w:val="auto"/>
            <w:kern w:val="0"/>
            <w:sz w:val="22"/>
            <w:szCs w:val="22"/>
            <w:lang w:val="en-US"/>
            <w14:ligatures w14:val="none"/>
          </w:rPr>
          <w:delText xml:space="preserve">Table </w:delText>
        </w:r>
        <w:r w:rsidRPr="00EC2044" w:rsidDel="00C0007B">
          <w:rPr>
            <w:i w:val="0"/>
            <w:iCs w:val="0"/>
          </w:rPr>
          <w:fldChar w:fldCharType="begin"/>
        </w:r>
        <w:r w:rsidRPr="00EC2044" w:rsidDel="00C0007B">
          <w:rPr>
            <w:rFonts w:ascii="Times New Roman" w:eastAsia="Times New Roman" w:hAnsi="Times New Roman" w:cs="Times New Roman"/>
            <w:i w:val="0"/>
            <w:iCs w:val="0"/>
            <w:color w:val="auto"/>
            <w:kern w:val="0"/>
            <w:sz w:val="22"/>
            <w:szCs w:val="22"/>
            <w:lang w:val="en-US"/>
            <w14:ligatures w14:val="none"/>
          </w:rPr>
          <w:delInstrText xml:space="preserve"> SEQ Table \* ARABIC </w:delInstrText>
        </w:r>
        <w:r w:rsidRPr="00EC2044" w:rsidDel="00C0007B">
          <w:rPr>
            <w:i w:val="0"/>
            <w:iCs w:val="0"/>
          </w:rPr>
          <w:fldChar w:fldCharType="separate"/>
        </w:r>
        <w:r w:rsidR="006A7045" w:rsidDel="00C0007B">
          <w:rPr>
            <w:rFonts w:ascii="Times New Roman" w:eastAsia="Times New Roman" w:hAnsi="Times New Roman" w:cs="Times New Roman"/>
            <w:i w:val="0"/>
            <w:iCs w:val="0"/>
            <w:noProof/>
            <w:color w:val="auto"/>
            <w:kern w:val="0"/>
            <w:sz w:val="22"/>
            <w:szCs w:val="22"/>
            <w:lang w:val="en-US"/>
            <w14:ligatures w14:val="none"/>
          </w:rPr>
          <w:delText>1</w:delText>
        </w:r>
        <w:r w:rsidRPr="00EC2044" w:rsidDel="00C0007B">
          <w:rPr>
            <w:i w:val="0"/>
            <w:iCs w:val="0"/>
          </w:rPr>
          <w:fldChar w:fldCharType="end"/>
        </w:r>
        <w:r w:rsidDel="00C0007B">
          <w:rPr>
            <w:rFonts w:ascii="Times New Roman" w:eastAsia="Times New Roman" w:hAnsi="Times New Roman" w:cs="Times New Roman"/>
            <w:i w:val="0"/>
            <w:iCs w:val="0"/>
            <w:color w:val="auto"/>
            <w:kern w:val="0"/>
            <w:sz w:val="22"/>
            <w:szCs w:val="22"/>
            <w:lang w:val="en-US"/>
            <w14:ligatures w14:val="none"/>
          </w:rPr>
          <w:delText xml:space="preserve">. </w:delText>
        </w:r>
        <w:r w:rsidR="008F6B13" w:rsidRPr="00EC2044" w:rsidDel="00C0007B">
          <w:rPr>
            <w:rFonts w:ascii="Times New Roman" w:eastAsia="Times New Roman" w:hAnsi="Times New Roman" w:cs="Times New Roman"/>
            <w:i w:val="0"/>
            <w:iCs w:val="0"/>
            <w:color w:val="auto"/>
            <w:kern w:val="0"/>
            <w:sz w:val="22"/>
            <w:szCs w:val="22"/>
            <w:lang w:val="en-US"/>
            <w14:ligatures w14:val="none"/>
          </w:rPr>
          <w:delText>Calculated</w:delText>
        </w:r>
        <w:r w:rsidR="008F6B13" w:rsidRPr="008D0B4B" w:rsidDel="00C0007B">
          <w:rPr>
            <w:rFonts w:ascii="Times New Roman" w:eastAsiaTheme="minorEastAsia" w:hAnsi="Times New Roman" w:cs="Times New Roman"/>
            <w:i w:val="0"/>
            <w:iCs w:val="0"/>
            <w:color w:val="auto"/>
            <w:sz w:val="22"/>
            <w:szCs w:val="22"/>
            <w:lang w:val="en-GB"/>
          </w:rPr>
          <w:delText xml:space="preserve"> Values of parameters for </w:delText>
        </w:r>
        <w:r w:rsidRPr="008D0B4B" w:rsidDel="00C0007B">
          <w:rPr>
            <w:rFonts w:ascii="Times New Roman" w:eastAsiaTheme="minorEastAsia" w:hAnsi="Times New Roman" w:cs="Times New Roman"/>
            <w:i w:val="0"/>
            <w:iCs w:val="0"/>
            <w:color w:val="auto"/>
            <w:sz w:val="22"/>
            <w:szCs w:val="22"/>
            <w:lang w:val="en-GB"/>
          </w:rPr>
          <w:delText>MNB.</w:delText>
        </w:r>
      </w:del>
    </w:p>
    <w:tbl>
      <w:tblPr>
        <w:tblW w:w="4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894"/>
        <w:gridCol w:w="854"/>
        <w:gridCol w:w="1000"/>
        <w:gridCol w:w="1006"/>
      </w:tblGrid>
      <w:tr w:rsidR="00645D11" w:rsidRPr="003856FE" w:rsidDel="00C0007B" w14:paraId="02E27281" w14:textId="2BE4EB19" w:rsidTr="00645D11">
        <w:trPr>
          <w:trHeight w:val="297"/>
          <w:jc w:val="center"/>
          <w:del w:id="274" w:author="Abid Ali" w:date="2023-04-05T10:52:00Z"/>
        </w:trPr>
        <w:tc>
          <w:tcPr>
            <w:tcW w:w="994" w:type="dxa"/>
            <w:shd w:val="clear" w:color="auto" w:fill="auto"/>
            <w:noWrap/>
            <w:vAlign w:val="bottom"/>
            <w:hideMark/>
          </w:tcPr>
          <w:p w14:paraId="61424896" w14:textId="502C2E9A" w:rsidR="00645D11" w:rsidRPr="003856FE" w:rsidDel="00C0007B" w:rsidRDefault="00645D11" w:rsidP="00DC2CA6">
            <w:pPr>
              <w:spacing w:before="120" w:after="120" w:line="360" w:lineRule="auto"/>
              <w:rPr>
                <w:del w:id="275" w:author="Abid Ali" w:date="2023-04-05T10:52:00Z"/>
                <w:b/>
                <w:bCs/>
                <w:color w:val="000000"/>
                <w:sz w:val="17"/>
                <w:szCs w:val="17"/>
                <w:lang w:eastAsia="en-IN"/>
              </w:rPr>
            </w:pPr>
            <w:del w:id="276" w:author="Abid Ali" w:date="2023-04-05T10:52:00Z">
              <w:r w:rsidRPr="003856FE" w:rsidDel="00C0007B">
                <w:rPr>
                  <w:b/>
                  <w:bCs/>
                  <w:color w:val="000000"/>
                  <w:sz w:val="17"/>
                  <w:szCs w:val="17"/>
                  <w:lang w:eastAsia="en-IN"/>
                </w:rPr>
                <w:delText>Technique</w:delText>
              </w:r>
            </w:del>
          </w:p>
        </w:tc>
        <w:tc>
          <w:tcPr>
            <w:tcW w:w="894" w:type="dxa"/>
            <w:shd w:val="clear" w:color="auto" w:fill="auto"/>
            <w:noWrap/>
            <w:vAlign w:val="bottom"/>
            <w:hideMark/>
          </w:tcPr>
          <w:p w14:paraId="46E79CB3" w14:textId="2FC13F8C" w:rsidR="00645D11" w:rsidRPr="003856FE" w:rsidDel="00C0007B" w:rsidRDefault="00645D11" w:rsidP="00DC2CA6">
            <w:pPr>
              <w:spacing w:before="120" w:after="120" w:line="360" w:lineRule="auto"/>
              <w:rPr>
                <w:del w:id="277" w:author="Abid Ali" w:date="2023-04-05T10:52:00Z"/>
                <w:b/>
                <w:bCs/>
                <w:color w:val="000000"/>
                <w:sz w:val="17"/>
                <w:szCs w:val="17"/>
                <w:lang w:eastAsia="en-IN"/>
              </w:rPr>
            </w:pPr>
            <w:del w:id="278" w:author="Abid Ali" w:date="2023-04-05T10:52:00Z">
              <w:r w:rsidRPr="003856FE" w:rsidDel="00C0007B">
                <w:rPr>
                  <w:b/>
                  <w:bCs/>
                  <w:color w:val="000000"/>
                  <w:sz w:val="17"/>
                  <w:szCs w:val="17"/>
                  <w:lang w:eastAsia="en-IN"/>
                </w:rPr>
                <w:delText>Precision</w:delText>
              </w:r>
            </w:del>
          </w:p>
        </w:tc>
        <w:tc>
          <w:tcPr>
            <w:tcW w:w="854" w:type="dxa"/>
            <w:shd w:val="clear" w:color="auto" w:fill="auto"/>
            <w:noWrap/>
            <w:vAlign w:val="bottom"/>
            <w:hideMark/>
          </w:tcPr>
          <w:p w14:paraId="3E7362AF" w14:textId="22AC334D" w:rsidR="00645D11" w:rsidRPr="003856FE" w:rsidDel="00C0007B" w:rsidRDefault="00645D11" w:rsidP="00DC2CA6">
            <w:pPr>
              <w:spacing w:before="120" w:after="120" w:line="360" w:lineRule="auto"/>
              <w:rPr>
                <w:del w:id="279" w:author="Abid Ali" w:date="2023-04-05T10:52:00Z"/>
                <w:b/>
                <w:bCs/>
                <w:color w:val="000000"/>
                <w:sz w:val="17"/>
                <w:szCs w:val="17"/>
                <w:lang w:eastAsia="en-IN"/>
              </w:rPr>
            </w:pPr>
            <w:del w:id="280" w:author="Abid Ali" w:date="2023-04-05T10:52:00Z">
              <w:r w:rsidRPr="003856FE" w:rsidDel="00C0007B">
                <w:rPr>
                  <w:b/>
                  <w:bCs/>
                  <w:color w:val="000000"/>
                  <w:sz w:val="17"/>
                  <w:szCs w:val="17"/>
                  <w:lang w:eastAsia="en-IN"/>
                </w:rPr>
                <w:delText>Recall</w:delText>
              </w:r>
            </w:del>
          </w:p>
        </w:tc>
        <w:tc>
          <w:tcPr>
            <w:tcW w:w="1000" w:type="dxa"/>
            <w:shd w:val="clear" w:color="auto" w:fill="auto"/>
            <w:noWrap/>
            <w:vAlign w:val="bottom"/>
            <w:hideMark/>
          </w:tcPr>
          <w:p w14:paraId="6B9D9D60" w14:textId="78B7A930" w:rsidR="00645D11" w:rsidRPr="003856FE" w:rsidDel="00C0007B" w:rsidRDefault="00645D11" w:rsidP="00DC2CA6">
            <w:pPr>
              <w:spacing w:before="120" w:after="120" w:line="360" w:lineRule="auto"/>
              <w:rPr>
                <w:del w:id="281" w:author="Abid Ali" w:date="2023-04-05T10:52:00Z"/>
                <w:b/>
                <w:bCs/>
                <w:color w:val="000000"/>
                <w:sz w:val="17"/>
                <w:szCs w:val="17"/>
                <w:lang w:eastAsia="en-IN"/>
              </w:rPr>
            </w:pPr>
            <w:del w:id="282" w:author="Abid Ali" w:date="2023-04-05T10:52:00Z">
              <w:r w:rsidRPr="003856FE" w:rsidDel="00C0007B">
                <w:rPr>
                  <w:b/>
                  <w:bCs/>
                  <w:color w:val="000000"/>
                  <w:sz w:val="17"/>
                  <w:szCs w:val="17"/>
                  <w:lang w:eastAsia="en-IN"/>
                </w:rPr>
                <w:delText>F1-Measure</w:delText>
              </w:r>
            </w:del>
          </w:p>
        </w:tc>
        <w:tc>
          <w:tcPr>
            <w:tcW w:w="1006" w:type="dxa"/>
            <w:shd w:val="clear" w:color="auto" w:fill="auto"/>
            <w:noWrap/>
            <w:vAlign w:val="bottom"/>
            <w:hideMark/>
          </w:tcPr>
          <w:p w14:paraId="18AB68DC" w14:textId="6938320C" w:rsidR="00645D11" w:rsidRPr="003856FE" w:rsidDel="00C0007B" w:rsidRDefault="00645D11" w:rsidP="00DC2CA6">
            <w:pPr>
              <w:spacing w:before="120" w:after="120" w:line="360" w:lineRule="auto"/>
              <w:rPr>
                <w:del w:id="283" w:author="Abid Ali" w:date="2023-04-05T10:52:00Z"/>
                <w:b/>
                <w:bCs/>
                <w:color w:val="000000"/>
                <w:sz w:val="17"/>
                <w:szCs w:val="17"/>
                <w:lang w:eastAsia="en-IN"/>
              </w:rPr>
            </w:pPr>
            <w:del w:id="284" w:author="Abid Ali" w:date="2023-04-05T10:52:00Z">
              <w:r w:rsidRPr="003856FE" w:rsidDel="00C0007B">
                <w:rPr>
                  <w:b/>
                  <w:bCs/>
                  <w:color w:val="000000"/>
                  <w:sz w:val="17"/>
                  <w:szCs w:val="17"/>
                  <w:lang w:eastAsia="en-IN"/>
                </w:rPr>
                <w:delText>Accuracy</w:delText>
              </w:r>
            </w:del>
          </w:p>
        </w:tc>
      </w:tr>
      <w:tr w:rsidR="00645D11" w:rsidRPr="003856FE" w:rsidDel="00C0007B" w14:paraId="5D3C59AD" w14:textId="562A4C9F" w:rsidTr="00645D11">
        <w:trPr>
          <w:trHeight w:val="297"/>
          <w:jc w:val="center"/>
          <w:del w:id="285" w:author="Abid Ali" w:date="2023-04-05T10:52:00Z"/>
        </w:trPr>
        <w:tc>
          <w:tcPr>
            <w:tcW w:w="994" w:type="dxa"/>
            <w:shd w:val="clear" w:color="auto" w:fill="auto"/>
            <w:noWrap/>
            <w:vAlign w:val="bottom"/>
            <w:hideMark/>
          </w:tcPr>
          <w:p w14:paraId="444F6347" w14:textId="33FD2AAA" w:rsidR="00645D11" w:rsidRPr="003856FE" w:rsidDel="00C0007B" w:rsidRDefault="00645D11" w:rsidP="00DC2CA6">
            <w:pPr>
              <w:spacing w:before="120" w:after="120" w:line="360" w:lineRule="auto"/>
              <w:rPr>
                <w:del w:id="286" w:author="Abid Ali" w:date="2023-04-05T10:52:00Z"/>
                <w:b/>
                <w:bCs/>
                <w:color w:val="000000"/>
                <w:sz w:val="17"/>
                <w:szCs w:val="17"/>
                <w:lang w:eastAsia="en-IN"/>
              </w:rPr>
            </w:pPr>
            <w:del w:id="287" w:author="Abid Ali" w:date="2023-04-05T10:52:00Z">
              <w:r w:rsidRPr="003856FE" w:rsidDel="00C0007B">
                <w:rPr>
                  <w:b/>
                  <w:bCs/>
                  <w:color w:val="000000"/>
                  <w:sz w:val="17"/>
                  <w:szCs w:val="17"/>
                  <w:lang w:eastAsia="en-IN"/>
                </w:rPr>
                <w:delText>MNB</w:delText>
              </w:r>
            </w:del>
          </w:p>
        </w:tc>
        <w:tc>
          <w:tcPr>
            <w:tcW w:w="894" w:type="dxa"/>
            <w:shd w:val="clear" w:color="auto" w:fill="auto"/>
            <w:noWrap/>
            <w:vAlign w:val="bottom"/>
            <w:hideMark/>
          </w:tcPr>
          <w:p w14:paraId="34A07F46" w14:textId="3954D2CE" w:rsidR="00645D11" w:rsidRPr="003856FE" w:rsidDel="00C0007B" w:rsidRDefault="00645D11" w:rsidP="00DC2CA6">
            <w:pPr>
              <w:spacing w:before="120" w:after="120" w:line="360" w:lineRule="auto"/>
              <w:jc w:val="right"/>
              <w:rPr>
                <w:del w:id="288" w:author="Abid Ali" w:date="2023-04-05T10:52:00Z"/>
                <w:color w:val="000000"/>
                <w:sz w:val="17"/>
                <w:szCs w:val="17"/>
                <w:lang w:eastAsia="en-IN"/>
              </w:rPr>
            </w:pPr>
            <w:del w:id="289" w:author="Abid Ali" w:date="2023-04-05T10:52:00Z">
              <w:r w:rsidRPr="003856FE" w:rsidDel="00C0007B">
                <w:rPr>
                  <w:color w:val="000000"/>
                  <w:sz w:val="17"/>
                  <w:szCs w:val="17"/>
                  <w:lang w:eastAsia="en-IN"/>
                </w:rPr>
                <w:delText>0.819</w:delText>
              </w:r>
            </w:del>
          </w:p>
        </w:tc>
        <w:tc>
          <w:tcPr>
            <w:tcW w:w="854" w:type="dxa"/>
            <w:shd w:val="clear" w:color="auto" w:fill="auto"/>
            <w:noWrap/>
            <w:vAlign w:val="bottom"/>
            <w:hideMark/>
          </w:tcPr>
          <w:p w14:paraId="0C3F812A" w14:textId="46ED44AD" w:rsidR="00645D11" w:rsidRPr="003856FE" w:rsidDel="00C0007B" w:rsidRDefault="00645D11" w:rsidP="00DC2CA6">
            <w:pPr>
              <w:spacing w:before="120" w:after="120" w:line="360" w:lineRule="auto"/>
              <w:jc w:val="right"/>
              <w:rPr>
                <w:del w:id="290" w:author="Abid Ali" w:date="2023-04-05T10:52:00Z"/>
                <w:color w:val="000000"/>
                <w:sz w:val="17"/>
                <w:szCs w:val="17"/>
                <w:lang w:eastAsia="en-IN"/>
              </w:rPr>
            </w:pPr>
            <w:del w:id="291" w:author="Abid Ali" w:date="2023-04-05T10:52:00Z">
              <w:r w:rsidRPr="003856FE" w:rsidDel="00C0007B">
                <w:rPr>
                  <w:color w:val="000000"/>
                  <w:sz w:val="17"/>
                  <w:szCs w:val="17"/>
                  <w:lang w:eastAsia="en-IN"/>
                </w:rPr>
                <w:delText>0.812</w:delText>
              </w:r>
            </w:del>
          </w:p>
        </w:tc>
        <w:tc>
          <w:tcPr>
            <w:tcW w:w="1000" w:type="dxa"/>
            <w:shd w:val="clear" w:color="auto" w:fill="auto"/>
            <w:noWrap/>
            <w:vAlign w:val="bottom"/>
            <w:hideMark/>
          </w:tcPr>
          <w:p w14:paraId="7B4AEED6" w14:textId="519DFDEB" w:rsidR="00645D11" w:rsidRPr="003856FE" w:rsidDel="00C0007B" w:rsidRDefault="00645D11" w:rsidP="00DC2CA6">
            <w:pPr>
              <w:spacing w:before="120" w:after="120" w:line="360" w:lineRule="auto"/>
              <w:jc w:val="right"/>
              <w:rPr>
                <w:del w:id="292" w:author="Abid Ali" w:date="2023-04-05T10:52:00Z"/>
                <w:color w:val="000000"/>
                <w:sz w:val="17"/>
                <w:szCs w:val="17"/>
                <w:lang w:eastAsia="en-IN"/>
              </w:rPr>
            </w:pPr>
            <w:del w:id="293" w:author="Abid Ali" w:date="2023-04-05T10:52:00Z">
              <w:r w:rsidRPr="003856FE" w:rsidDel="00C0007B">
                <w:rPr>
                  <w:color w:val="000000"/>
                  <w:sz w:val="17"/>
                  <w:szCs w:val="17"/>
                  <w:lang w:eastAsia="en-IN"/>
                </w:rPr>
                <w:delText>0.823</w:delText>
              </w:r>
            </w:del>
          </w:p>
        </w:tc>
        <w:tc>
          <w:tcPr>
            <w:tcW w:w="1006" w:type="dxa"/>
            <w:shd w:val="clear" w:color="auto" w:fill="auto"/>
            <w:noWrap/>
            <w:vAlign w:val="bottom"/>
            <w:hideMark/>
          </w:tcPr>
          <w:p w14:paraId="04B98BFF" w14:textId="1B66E9F6" w:rsidR="00645D11" w:rsidRPr="003856FE" w:rsidDel="00C0007B" w:rsidRDefault="00645D11" w:rsidP="00DC2CA6">
            <w:pPr>
              <w:spacing w:before="120" w:after="120" w:line="360" w:lineRule="auto"/>
              <w:jc w:val="right"/>
              <w:rPr>
                <w:del w:id="294" w:author="Abid Ali" w:date="2023-04-05T10:52:00Z"/>
                <w:color w:val="000000"/>
                <w:sz w:val="17"/>
                <w:szCs w:val="17"/>
                <w:lang w:eastAsia="en-IN"/>
              </w:rPr>
            </w:pPr>
            <w:del w:id="295" w:author="Abid Ali" w:date="2023-04-05T10:52:00Z">
              <w:r w:rsidRPr="003856FE" w:rsidDel="00C0007B">
                <w:rPr>
                  <w:color w:val="000000"/>
                  <w:sz w:val="17"/>
                  <w:szCs w:val="17"/>
                  <w:lang w:eastAsia="en-IN"/>
                </w:rPr>
                <w:delText>0.8523</w:delText>
              </w:r>
            </w:del>
          </w:p>
        </w:tc>
      </w:tr>
    </w:tbl>
    <w:p w14:paraId="7CC16FED" w14:textId="7D187A5F" w:rsidR="005405EE" w:rsidRPr="003856FE" w:rsidRDefault="007B4B19" w:rsidP="007539A5">
      <w:pPr>
        <w:pStyle w:val="BodyText"/>
        <w:spacing w:before="120" w:after="120"/>
        <w:ind w:left="108" w:right="113" w:firstLine="227"/>
        <w:jc w:val="center"/>
      </w:pPr>
      <w:r w:rsidRPr="003856FE">
        <w:rPr>
          <w:noProof/>
        </w:rPr>
        <w:lastRenderedPageBreak/>
        <w:drawing>
          <wp:inline distT="0" distB="0" distL="0" distR="0" wp14:anchorId="2F1B9C94" wp14:editId="1EC7EE59">
            <wp:extent cx="3760470" cy="2385391"/>
            <wp:effectExtent l="0" t="0" r="0" b="0"/>
            <wp:docPr id="40" name="Chart 4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EA54100-D62B-8569-9F14-A4881A7116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CE9447" w14:textId="3C5BDED8" w:rsidR="008F6B13" w:rsidRPr="003E7834" w:rsidRDefault="008F6B13" w:rsidP="008F6B13">
      <w:pPr>
        <w:pStyle w:val="Caption"/>
        <w:jc w:val="center"/>
        <w:rPr>
          <w:rFonts w:ascii="Times New Roman" w:eastAsiaTheme="minorEastAsia" w:hAnsi="Times New Roman" w:cs="Times New Roman"/>
          <w:i w:val="0"/>
          <w:iCs w:val="0"/>
          <w:color w:val="auto"/>
          <w:sz w:val="22"/>
          <w:szCs w:val="22"/>
          <w:lang w:val="en-GB"/>
        </w:rPr>
      </w:pPr>
      <w:r w:rsidRPr="003E7834">
        <w:rPr>
          <w:rFonts w:ascii="Times New Roman" w:eastAsiaTheme="minorEastAsia" w:hAnsi="Times New Roman" w:cs="Times New Roman"/>
          <w:b/>
          <w:bCs/>
          <w:i w:val="0"/>
          <w:iCs w:val="0"/>
          <w:color w:val="auto"/>
          <w:sz w:val="22"/>
          <w:szCs w:val="22"/>
          <w:lang w:val="en-GB"/>
        </w:rPr>
        <w:t xml:space="preserve">Fig </w:t>
      </w:r>
      <w:r w:rsidRPr="003E7834">
        <w:rPr>
          <w:rFonts w:ascii="Times New Roman" w:eastAsiaTheme="minorEastAsia" w:hAnsi="Times New Roman" w:cs="Times New Roman"/>
          <w:b/>
          <w:bCs/>
          <w:i w:val="0"/>
          <w:iCs w:val="0"/>
          <w:color w:val="auto"/>
          <w:sz w:val="22"/>
          <w:szCs w:val="22"/>
          <w:lang w:val="en-GB"/>
        </w:rPr>
        <w:fldChar w:fldCharType="begin"/>
      </w:r>
      <w:r w:rsidRPr="003E7834">
        <w:rPr>
          <w:rFonts w:ascii="Times New Roman" w:eastAsiaTheme="minorEastAsia" w:hAnsi="Times New Roman" w:cs="Times New Roman"/>
          <w:b/>
          <w:bCs/>
          <w:i w:val="0"/>
          <w:iCs w:val="0"/>
          <w:color w:val="auto"/>
          <w:sz w:val="22"/>
          <w:szCs w:val="22"/>
          <w:lang w:val="en-GB"/>
        </w:rPr>
        <w:instrText xml:space="preserve"> SEQ Figure \* ARABIC </w:instrText>
      </w:r>
      <w:r w:rsidRPr="003E7834">
        <w:rPr>
          <w:rFonts w:ascii="Times New Roman" w:eastAsiaTheme="minorEastAsia" w:hAnsi="Times New Roman" w:cs="Times New Roman"/>
          <w:b/>
          <w:bCs/>
          <w:i w:val="0"/>
          <w:iCs w:val="0"/>
          <w:color w:val="auto"/>
          <w:sz w:val="22"/>
          <w:szCs w:val="22"/>
          <w:lang w:val="en-GB"/>
        </w:rPr>
        <w:fldChar w:fldCharType="separate"/>
      </w:r>
      <w:r w:rsidRPr="003E7834">
        <w:rPr>
          <w:rFonts w:ascii="Times New Roman" w:eastAsiaTheme="minorEastAsia" w:hAnsi="Times New Roman" w:cs="Times New Roman"/>
          <w:b/>
          <w:bCs/>
          <w:i w:val="0"/>
          <w:iCs w:val="0"/>
          <w:noProof/>
          <w:color w:val="auto"/>
          <w:sz w:val="22"/>
          <w:szCs w:val="22"/>
          <w:lang w:val="en-GB"/>
        </w:rPr>
        <w:t>6</w:t>
      </w:r>
      <w:r w:rsidRPr="003E7834">
        <w:rPr>
          <w:rFonts w:ascii="Times New Roman" w:eastAsiaTheme="minorEastAsia" w:hAnsi="Times New Roman" w:cs="Times New Roman"/>
          <w:b/>
          <w:bCs/>
          <w:i w:val="0"/>
          <w:iCs w:val="0"/>
          <w:color w:val="auto"/>
          <w:sz w:val="22"/>
          <w:szCs w:val="22"/>
          <w:lang w:val="en-GB"/>
        </w:rPr>
        <w:fldChar w:fldCharType="end"/>
      </w:r>
      <w:r w:rsidRPr="003E7834">
        <w:rPr>
          <w:rFonts w:ascii="Times New Roman" w:eastAsiaTheme="minorEastAsia" w:hAnsi="Times New Roman" w:cs="Times New Roman"/>
          <w:b/>
          <w:bCs/>
          <w:i w:val="0"/>
          <w:iCs w:val="0"/>
          <w:color w:val="auto"/>
          <w:sz w:val="22"/>
          <w:szCs w:val="22"/>
          <w:lang w:val="en-GB"/>
        </w:rPr>
        <w:t>.</w:t>
      </w:r>
      <w:r w:rsidRPr="003E7834">
        <w:rPr>
          <w:rFonts w:ascii="Times New Roman" w:eastAsiaTheme="minorEastAsia" w:hAnsi="Times New Roman" w:cs="Times New Roman"/>
          <w:i w:val="0"/>
          <w:iCs w:val="0"/>
          <w:color w:val="auto"/>
          <w:sz w:val="22"/>
          <w:szCs w:val="22"/>
          <w:lang w:val="en-GB"/>
        </w:rPr>
        <w:t xml:space="preserve"> Graph of MNB Results</w:t>
      </w:r>
    </w:p>
    <w:p w14:paraId="4D1A0631" w14:textId="0A669C67" w:rsidR="00426771" w:rsidRPr="003856FE" w:rsidRDefault="00426771" w:rsidP="00D368DE">
      <w:pPr>
        <w:pStyle w:val="BodyText"/>
        <w:spacing w:before="120" w:after="120"/>
        <w:ind w:left="142" w:right="113"/>
        <w:jc w:val="both"/>
        <w:rPr>
          <w:rFonts w:eastAsiaTheme="minorEastAsia"/>
          <w:b/>
          <w:bCs/>
          <w:lang w:val="en-GB"/>
        </w:rPr>
      </w:pPr>
      <w:r w:rsidRPr="003856FE">
        <w:rPr>
          <w:rFonts w:eastAsiaTheme="minorEastAsia"/>
          <w:b/>
          <w:bCs/>
          <w:lang w:val="en-GB"/>
        </w:rPr>
        <w:t>R2: MLP</w:t>
      </w:r>
    </w:p>
    <w:p w14:paraId="2DA8D8A6" w14:textId="5494C65E" w:rsidR="00956B4E" w:rsidRPr="008D0B4B" w:rsidRDefault="008F6B13" w:rsidP="00956B4E">
      <w:pPr>
        <w:pStyle w:val="BodyText"/>
        <w:spacing w:line="261" w:lineRule="auto"/>
        <w:ind w:left="108" w:right="113" w:firstLine="226"/>
        <w:jc w:val="both"/>
        <w:rPr>
          <w:sz w:val="22"/>
          <w:szCs w:val="22"/>
        </w:rPr>
      </w:pPr>
      <w:r w:rsidRPr="008D0B4B">
        <w:rPr>
          <w:sz w:val="22"/>
          <w:szCs w:val="22"/>
        </w:rPr>
        <w:t xml:space="preserve">The value of the precision, recall, f 1-measure, and accuracy are calculated for the proposed MLP in this result in the context of reviews and products. </w:t>
      </w:r>
      <w:del w:id="296" w:author="Abid Ali" w:date="2023-04-05T10:55:00Z">
        <w:r w:rsidRPr="008D0B4B" w:rsidDel="00480C64">
          <w:rPr>
            <w:sz w:val="22"/>
            <w:szCs w:val="22"/>
          </w:rPr>
          <w:delText xml:space="preserve">The table shows the values of the parameters which are calculated for the MLP in the work are shown in table </w:delText>
        </w:r>
        <w:r w:rsidR="004A08E6" w:rsidDel="00480C64">
          <w:rPr>
            <w:sz w:val="22"/>
            <w:szCs w:val="22"/>
          </w:rPr>
          <w:delText>2</w:delText>
        </w:r>
        <w:r w:rsidRPr="008D0B4B" w:rsidDel="00480C64">
          <w:rPr>
            <w:sz w:val="22"/>
            <w:szCs w:val="22"/>
          </w:rPr>
          <w:delText xml:space="preserve"> and t</w:delText>
        </w:r>
      </w:del>
      <w:ins w:id="297" w:author="Abid Ali" w:date="2023-04-05T10:55:00Z">
        <w:r w:rsidR="00480C64">
          <w:rPr>
            <w:sz w:val="22"/>
            <w:szCs w:val="22"/>
          </w:rPr>
          <w:t>T</w:t>
        </w:r>
      </w:ins>
      <w:r w:rsidRPr="008D0B4B">
        <w:rPr>
          <w:sz w:val="22"/>
          <w:szCs w:val="22"/>
        </w:rPr>
        <w:t>he graph</w:t>
      </w:r>
      <w:ins w:id="298" w:author="Abid Ali" w:date="2023-04-05T10:55:00Z">
        <w:r w:rsidR="00480C64">
          <w:rPr>
            <w:sz w:val="22"/>
            <w:szCs w:val="22"/>
          </w:rPr>
          <w:t>ical</w:t>
        </w:r>
      </w:ins>
      <w:r w:rsidRPr="008D0B4B">
        <w:rPr>
          <w:sz w:val="22"/>
          <w:szCs w:val="22"/>
        </w:rPr>
        <w:t xml:space="preserve"> representation of this result is shown in </w:t>
      </w:r>
      <w:del w:id="299" w:author="Abid Ali" w:date="2023-04-05T11:21:00Z">
        <w:r w:rsidRPr="008D0B4B" w:rsidDel="005C4D8A">
          <w:rPr>
            <w:sz w:val="22"/>
            <w:szCs w:val="22"/>
          </w:rPr>
          <w:delText xml:space="preserve">figure </w:delText>
        </w:r>
      </w:del>
      <w:ins w:id="300" w:author="Abid Ali" w:date="2023-04-05T11:21:00Z">
        <w:r w:rsidR="005C4D8A">
          <w:rPr>
            <w:sz w:val="22"/>
            <w:szCs w:val="22"/>
          </w:rPr>
          <w:t>F</w:t>
        </w:r>
        <w:r w:rsidR="005C4D8A" w:rsidRPr="008D0B4B">
          <w:rPr>
            <w:sz w:val="22"/>
            <w:szCs w:val="22"/>
          </w:rPr>
          <w:t xml:space="preserve">igure </w:t>
        </w:r>
      </w:ins>
      <w:r w:rsidRPr="008D0B4B">
        <w:rPr>
          <w:sz w:val="22"/>
          <w:szCs w:val="22"/>
        </w:rPr>
        <w:t>7 as given below</w:t>
      </w:r>
      <w:r w:rsidR="00956B4E" w:rsidRPr="008D0B4B">
        <w:rPr>
          <w:sz w:val="22"/>
          <w:szCs w:val="22"/>
        </w:rPr>
        <w:t xml:space="preserve">. </w:t>
      </w:r>
    </w:p>
    <w:p w14:paraId="1568BE08" w14:textId="42FCB150" w:rsidR="008F6B13" w:rsidRPr="00EC2044" w:rsidDel="00DC6315" w:rsidRDefault="00EC2044" w:rsidP="00EC2044">
      <w:pPr>
        <w:pStyle w:val="Caption"/>
        <w:jc w:val="center"/>
        <w:rPr>
          <w:del w:id="301" w:author="Abid Ali" w:date="2023-04-05T10:54:00Z"/>
          <w:rFonts w:ascii="Times New Roman" w:eastAsia="Times New Roman" w:hAnsi="Times New Roman" w:cs="Times New Roman"/>
          <w:i w:val="0"/>
          <w:iCs w:val="0"/>
          <w:color w:val="auto"/>
          <w:kern w:val="0"/>
          <w:sz w:val="22"/>
          <w:szCs w:val="22"/>
          <w:lang w:val="en-US"/>
          <w14:ligatures w14:val="none"/>
        </w:rPr>
      </w:pPr>
      <w:del w:id="302" w:author="Abid Ali" w:date="2023-04-05T10:54:00Z">
        <w:r w:rsidRPr="00EC2044" w:rsidDel="00DC6315">
          <w:rPr>
            <w:rFonts w:ascii="Times New Roman" w:eastAsia="Times New Roman" w:hAnsi="Times New Roman" w:cs="Times New Roman"/>
            <w:i w:val="0"/>
            <w:iCs w:val="0"/>
            <w:color w:val="auto"/>
            <w:kern w:val="0"/>
            <w:sz w:val="22"/>
            <w:szCs w:val="22"/>
            <w:lang w:val="en-US"/>
            <w14:ligatures w14:val="none"/>
          </w:rPr>
          <w:delText xml:space="preserve">Table </w:delText>
        </w:r>
        <w:r w:rsidRPr="00EC2044" w:rsidDel="00DC6315">
          <w:rPr>
            <w:i w:val="0"/>
            <w:iCs w:val="0"/>
          </w:rPr>
          <w:fldChar w:fldCharType="begin"/>
        </w:r>
        <w:r w:rsidRPr="00EC2044" w:rsidDel="00DC6315">
          <w:rPr>
            <w:rFonts w:ascii="Times New Roman" w:eastAsia="Times New Roman" w:hAnsi="Times New Roman" w:cs="Times New Roman"/>
            <w:i w:val="0"/>
            <w:iCs w:val="0"/>
            <w:color w:val="auto"/>
            <w:kern w:val="0"/>
            <w:sz w:val="22"/>
            <w:szCs w:val="22"/>
            <w:lang w:val="en-US"/>
            <w14:ligatures w14:val="none"/>
          </w:rPr>
          <w:delInstrText xml:space="preserve"> SEQ Table \* ARABIC </w:delInstrText>
        </w:r>
        <w:r w:rsidRPr="00EC2044" w:rsidDel="00DC6315">
          <w:rPr>
            <w:i w:val="0"/>
            <w:iCs w:val="0"/>
          </w:rPr>
          <w:fldChar w:fldCharType="separate"/>
        </w:r>
        <w:r w:rsidR="006A7045" w:rsidDel="00DC6315">
          <w:rPr>
            <w:rFonts w:ascii="Times New Roman" w:eastAsia="Times New Roman" w:hAnsi="Times New Roman" w:cs="Times New Roman"/>
            <w:i w:val="0"/>
            <w:iCs w:val="0"/>
            <w:noProof/>
            <w:color w:val="auto"/>
            <w:kern w:val="0"/>
            <w:sz w:val="22"/>
            <w:szCs w:val="22"/>
            <w:lang w:val="en-US"/>
            <w14:ligatures w14:val="none"/>
          </w:rPr>
          <w:delText>2</w:delText>
        </w:r>
        <w:r w:rsidRPr="00EC2044" w:rsidDel="00DC6315">
          <w:rPr>
            <w:i w:val="0"/>
            <w:iCs w:val="0"/>
          </w:rPr>
          <w:fldChar w:fldCharType="end"/>
        </w:r>
        <w:r w:rsidR="008F6B13" w:rsidRPr="00EC2044" w:rsidDel="00DC6315">
          <w:rPr>
            <w:rFonts w:ascii="Times New Roman" w:eastAsia="Times New Roman" w:hAnsi="Times New Roman" w:cs="Times New Roman"/>
            <w:i w:val="0"/>
            <w:iCs w:val="0"/>
            <w:color w:val="auto"/>
            <w:kern w:val="0"/>
            <w:sz w:val="22"/>
            <w:szCs w:val="22"/>
            <w:lang w:val="en-US"/>
            <w14:ligatures w14:val="none"/>
          </w:rPr>
          <w:delText>. Calculated Values of parameters for MLP</w:delText>
        </w:r>
      </w:del>
    </w:p>
    <w:tbl>
      <w:tblPr>
        <w:tblW w:w="4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084"/>
        <w:gridCol w:w="881"/>
        <w:gridCol w:w="1035"/>
        <w:gridCol w:w="1108"/>
      </w:tblGrid>
      <w:tr w:rsidR="00956B4E" w:rsidRPr="00F853A4" w:rsidDel="00DC6315" w14:paraId="1B88960A" w14:textId="701EC714" w:rsidTr="00956B4E">
        <w:trPr>
          <w:trHeight w:val="324"/>
          <w:jc w:val="center"/>
          <w:del w:id="303" w:author="Abid Ali" w:date="2023-04-05T10:54:00Z"/>
        </w:trPr>
        <w:tc>
          <w:tcPr>
            <w:tcW w:w="1026" w:type="dxa"/>
            <w:shd w:val="clear" w:color="auto" w:fill="auto"/>
            <w:noWrap/>
            <w:vAlign w:val="bottom"/>
            <w:hideMark/>
          </w:tcPr>
          <w:p w14:paraId="418C30B8" w14:textId="58217132" w:rsidR="00956B4E" w:rsidRPr="00F853A4" w:rsidDel="00DC6315" w:rsidRDefault="00956B4E" w:rsidP="00DC2CA6">
            <w:pPr>
              <w:spacing w:before="120" w:after="120" w:line="360" w:lineRule="auto"/>
              <w:rPr>
                <w:del w:id="304" w:author="Abid Ali" w:date="2023-04-05T10:54:00Z"/>
                <w:b/>
                <w:bCs/>
                <w:color w:val="000000"/>
                <w:lang w:eastAsia="en-IN"/>
              </w:rPr>
            </w:pPr>
            <w:del w:id="305" w:author="Abid Ali" w:date="2023-04-05T10:54:00Z">
              <w:r w:rsidRPr="00F853A4" w:rsidDel="00DC6315">
                <w:rPr>
                  <w:b/>
                  <w:bCs/>
                  <w:color w:val="000000"/>
                  <w:lang w:eastAsia="en-IN"/>
                </w:rPr>
                <w:delText>Technique</w:delText>
              </w:r>
            </w:del>
          </w:p>
        </w:tc>
        <w:tc>
          <w:tcPr>
            <w:tcW w:w="923" w:type="dxa"/>
            <w:shd w:val="clear" w:color="auto" w:fill="auto"/>
            <w:noWrap/>
            <w:vAlign w:val="bottom"/>
            <w:hideMark/>
          </w:tcPr>
          <w:p w14:paraId="3A35E992" w14:textId="2704B67D" w:rsidR="00956B4E" w:rsidRPr="00F853A4" w:rsidDel="00DC6315" w:rsidRDefault="00956B4E" w:rsidP="00DC2CA6">
            <w:pPr>
              <w:spacing w:before="120" w:after="120" w:line="360" w:lineRule="auto"/>
              <w:rPr>
                <w:del w:id="306" w:author="Abid Ali" w:date="2023-04-05T10:54:00Z"/>
                <w:b/>
                <w:bCs/>
                <w:color w:val="000000"/>
                <w:lang w:eastAsia="en-IN"/>
              </w:rPr>
            </w:pPr>
            <w:del w:id="307" w:author="Abid Ali" w:date="2023-04-05T10:54:00Z">
              <w:r w:rsidRPr="00F853A4" w:rsidDel="00DC6315">
                <w:rPr>
                  <w:b/>
                  <w:bCs/>
                  <w:color w:val="000000"/>
                  <w:lang w:eastAsia="en-IN"/>
                </w:rPr>
                <w:delText>Precision</w:delText>
              </w:r>
            </w:del>
          </w:p>
        </w:tc>
        <w:tc>
          <w:tcPr>
            <w:tcW w:w="881" w:type="dxa"/>
            <w:shd w:val="clear" w:color="auto" w:fill="auto"/>
            <w:noWrap/>
            <w:vAlign w:val="bottom"/>
            <w:hideMark/>
          </w:tcPr>
          <w:p w14:paraId="414E6101" w14:textId="07EA6789" w:rsidR="00956B4E" w:rsidRPr="00F853A4" w:rsidDel="00DC6315" w:rsidRDefault="00956B4E" w:rsidP="00DC2CA6">
            <w:pPr>
              <w:spacing w:before="120" w:after="120" w:line="360" w:lineRule="auto"/>
              <w:rPr>
                <w:del w:id="308" w:author="Abid Ali" w:date="2023-04-05T10:54:00Z"/>
                <w:b/>
                <w:bCs/>
                <w:color w:val="000000"/>
                <w:lang w:eastAsia="en-IN"/>
              </w:rPr>
            </w:pPr>
            <w:del w:id="309" w:author="Abid Ali" w:date="2023-04-05T10:54:00Z">
              <w:r w:rsidRPr="00F853A4" w:rsidDel="00DC6315">
                <w:rPr>
                  <w:b/>
                  <w:bCs/>
                  <w:color w:val="000000"/>
                  <w:lang w:eastAsia="en-IN"/>
                </w:rPr>
                <w:delText>Recall</w:delText>
              </w:r>
            </w:del>
          </w:p>
        </w:tc>
        <w:tc>
          <w:tcPr>
            <w:tcW w:w="1032" w:type="dxa"/>
            <w:shd w:val="clear" w:color="auto" w:fill="auto"/>
            <w:noWrap/>
            <w:vAlign w:val="bottom"/>
            <w:hideMark/>
          </w:tcPr>
          <w:p w14:paraId="76EC2A78" w14:textId="040904AA" w:rsidR="00956B4E" w:rsidRPr="00F853A4" w:rsidDel="00DC6315" w:rsidRDefault="00956B4E" w:rsidP="00DC2CA6">
            <w:pPr>
              <w:spacing w:before="120" w:after="120" w:line="360" w:lineRule="auto"/>
              <w:rPr>
                <w:del w:id="310" w:author="Abid Ali" w:date="2023-04-05T10:54:00Z"/>
                <w:b/>
                <w:bCs/>
                <w:color w:val="000000"/>
                <w:lang w:eastAsia="en-IN"/>
              </w:rPr>
            </w:pPr>
            <w:del w:id="311" w:author="Abid Ali" w:date="2023-04-05T10:54:00Z">
              <w:r w:rsidRPr="00F853A4" w:rsidDel="00DC6315">
                <w:rPr>
                  <w:b/>
                  <w:bCs/>
                  <w:color w:val="000000"/>
                  <w:lang w:eastAsia="en-IN"/>
                </w:rPr>
                <w:delText>F1-Measure</w:delText>
              </w:r>
            </w:del>
          </w:p>
        </w:tc>
        <w:tc>
          <w:tcPr>
            <w:tcW w:w="1037" w:type="dxa"/>
            <w:shd w:val="clear" w:color="auto" w:fill="auto"/>
            <w:noWrap/>
            <w:vAlign w:val="bottom"/>
            <w:hideMark/>
          </w:tcPr>
          <w:p w14:paraId="5D2625E4" w14:textId="7245857B" w:rsidR="00956B4E" w:rsidRPr="00F853A4" w:rsidDel="00DC6315" w:rsidRDefault="00956B4E" w:rsidP="00DC2CA6">
            <w:pPr>
              <w:spacing w:before="120" w:after="120" w:line="360" w:lineRule="auto"/>
              <w:rPr>
                <w:del w:id="312" w:author="Abid Ali" w:date="2023-04-05T10:54:00Z"/>
                <w:b/>
                <w:bCs/>
                <w:color w:val="000000"/>
                <w:lang w:eastAsia="en-IN"/>
              </w:rPr>
            </w:pPr>
            <w:del w:id="313" w:author="Abid Ali" w:date="2023-04-05T10:54:00Z">
              <w:r w:rsidRPr="00F853A4" w:rsidDel="00DC6315">
                <w:rPr>
                  <w:b/>
                  <w:bCs/>
                  <w:color w:val="000000"/>
                  <w:lang w:eastAsia="en-IN"/>
                </w:rPr>
                <w:delText>Accuracy</w:delText>
              </w:r>
            </w:del>
          </w:p>
        </w:tc>
      </w:tr>
      <w:tr w:rsidR="00956B4E" w:rsidRPr="00F853A4" w:rsidDel="00DC6315" w14:paraId="549CB8AB" w14:textId="12CB9357" w:rsidTr="00956B4E">
        <w:trPr>
          <w:trHeight w:val="324"/>
          <w:jc w:val="center"/>
          <w:del w:id="314" w:author="Abid Ali" w:date="2023-04-05T10:54:00Z"/>
        </w:trPr>
        <w:tc>
          <w:tcPr>
            <w:tcW w:w="1026" w:type="dxa"/>
            <w:shd w:val="clear" w:color="auto" w:fill="auto"/>
            <w:noWrap/>
            <w:vAlign w:val="bottom"/>
            <w:hideMark/>
          </w:tcPr>
          <w:p w14:paraId="61F0BAEC" w14:textId="056B628F" w:rsidR="00956B4E" w:rsidRPr="00F853A4" w:rsidDel="00DC6315" w:rsidRDefault="00956B4E" w:rsidP="00DC2CA6">
            <w:pPr>
              <w:spacing w:before="120" w:after="120" w:line="360" w:lineRule="auto"/>
              <w:rPr>
                <w:del w:id="315" w:author="Abid Ali" w:date="2023-04-05T10:54:00Z"/>
                <w:b/>
                <w:bCs/>
                <w:color w:val="000000"/>
                <w:lang w:eastAsia="en-IN"/>
              </w:rPr>
            </w:pPr>
            <w:del w:id="316" w:author="Abid Ali" w:date="2023-04-05T10:54:00Z">
              <w:r w:rsidRPr="00F853A4" w:rsidDel="00DC6315">
                <w:rPr>
                  <w:b/>
                  <w:bCs/>
                  <w:color w:val="000000"/>
                  <w:lang w:eastAsia="en-IN"/>
                </w:rPr>
                <w:delText>MLP</w:delText>
              </w:r>
            </w:del>
          </w:p>
        </w:tc>
        <w:tc>
          <w:tcPr>
            <w:tcW w:w="923" w:type="dxa"/>
            <w:shd w:val="clear" w:color="auto" w:fill="auto"/>
            <w:noWrap/>
            <w:vAlign w:val="bottom"/>
            <w:hideMark/>
          </w:tcPr>
          <w:p w14:paraId="6B3FDFE6" w14:textId="2C66C98A" w:rsidR="00956B4E" w:rsidRPr="00F853A4" w:rsidDel="00DC6315" w:rsidRDefault="00956B4E" w:rsidP="00DC2CA6">
            <w:pPr>
              <w:spacing w:before="120" w:after="120" w:line="360" w:lineRule="auto"/>
              <w:jc w:val="right"/>
              <w:rPr>
                <w:del w:id="317" w:author="Abid Ali" w:date="2023-04-05T10:54:00Z"/>
                <w:color w:val="000000"/>
                <w:lang w:eastAsia="en-IN"/>
              </w:rPr>
            </w:pPr>
            <w:del w:id="318" w:author="Abid Ali" w:date="2023-04-05T10:54:00Z">
              <w:r w:rsidRPr="00F853A4" w:rsidDel="00DC6315">
                <w:rPr>
                  <w:color w:val="000000"/>
                  <w:lang w:eastAsia="en-IN"/>
                </w:rPr>
                <w:delText>0.865</w:delText>
              </w:r>
            </w:del>
          </w:p>
        </w:tc>
        <w:tc>
          <w:tcPr>
            <w:tcW w:w="881" w:type="dxa"/>
            <w:shd w:val="clear" w:color="auto" w:fill="auto"/>
            <w:noWrap/>
            <w:vAlign w:val="bottom"/>
            <w:hideMark/>
          </w:tcPr>
          <w:p w14:paraId="0C7D778A" w14:textId="267A5E85" w:rsidR="00956B4E" w:rsidRPr="00F853A4" w:rsidDel="00DC6315" w:rsidRDefault="00956B4E" w:rsidP="00DC2CA6">
            <w:pPr>
              <w:spacing w:before="120" w:after="120" w:line="360" w:lineRule="auto"/>
              <w:jc w:val="right"/>
              <w:rPr>
                <w:del w:id="319" w:author="Abid Ali" w:date="2023-04-05T10:54:00Z"/>
                <w:color w:val="000000"/>
                <w:lang w:eastAsia="en-IN"/>
              </w:rPr>
            </w:pPr>
            <w:del w:id="320" w:author="Abid Ali" w:date="2023-04-05T10:54:00Z">
              <w:r w:rsidRPr="00F853A4" w:rsidDel="00DC6315">
                <w:rPr>
                  <w:color w:val="000000"/>
                  <w:lang w:eastAsia="en-IN"/>
                </w:rPr>
                <w:delText>0.831</w:delText>
              </w:r>
            </w:del>
          </w:p>
        </w:tc>
        <w:tc>
          <w:tcPr>
            <w:tcW w:w="1032" w:type="dxa"/>
            <w:shd w:val="clear" w:color="auto" w:fill="auto"/>
            <w:noWrap/>
            <w:vAlign w:val="bottom"/>
            <w:hideMark/>
          </w:tcPr>
          <w:p w14:paraId="445F9BB6" w14:textId="7F3173B9" w:rsidR="00956B4E" w:rsidRPr="00F853A4" w:rsidDel="00DC6315" w:rsidRDefault="00956B4E" w:rsidP="00DC2CA6">
            <w:pPr>
              <w:spacing w:before="120" w:after="120" w:line="360" w:lineRule="auto"/>
              <w:jc w:val="right"/>
              <w:rPr>
                <w:del w:id="321" w:author="Abid Ali" w:date="2023-04-05T10:54:00Z"/>
                <w:color w:val="000000"/>
                <w:lang w:eastAsia="en-IN"/>
              </w:rPr>
            </w:pPr>
            <w:del w:id="322" w:author="Abid Ali" w:date="2023-04-05T10:54:00Z">
              <w:r w:rsidRPr="00F853A4" w:rsidDel="00DC6315">
                <w:rPr>
                  <w:color w:val="000000"/>
                  <w:lang w:eastAsia="en-IN"/>
                </w:rPr>
                <w:delText>0.865</w:delText>
              </w:r>
            </w:del>
          </w:p>
        </w:tc>
        <w:tc>
          <w:tcPr>
            <w:tcW w:w="1037" w:type="dxa"/>
            <w:shd w:val="clear" w:color="auto" w:fill="auto"/>
            <w:noWrap/>
            <w:vAlign w:val="bottom"/>
            <w:hideMark/>
          </w:tcPr>
          <w:p w14:paraId="22E55FE6" w14:textId="2FF2DB15" w:rsidR="00956B4E" w:rsidRPr="00F853A4" w:rsidDel="00DC6315" w:rsidRDefault="00956B4E" w:rsidP="00DC2CA6">
            <w:pPr>
              <w:spacing w:before="120" w:after="120" w:line="360" w:lineRule="auto"/>
              <w:jc w:val="right"/>
              <w:rPr>
                <w:del w:id="323" w:author="Abid Ali" w:date="2023-04-05T10:54:00Z"/>
                <w:color w:val="000000"/>
                <w:lang w:eastAsia="en-IN"/>
              </w:rPr>
            </w:pPr>
            <w:del w:id="324" w:author="Abid Ali" w:date="2023-04-05T10:54:00Z">
              <w:r w:rsidRPr="00F853A4" w:rsidDel="00DC6315">
                <w:rPr>
                  <w:color w:val="000000"/>
                  <w:lang w:eastAsia="en-IN"/>
                </w:rPr>
                <w:delText>0.8298</w:delText>
              </w:r>
            </w:del>
          </w:p>
        </w:tc>
      </w:tr>
    </w:tbl>
    <w:p w14:paraId="1B656837" w14:textId="77777777" w:rsidR="00956B4E" w:rsidRPr="003856FE" w:rsidRDefault="00956B4E" w:rsidP="00956B4E">
      <w:pPr>
        <w:tabs>
          <w:tab w:val="left" w:pos="7650"/>
        </w:tabs>
        <w:spacing w:before="120" w:after="120" w:line="360" w:lineRule="auto"/>
        <w:jc w:val="center"/>
        <w:rPr>
          <w:rFonts w:eastAsiaTheme="minorEastAsia"/>
          <w:sz w:val="24"/>
          <w:szCs w:val="24"/>
          <w:lang w:val="en-GB"/>
        </w:rPr>
      </w:pPr>
      <w:r w:rsidRPr="003856FE">
        <w:rPr>
          <w:noProof/>
        </w:rPr>
        <w:drawing>
          <wp:inline distT="0" distB="0" distL="0" distR="0" wp14:anchorId="57DEC84A" wp14:editId="69392CF1">
            <wp:extent cx="3427012" cy="2234317"/>
            <wp:effectExtent l="0" t="0" r="2540" b="13970"/>
            <wp:docPr id="42" name="Chart 4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DF76B07-A245-2EDD-10D9-B7DC545951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33F41F4" w14:textId="045FBFB7" w:rsidR="008F6B13" w:rsidRPr="002C24A2" w:rsidRDefault="008F6B13" w:rsidP="008F6B13">
      <w:pPr>
        <w:pStyle w:val="Caption"/>
        <w:jc w:val="center"/>
        <w:rPr>
          <w:rFonts w:ascii="Times New Roman" w:eastAsiaTheme="minorEastAsia" w:hAnsi="Times New Roman" w:cs="Times New Roman"/>
          <w:i w:val="0"/>
          <w:iCs w:val="0"/>
          <w:color w:val="auto"/>
          <w:sz w:val="22"/>
          <w:szCs w:val="22"/>
          <w:lang w:val="en-GB"/>
        </w:rPr>
      </w:pPr>
      <w:r w:rsidRPr="002C24A2">
        <w:rPr>
          <w:rFonts w:ascii="Times New Roman" w:eastAsiaTheme="minorEastAsia" w:hAnsi="Times New Roman" w:cs="Times New Roman"/>
          <w:b/>
          <w:bCs/>
          <w:i w:val="0"/>
          <w:iCs w:val="0"/>
          <w:color w:val="auto"/>
          <w:sz w:val="22"/>
          <w:szCs w:val="22"/>
          <w:lang w:val="en-GB"/>
        </w:rPr>
        <w:t xml:space="preserve">Fig </w:t>
      </w:r>
      <w:r w:rsidRPr="002C24A2">
        <w:rPr>
          <w:rFonts w:ascii="Times New Roman" w:eastAsiaTheme="minorEastAsia" w:hAnsi="Times New Roman" w:cs="Times New Roman"/>
          <w:b/>
          <w:bCs/>
          <w:i w:val="0"/>
          <w:iCs w:val="0"/>
          <w:color w:val="auto"/>
          <w:sz w:val="22"/>
          <w:szCs w:val="22"/>
          <w:lang w:val="en-GB"/>
        </w:rPr>
        <w:fldChar w:fldCharType="begin"/>
      </w:r>
      <w:r w:rsidRPr="002C24A2">
        <w:rPr>
          <w:rFonts w:ascii="Times New Roman" w:eastAsiaTheme="minorEastAsia" w:hAnsi="Times New Roman" w:cs="Times New Roman"/>
          <w:b/>
          <w:bCs/>
          <w:i w:val="0"/>
          <w:iCs w:val="0"/>
          <w:color w:val="auto"/>
          <w:sz w:val="22"/>
          <w:szCs w:val="22"/>
          <w:lang w:val="en-GB"/>
        </w:rPr>
        <w:instrText xml:space="preserve"> SEQ Figure \* ARABIC </w:instrText>
      </w:r>
      <w:r w:rsidRPr="002C24A2">
        <w:rPr>
          <w:rFonts w:ascii="Times New Roman" w:eastAsiaTheme="minorEastAsia" w:hAnsi="Times New Roman" w:cs="Times New Roman"/>
          <w:b/>
          <w:bCs/>
          <w:i w:val="0"/>
          <w:iCs w:val="0"/>
          <w:color w:val="auto"/>
          <w:sz w:val="22"/>
          <w:szCs w:val="22"/>
          <w:lang w:val="en-GB"/>
        </w:rPr>
        <w:fldChar w:fldCharType="separate"/>
      </w:r>
      <w:r w:rsidRPr="002C24A2">
        <w:rPr>
          <w:rFonts w:ascii="Times New Roman" w:eastAsiaTheme="minorEastAsia" w:hAnsi="Times New Roman" w:cs="Times New Roman"/>
          <w:b/>
          <w:bCs/>
          <w:i w:val="0"/>
          <w:iCs w:val="0"/>
          <w:noProof/>
          <w:color w:val="auto"/>
          <w:sz w:val="22"/>
          <w:szCs w:val="22"/>
          <w:lang w:val="en-GB"/>
        </w:rPr>
        <w:t>7</w:t>
      </w:r>
      <w:r w:rsidRPr="002C24A2">
        <w:rPr>
          <w:rFonts w:ascii="Times New Roman" w:eastAsiaTheme="minorEastAsia" w:hAnsi="Times New Roman" w:cs="Times New Roman"/>
          <w:b/>
          <w:bCs/>
          <w:i w:val="0"/>
          <w:iCs w:val="0"/>
          <w:color w:val="auto"/>
          <w:sz w:val="22"/>
          <w:szCs w:val="22"/>
          <w:lang w:val="en-GB"/>
        </w:rPr>
        <w:fldChar w:fldCharType="end"/>
      </w:r>
      <w:r w:rsidRPr="002C24A2">
        <w:rPr>
          <w:rFonts w:ascii="Times New Roman" w:eastAsiaTheme="minorEastAsia" w:hAnsi="Times New Roman" w:cs="Times New Roman"/>
          <w:b/>
          <w:bCs/>
          <w:i w:val="0"/>
          <w:iCs w:val="0"/>
          <w:color w:val="auto"/>
          <w:sz w:val="22"/>
          <w:szCs w:val="22"/>
          <w:lang w:val="en-GB"/>
        </w:rPr>
        <w:t>.</w:t>
      </w:r>
      <w:r w:rsidRPr="002C24A2">
        <w:rPr>
          <w:rFonts w:ascii="Times New Roman" w:eastAsiaTheme="minorEastAsia" w:hAnsi="Times New Roman" w:cs="Times New Roman"/>
          <w:i w:val="0"/>
          <w:iCs w:val="0"/>
          <w:color w:val="auto"/>
          <w:sz w:val="22"/>
          <w:szCs w:val="22"/>
          <w:lang w:val="en-GB"/>
        </w:rPr>
        <w:t xml:space="preserve"> Graph of MLP results</w:t>
      </w:r>
    </w:p>
    <w:p w14:paraId="1C5BD5A2" w14:textId="63B509A1" w:rsidR="00956B4E" w:rsidRPr="002C24A2" w:rsidRDefault="00956B4E" w:rsidP="00956B4E">
      <w:pPr>
        <w:tabs>
          <w:tab w:val="left" w:pos="7650"/>
        </w:tabs>
        <w:spacing w:before="120" w:after="120" w:line="360" w:lineRule="auto"/>
        <w:jc w:val="both"/>
        <w:rPr>
          <w:rFonts w:eastAsiaTheme="minorEastAsia"/>
          <w:b/>
          <w:bCs/>
          <w:lang w:val="en-GB"/>
        </w:rPr>
      </w:pPr>
      <w:r w:rsidRPr="002C24A2">
        <w:rPr>
          <w:rFonts w:eastAsiaTheme="minorEastAsia"/>
          <w:b/>
          <w:bCs/>
          <w:lang w:val="en-GB"/>
        </w:rPr>
        <w:t>R3: LR</w:t>
      </w:r>
    </w:p>
    <w:p w14:paraId="6B463CA3" w14:textId="71065C4A" w:rsidR="008F6B13" w:rsidRPr="008D0B4B" w:rsidRDefault="008F6B13" w:rsidP="008F6B13">
      <w:pPr>
        <w:pStyle w:val="BodyText"/>
        <w:spacing w:line="262" w:lineRule="auto"/>
        <w:ind w:left="108" w:right="113" w:firstLine="227"/>
        <w:jc w:val="both"/>
        <w:rPr>
          <w:sz w:val="22"/>
          <w:szCs w:val="22"/>
        </w:rPr>
      </w:pPr>
      <w:r w:rsidRPr="008D0B4B">
        <w:rPr>
          <w:sz w:val="22"/>
          <w:szCs w:val="22"/>
        </w:rPr>
        <w:t xml:space="preserve">In the context of reviews and products, the value of the precision, recall, f 1-measure, and accuracy are determined for the suggested LR in this result. </w:t>
      </w:r>
      <w:del w:id="325" w:author="Abid Ali" w:date="2023-04-05T10:56:00Z">
        <w:r w:rsidRPr="008D0B4B" w:rsidDel="00273399">
          <w:rPr>
            <w:sz w:val="22"/>
            <w:szCs w:val="22"/>
          </w:rPr>
          <w:delText xml:space="preserve">The values of the parameters that are computed for the LR in this work are displayed in table </w:delText>
        </w:r>
        <w:r w:rsidR="004A08E6" w:rsidDel="00273399">
          <w:rPr>
            <w:sz w:val="22"/>
            <w:szCs w:val="22"/>
          </w:rPr>
          <w:delText>3</w:delText>
        </w:r>
        <w:r w:rsidRPr="008D0B4B" w:rsidDel="00273399">
          <w:rPr>
            <w:sz w:val="22"/>
            <w:szCs w:val="22"/>
          </w:rPr>
          <w:delText>, and a</w:delText>
        </w:r>
      </w:del>
      <w:ins w:id="326" w:author="Abid Ali" w:date="2023-04-05T10:56:00Z">
        <w:r w:rsidR="00273399">
          <w:rPr>
            <w:sz w:val="22"/>
            <w:szCs w:val="22"/>
          </w:rPr>
          <w:t>The graphical</w:t>
        </w:r>
      </w:ins>
      <w:del w:id="327" w:author="Abid Ali" w:date="2023-04-05T10:56:00Z">
        <w:r w:rsidRPr="008D0B4B" w:rsidDel="00273399">
          <w:rPr>
            <w:sz w:val="22"/>
            <w:szCs w:val="22"/>
          </w:rPr>
          <w:delText xml:space="preserve"> graph</w:delText>
        </w:r>
      </w:del>
      <w:r w:rsidRPr="008D0B4B">
        <w:rPr>
          <w:sz w:val="22"/>
          <w:szCs w:val="22"/>
        </w:rPr>
        <w:t xml:space="preserve"> representation of th</w:t>
      </w:r>
      <w:ins w:id="328" w:author="Abid Ali" w:date="2023-04-05T10:56:00Z">
        <w:r w:rsidR="00273399">
          <w:rPr>
            <w:sz w:val="22"/>
            <w:szCs w:val="22"/>
          </w:rPr>
          <w:t>e obtained</w:t>
        </w:r>
      </w:ins>
      <w:del w:id="329" w:author="Abid Ali" w:date="2023-04-05T10:56:00Z">
        <w:r w:rsidRPr="008D0B4B" w:rsidDel="00273399">
          <w:rPr>
            <w:sz w:val="22"/>
            <w:szCs w:val="22"/>
          </w:rPr>
          <w:delText>is</w:delText>
        </w:r>
      </w:del>
      <w:r w:rsidRPr="008D0B4B">
        <w:rPr>
          <w:sz w:val="22"/>
          <w:szCs w:val="22"/>
        </w:rPr>
        <w:t xml:space="preserve"> result is shown in </w:t>
      </w:r>
      <w:del w:id="330" w:author="Abid Ali" w:date="2023-04-05T11:21:00Z">
        <w:r w:rsidRPr="008D0B4B" w:rsidDel="002A0265">
          <w:rPr>
            <w:sz w:val="22"/>
            <w:szCs w:val="22"/>
          </w:rPr>
          <w:delText xml:space="preserve">figure </w:delText>
        </w:r>
      </w:del>
      <w:ins w:id="331" w:author="Abid Ali" w:date="2023-04-05T11:21:00Z">
        <w:r w:rsidR="002A0265">
          <w:rPr>
            <w:sz w:val="22"/>
            <w:szCs w:val="22"/>
          </w:rPr>
          <w:t>F</w:t>
        </w:r>
        <w:r w:rsidR="002A0265" w:rsidRPr="008D0B4B">
          <w:rPr>
            <w:sz w:val="22"/>
            <w:szCs w:val="22"/>
          </w:rPr>
          <w:t xml:space="preserve">igure </w:t>
        </w:r>
      </w:ins>
      <w:r w:rsidRPr="008D0B4B">
        <w:rPr>
          <w:sz w:val="22"/>
          <w:szCs w:val="22"/>
        </w:rPr>
        <w:t>8 which is presented below</w:t>
      </w:r>
      <w:r w:rsidR="00956B4E" w:rsidRPr="008D0B4B">
        <w:rPr>
          <w:sz w:val="22"/>
          <w:szCs w:val="22"/>
        </w:rPr>
        <w:t>.</w:t>
      </w:r>
    </w:p>
    <w:p w14:paraId="0A1F5E8E" w14:textId="2E415D2C" w:rsidR="00956B4E" w:rsidRPr="00F853A4" w:rsidDel="005F55CB" w:rsidRDefault="008F6B13" w:rsidP="004A08E6">
      <w:pPr>
        <w:pStyle w:val="BodyText"/>
        <w:spacing w:after="120"/>
        <w:ind w:left="108" w:right="113" w:firstLine="227"/>
        <w:jc w:val="center"/>
        <w:rPr>
          <w:del w:id="332" w:author="Abid Ali" w:date="2023-04-05T10:55:00Z"/>
          <w:sz w:val="22"/>
          <w:szCs w:val="22"/>
        </w:rPr>
      </w:pPr>
      <w:del w:id="333" w:author="Abid Ali" w:date="2023-04-05T10:55:00Z">
        <w:r w:rsidRPr="00F853A4" w:rsidDel="005F55CB">
          <w:rPr>
            <w:rFonts w:eastAsiaTheme="minorEastAsia"/>
            <w:sz w:val="22"/>
            <w:szCs w:val="22"/>
            <w:lang w:val="en-GB"/>
          </w:rPr>
          <w:lastRenderedPageBreak/>
          <w:delText xml:space="preserve">Table </w:delText>
        </w:r>
        <w:r w:rsidRPr="00F853A4" w:rsidDel="005F55CB">
          <w:rPr>
            <w:rFonts w:eastAsiaTheme="minorEastAsia"/>
            <w:i/>
            <w:iCs/>
            <w:lang w:val="en-GB"/>
          </w:rPr>
          <w:fldChar w:fldCharType="begin"/>
        </w:r>
        <w:r w:rsidRPr="00F853A4" w:rsidDel="005F55CB">
          <w:rPr>
            <w:rFonts w:eastAsiaTheme="minorEastAsia"/>
            <w:sz w:val="22"/>
            <w:szCs w:val="22"/>
            <w:lang w:val="en-GB"/>
          </w:rPr>
          <w:delInstrText xml:space="preserve"> SEQ Table \* ARABIC </w:delInstrText>
        </w:r>
        <w:r w:rsidRPr="00F853A4" w:rsidDel="005F55CB">
          <w:rPr>
            <w:rFonts w:eastAsiaTheme="minorEastAsia"/>
            <w:i/>
            <w:iCs/>
            <w:lang w:val="en-GB"/>
          </w:rPr>
          <w:fldChar w:fldCharType="separate"/>
        </w:r>
        <w:r w:rsidR="006A7045" w:rsidDel="005F55CB">
          <w:rPr>
            <w:rFonts w:eastAsiaTheme="minorEastAsia"/>
            <w:noProof/>
            <w:sz w:val="22"/>
            <w:szCs w:val="22"/>
            <w:lang w:val="en-GB"/>
          </w:rPr>
          <w:delText>3</w:delText>
        </w:r>
        <w:r w:rsidRPr="00F853A4" w:rsidDel="005F55CB">
          <w:rPr>
            <w:rFonts w:eastAsiaTheme="minorEastAsia"/>
            <w:i/>
            <w:iCs/>
            <w:lang w:val="en-GB"/>
          </w:rPr>
          <w:fldChar w:fldCharType="end"/>
        </w:r>
        <w:r w:rsidRPr="00F853A4" w:rsidDel="005F55CB">
          <w:rPr>
            <w:rFonts w:eastAsiaTheme="minorEastAsia"/>
            <w:sz w:val="22"/>
            <w:szCs w:val="22"/>
            <w:lang w:val="en-GB"/>
          </w:rPr>
          <w:delText>. Calculated Values of parameters for LR</w:delText>
        </w:r>
      </w:del>
    </w:p>
    <w:tbl>
      <w:tblPr>
        <w:tblW w:w="42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084"/>
        <w:gridCol w:w="803"/>
        <w:gridCol w:w="1035"/>
        <w:gridCol w:w="1108"/>
      </w:tblGrid>
      <w:tr w:rsidR="00956B4E" w:rsidRPr="00F853A4" w:rsidDel="005F55CB" w14:paraId="32377A17" w14:textId="2B4D1E82" w:rsidTr="00956B4E">
        <w:trPr>
          <w:trHeight w:val="280"/>
          <w:jc w:val="center"/>
          <w:del w:id="334" w:author="Abid Ali" w:date="2023-04-05T10:55:00Z"/>
        </w:trPr>
        <w:tc>
          <w:tcPr>
            <w:tcW w:w="950" w:type="dxa"/>
            <w:shd w:val="clear" w:color="auto" w:fill="auto"/>
            <w:noWrap/>
            <w:vAlign w:val="bottom"/>
            <w:hideMark/>
          </w:tcPr>
          <w:p w14:paraId="707B11A0" w14:textId="460F6F97" w:rsidR="00956B4E" w:rsidRPr="00F853A4" w:rsidDel="005F55CB" w:rsidRDefault="00956B4E" w:rsidP="00DC2CA6">
            <w:pPr>
              <w:spacing w:before="120" w:after="120" w:line="360" w:lineRule="auto"/>
              <w:rPr>
                <w:del w:id="335" w:author="Abid Ali" w:date="2023-04-05T10:55:00Z"/>
                <w:b/>
                <w:bCs/>
                <w:color w:val="000000"/>
                <w:lang w:eastAsia="en-IN"/>
              </w:rPr>
            </w:pPr>
            <w:del w:id="336" w:author="Abid Ali" w:date="2023-04-05T10:55:00Z">
              <w:r w:rsidRPr="00F853A4" w:rsidDel="005F55CB">
                <w:rPr>
                  <w:b/>
                  <w:bCs/>
                  <w:color w:val="000000"/>
                  <w:lang w:eastAsia="en-IN"/>
                </w:rPr>
                <w:delText>Technique</w:delText>
              </w:r>
            </w:del>
          </w:p>
        </w:tc>
        <w:tc>
          <w:tcPr>
            <w:tcW w:w="856" w:type="dxa"/>
            <w:shd w:val="clear" w:color="auto" w:fill="auto"/>
            <w:noWrap/>
            <w:vAlign w:val="bottom"/>
            <w:hideMark/>
          </w:tcPr>
          <w:p w14:paraId="3C600F20" w14:textId="70D692C0" w:rsidR="00956B4E" w:rsidRPr="00F853A4" w:rsidDel="005F55CB" w:rsidRDefault="00956B4E" w:rsidP="00DC2CA6">
            <w:pPr>
              <w:spacing w:before="120" w:after="120" w:line="360" w:lineRule="auto"/>
              <w:rPr>
                <w:del w:id="337" w:author="Abid Ali" w:date="2023-04-05T10:55:00Z"/>
                <w:b/>
                <w:bCs/>
                <w:color w:val="000000"/>
                <w:lang w:eastAsia="en-IN"/>
              </w:rPr>
            </w:pPr>
            <w:del w:id="338" w:author="Abid Ali" w:date="2023-04-05T10:55:00Z">
              <w:r w:rsidRPr="00F853A4" w:rsidDel="005F55CB">
                <w:rPr>
                  <w:b/>
                  <w:bCs/>
                  <w:color w:val="000000"/>
                  <w:lang w:eastAsia="en-IN"/>
                </w:rPr>
                <w:delText>Precision</w:delText>
              </w:r>
            </w:del>
          </w:p>
        </w:tc>
        <w:tc>
          <w:tcPr>
            <w:tcW w:w="708" w:type="dxa"/>
            <w:shd w:val="clear" w:color="auto" w:fill="auto"/>
            <w:noWrap/>
            <w:vAlign w:val="bottom"/>
            <w:hideMark/>
          </w:tcPr>
          <w:p w14:paraId="4C311CF6" w14:textId="1B7FE52B" w:rsidR="00956B4E" w:rsidRPr="00F853A4" w:rsidDel="005F55CB" w:rsidRDefault="00956B4E" w:rsidP="00DC2CA6">
            <w:pPr>
              <w:spacing w:before="120" w:after="120" w:line="360" w:lineRule="auto"/>
              <w:rPr>
                <w:del w:id="339" w:author="Abid Ali" w:date="2023-04-05T10:55:00Z"/>
                <w:b/>
                <w:bCs/>
                <w:color w:val="000000"/>
                <w:lang w:eastAsia="en-IN"/>
              </w:rPr>
            </w:pPr>
            <w:del w:id="340" w:author="Abid Ali" w:date="2023-04-05T10:55:00Z">
              <w:r w:rsidRPr="00F853A4" w:rsidDel="005F55CB">
                <w:rPr>
                  <w:b/>
                  <w:bCs/>
                  <w:color w:val="000000"/>
                  <w:lang w:eastAsia="en-IN"/>
                </w:rPr>
                <w:delText>Recall</w:delText>
              </w:r>
            </w:del>
          </w:p>
        </w:tc>
        <w:tc>
          <w:tcPr>
            <w:tcW w:w="828" w:type="dxa"/>
            <w:shd w:val="clear" w:color="auto" w:fill="auto"/>
            <w:noWrap/>
            <w:vAlign w:val="bottom"/>
            <w:hideMark/>
          </w:tcPr>
          <w:p w14:paraId="1330D725" w14:textId="2896FC64" w:rsidR="00956B4E" w:rsidRPr="00F853A4" w:rsidDel="005F55CB" w:rsidRDefault="00956B4E" w:rsidP="00DC2CA6">
            <w:pPr>
              <w:spacing w:before="120" w:after="120" w:line="360" w:lineRule="auto"/>
              <w:rPr>
                <w:del w:id="341" w:author="Abid Ali" w:date="2023-04-05T10:55:00Z"/>
                <w:b/>
                <w:bCs/>
                <w:color w:val="000000"/>
                <w:lang w:eastAsia="en-IN"/>
              </w:rPr>
            </w:pPr>
            <w:del w:id="342" w:author="Abid Ali" w:date="2023-04-05T10:55:00Z">
              <w:r w:rsidRPr="00F853A4" w:rsidDel="005F55CB">
                <w:rPr>
                  <w:b/>
                  <w:bCs/>
                  <w:color w:val="000000"/>
                  <w:lang w:eastAsia="en-IN"/>
                </w:rPr>
                <w:delText>F1-Measure</w:delText>
              </w:r>
            </w:del>
          </w:p>
        </w:tc>
        <w:tc>
          <w:tcPr>
            <w:tcW w:w="874" w:type="dxa"/>
            <w:shd w:val="clear" w:color="auto" w:fill="auto"/>
            <w:noWrap/>
            <w:vAlign w:val="bottom"/>
            <w:hideMark/>
          </w:tcPr>
          <w:p w14:paraId="53BA6EBF" w14:textId="6F04EEE1" w:rsidR="00956B4E" w:rsidRPr="00F853A4" w:rsidDel="005F55CB" w:rsidRDefault="00956B4E" w:rsidP="00DC2CA6">
            <w:pPr>
              <w:spacing w:before="120" w:after="120" w:line="360" w:lineRule="auto"/>
              <w:rPr>
                <w:del w:id="343" w:author="Abid Ali" w:date="2023-04-05T10:55:00Z"/>
                <w:b/>
                <w:bCs/>
                <w:color w:val="000000"/>
                <w:lang w:eastAsia="en-IN"/>
              </w:rPr>
            </w:pPr>
            <w:del w:id="344" w:author="Abid Ali" w:date="2023-04-05T10:55:00Z">
              <w:r w:rsidRPr="00F853A4" w:rsidDel="005F55CB">
                <w:rPr>
                  <w:b/>
                  <w:bCs/>
                  <w:color w:val="000000"/>
                  <w:lang w:eastAsia="en-IN"/>
                </w:rPr>
                <w:delText>Accuracy</w:delText>
              </w:r>
            </w:del>
          </w:p>
        </w:tc>
      </w:tr>
      <w:tr w:rsidR="00956B4E" w:rsidRPr="00F853A4" w:rsidDel="005F55CB" w14:paraId="557EDB4E" w14:textId="03D03425" w:rsidTr="00956B4E">
        <w:trPr>
          <w:trHeight w:val="280"/>
          <w:jc w:val="center"/>
          <w:del w:id="345" w:author="Abid Ali" w:date="2023-04-05T10:55:00Z"/>
        </w:trPr>
        <w:tc>
          <w:tcPr>
            <w:tcW w:w="950" w:type="dxa"/>
            <w:shd w:val="clear" w:color="auto" w:fill="auto"/>
            <w:noWrap/>
            <w:vAlign w:val="bottom"/>
            <w:hideMark/>
          </w:tcPr>
          <w:p w14:paraId="1553A2FE" w14:textId="0F81367E" w:rsidR="00956B4E" w:rsidRPr="00F853A4" w:rsidDel="005F55CB" w:rsidRDefault="00956B4E" w:rsidP="00DC2CA6">
            <w:pPr>
              <w:spacing w:before="120" w:after="120" w:line="360" w:lineRule="auto"/>
              <w:rPr>
                <w:del w:id="346" w:author="Abid Ali" w:date="2023-04-05T10:55:00Z"/>
                <w:b/>
                <w:bCs/>
                <w:color w:val="000000"/>
                <w:lang w:eastAsia="en-IN"/>
              </w:rPr>
            </w:pPr>
            <w:del w:id="347" w:author="Abid Ali" w:date="2023-04-05T10:55:00Z">
              <w:r w:rsidRPr="00F853A4" w:rsidDel="005F55CB">
                <w:rPr>
                  <w:b/>
                  <w:bCs/>
                  <w:color w:val="000000"/>
                  <w:lang w:eastAsia="en-IN"/>
                </w:rPr>
                <w:delText>LR</w:delText>
              </w:r>
            </w:del>
          </w:p>
        </w:tc>
        <w:tc>
          <w:tcPr>
            <w:tcW w:w="856" w:type="dxa"/>
            <w:shd w:val="clear" w:color="auto" w:fill="auto"/>
            <w:noWrap/>
            <w:vAlign w:val="bottom"/>
            <w:hideMark/>
          </w:tcPr>
          <w:p w14:paraId="44A0AD8F" w14:textId="0451C9A5" w:rsidR="00956B4E" w:rsidRPr="00F853A4" w:rsidDel="005F55CB" w:rsidRDefault="00956B4E" w:rsidP="00DC2CA6">
            <w:pPr>
              <w:spacing w:before="120" w:after="120" w:line="360" w:lineRule="auto"/>
              <w:jc w:val="right"/>
              <w:rPr>
                <w:del w:id="348" w:author="Abid Ali" w:date="2023-04-05T10:55:00Z"/>
                <w:color w:val="000000"/>
                <w:lang w:eastAsia="en-IN"/>
              </w:rPr>
            </w:pPr>
            <w:del w:id="349" w:author="Abid Ali" w:date="2023-04-05T10:55:00Z">
              <w:r w:rsidRPr="00F853A4" w:rsidDel="005F55CB">
                <w:rPr>
                  <w:color w:val="000000"/>
                  <w:lang w:eastAsia="en-IN"/>
                </w:rPr>
                <w:delText>0.798</w:delText>
              </w:r>
            </w:del>
          </w:p>
        </w:tc>
        <w:tc>
          <w:tcPr>
            <w:tcW w:w="708" w:type="dxa"/>
            <w:shd w:val="clear" w:color="auto" w:fill="auto"/>
            <w:noWrap/>
            <w:vAlign w:val="bottom"/>
            <w:hideMark/>
          </w:tcPr>
          <w:p w14:paraId="632F2522" w14:textId="439EB79C" w:rsidR="00956B4E" w:rsidRPr="00F853A4" w:rsidDel="005F55CB" w:rsidRDefault="00956B4E" w:rsidP="00DC2CA6">
            <w:pPr>
              <w:spacing w:before="120" w:after="120" w:line="360" w:lineRule="auto"/>
              <w:jc w:val="right"/>
              <w:rPr>
                <w:del w:id="350" w:author="Abid Ali" w:date="2023-04-05T10:55:00Z"/>
                <w:color w:val="000000"/>
                <w:lang w:eastAsia="en-IN"/>
              </w:rPr>
            </w:pPr>
            <w:del w:id="351" w:author="Abid Ali" w:date="2023-04-05T10:55:00Z">
              <w:r w:rsidRPr="00F853A4" w:rsidDel="005F55CB">
                <w:rPr>
                  <w:color w:val="000000"/>
                  <w:lang w:eastAsia="en-IN"/>
                </w:rPr>
                <w:delText>0.791</w:delText>
              </w:r>
            </w:del>
          </w:p>
        </w:tc>
        <w:tc>
          <w:tcPr>
            <w:tcW w:w="828" w:type="dxa"/>
            <w:shd w:val="clear" w:color="auto" w:fill="auto"/>
            <w:noWrap/>
            <w:vAlign w:val="bottom"/>
            <w:hideMark/>
          </w:tcPr>
          <w:p w14:paraId="22B06F8E" w14:textId="270863F8" w:rsidR="00956B4E" w:rsidRPr="00F853A4" w:rsidDel="005F55CB" w:rsidRDefault="00956B4E" w:rsidP="00DC2CA6">
            <w:pPr>
              <w:spacing w:before="120" w:after="120" w:line="360" w:lineRule="auto"/>
              <w:jc w:val="right"/>
              <w:rPr>
                <w:del w:id="352" w:author="Abid Ali" w:date="2023-04-05T10:55:00Z"/>
                <w:color w:val="000000"/>
                <w:lang w:eastAsia="en-IN"/>
              </w:rPr>
            </w:pPr>
            <w:del w:id="353" w:author="Abid Ali" w:date="2023-04-05T10:55:00Z">
              <w:r w:rsidRPr="00F853A4" w:rsidDel="005F55CB">
                <w:rPr>
                  <w:color w:val="000000"/>
                  <w:lang w:eastAsia="en-IN"/>
                </w:rPr>
                <w:delText>0.821</w:delText>
              </w:r>
            </w:del>
          </w:p>
        </w:tc>
        <w:tc>
          <w:tcPr>
            <w:tcW w:w="874" w:type="dxa"/>
            <w:shd w:val="clear" w:color="auto" w:fill="auto"/>
            <w:noWrap/>
            <w:vAlign w:val="bottom"/>
            <w:hideMark/>
          </w:tcPr>
          <w:p w14:paraId="65B46B22" w14:textId="195598B6" w:rsidR="00956B4E" w:rsidRPr="00F853A4" w:rsidDel="005F55CB" w:rsidRDefault="00956B4E" w:rsidP="00DC2CA6">
            <w:pPr>
              <w:spacing w:before="120" w:after="120" w:line="360" w:lineRule="auto"/>
              <w:jc w:val="right"/>
              <w:rPr>
                <w:del w:id="354" w:author="Abid Ali" w:date="2023-04-05T10:55:00Z"/>
                <w:color w:val="000000"/>
                <w:lang w:eastAsia="en-IN"/>
              </w:rPr>
            </w:pPr>
            <w:del w:id="355" w:author="Abid Ali" w:date="2023-04-05T10:55:00Z">
              <w:r w:rsidRPr="00F853A4" w:rsidDel="005F55CB">
                <w:rPr>
                  <w:color w:val="000000"/>
                  <w:lang w:eastAsia="en-IN"/>
                </w:rPr>
                <w:delText>0.925</w:delText>
              </w:r>
            </w:del>
          </w:p>
        </w:tc>
      </w:tr>
    </w:tbl>
    <w:p w14:paraId="7EB02503" w14:textId="73D03069" w:rsidR="00956B4E" w:rsidRPr="003856FE" w:rsidRDefault="00956B4E" w:rsidP="00956B4E">
      <w:pPr>
        <w:tabs>
          <w:tab w:val="left" w:pos="7650"/>
        </w:tabs>
        <w:spacing w:before="120" w:after="120" w:line="360" w:lineRule="auto"/>
        <w:jc w:val="center"/>
        <w:rPr>
          <w:rFonts w:eastAsiaTheme="minorEastAsia"/>
          <w:sz w:val="24"/>
          <w:szCs w:val="24"/>
          <w:lang w:val="en-GB"/>
        </w:rPr>
      </w:pPr>
      <w:r w:rsidRPr="003856FE">
        <w:rPr>
          <w:noProof/>
        </w:rPr>
        <w:drawing>
          <wp:inline distT="0" distB="0" distL="0" distR="0" wp14:anchorId="338E9A88" wp14:editId="339AEDE3">
            <wp:extent cx="3355451" cy="2536466"/>
            <wp:effectExtent l="0" t="0" r="16510" b="16510"/>
            <wp:docPr id="43" name="Chart 4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67C35251-9292-1C82-17C2-7C2C52B3B8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4DE3079" w14:textId="2EF485E8" w:rsidR="008F6B13" w:rsidRPr="003E7834" w:rsidRDefault="008F6B13" w:rsidP="008F6B13">
      <w:pPr>
        <w:pStyle w:val="Caption"/>
        <w:jc w:val="center"/>
        <w:rPr>
          <w:rFonts w:ascii="Times New Roman" w:eastAsiaTheme="minorEastAsia" w:hAnsi="Times New Roman" w:cs="Times New Roman"/>
          <w:i w:val="0"/>
          <w:iCs w:val="0"/>
          <w:color w:val="auto"/>
          <w:sz w:val="22"/>
          <w:szCs w:val="22"/>
          <w:lang w:val="en-GB"/>
        </w:rPr>
      </w:pPr>
      <w:r w:rsidRPr="003E7834">
        <w:rPr>
          <w:rFonts w:ascii="Times New Roman" w:eastAsiaTheme="minorEastAsia" w:hAnsi="Times New Roman" w:cs="Times New Roman"/>
          <w:b/>
          <w:bCs/>
          <w:i w:val="0"/>
          <w:iCs w:val="0"/>
          <w:color w:val="auto"/>
          <w:sz w:val="22"/>
          <w:szCs w:val="22"/>
          <w:lang w:val="en-GB"/>
        </w:rPr>
        <w:t>Fig</w:t>
      </w:r>
      <w:r w:rsidRPr="003E7834">
        <w:rPr>
          <w:rFonts w:ascii="Times New Roman" w:eastAsiaTheme="minorEastAsia" w:hAnsi="Times New Roman" w:cs="Times New Roman"/>
          <w:b/>
          <w:bCs/>
          <w:i w:val="0"/>
          <w:iCs w:val="0"/>
          <w:color w:val="auto"/>
          <w:sz w:val="22"/>
          <w:szCs w:val="22"/>
          <w:lang w:val="en-GB"/>
        </w:rPr>
        <w:fldChar w:fldCharType="begin"/>
      </w:r>
      <w:r w:rsidRPr="003E7834">
        <w:rPr>
          <w:rFonts w:ascii="Times New Roman" w:eastAsiaTheme="minorEastAsia" w:hAnsi="Times New Roman" w:cs="Times New Roman"/>
          <w:b/>
          <w:bCs/>
          <w:i w:val="0"/>
          <w:iCs w:val="0"/>
          <w:color w:val="auto"/>
          <w:sz w:val="22"/>
          <w:szCs w:val="22"/>
          <w:lang w:val="en-GB"/>
        </w:rPr>
        <w:instrText xml:space="preserve"> SEQ Figure \* ARABIC </w:instrText>
      </w:r>
      <w:r w:rsidRPr="003E7834">
        <w:rPr>
          <w:rFonts w:ascii="Times New Roman" w:eastAsiaTheme="minorEastAsia" w:hAnsi="Times New Roman" w:cs="Times New Roman"/>
          <w:b/>
          <w:bCs/>
          <w:i w:val="0"/>
          <w:iCs w:val="0"/>
          <w:color w:val="auto"/>
          <w:sz w:val="22"/>
          <w:szCs w:val="22"/>
          <w:lang w:val="en-GB"/>
        </w:rPr>
        <w:fldChar w:fldCharType="separate"/>
      </w:r>
      <w:r w:rsidRPr="003E7834">
        <w:rPr>
          <w:rFonts w:ascii="Times New Roman" w:eastAsiaTheme="minorEastAsia" w:hAnsi="Times New Roman" w:cs="Times New Roman"/>
          <w:b/>
          <w:bCs/>
          <w:i w:val="0"/>
          <w:iCs w:val="0"/>
          <w:noProof/>
          <w:color w:val="auto"/>
          <w:sz w:val="22"/>
          <w:szCs w:val="22"/>
          <w:lang w:val="en-GB"/>
        </w:rPr>
        <w:t>8</w:t>
      </w:r>
      <w:r w:rsidRPr="003E7834">
        <w:rPr>
          <w:rFonts w:ascii="Times New Roman" w:eastAsiaTheme="minorEastAsia" w:hAnsi="Times New Roman" w:cs="Times New Roman"/>
          <w:b/>
          <w:bCs/>
          <w:i w:val="0"/>
          <w:iCs w:val="0"/>
          <w:color w:val="auto"/>
          <w:sz w:val="22"/>
          <w:szCs w:val="22"/>
          <w:lang w:val="en-GB"/>
        </w:rPr>
        <w:fldChar w:fldCharType="end"/>
      </w:r>
      <w:r w:rsidRPr="003E7834">
        <w:rPr>
          <w:rFonts w:ascii="Times New Roman" w:eastAsiaTheme="minorEastAsia" w:hAnsi="Times New Roman" w:cs="Times New Roman"/>
          <w:b/>
          <w:bCs/>
          <w:i w:val="0"/>
          <w:iCs w:val="0"/>
          <w:color w:val="auto"/>
          <w:sz w:val="22"/>
          <w:szCs w:val="22"/>
          <w:lang w:val="en-GB"/>
        </w:rPr>
        <w:t>.</w:t>
      </w:r>
      <w:r w:rsidRPr="003E7834">
        <w:rPr>
          <w:rFonts w:ascii="Times New Roman" w:eastAsiaTheme="minorEastAsia" w:hAnsi="Times New Roman" w:cs="Times New Roman"/>
          <w:i w:val="0"/>
          <w:iCs w:val="0"/>
          <w:color w:val="auto"/>
          <w:sz w:val="22"/>
          <w:szCs w:val="22"/>
          <w:lang w:val="en-GB"/>
        </w:rPr>
        <w:t xml:space="preserve"> Graph of LR results</w:t>
      </w:r>
    </w:p>
    <w:p w14:paraId="4688D096" w14:textId="77777777" w:rsidR="00956B4E" w:rsidRPr="002C24A2" w:rsidRDefault="00956B4E" w:rsidP="00956B4E">
      <w:pPr>
        <w:tabs>
          <w:tab w:val="left" w:pos="7650"/>
        </w:tabs>
        <w:spacing w:before="120" w:after="120" w:line="360" w:lineRule="auto"/>
        <w:jc w:val="both"/>
        <w:rPr>
          <w:rFonts w:eastAsiaTheme="minorEastAsia"/>
          <w:b/>
          <w:bCs/>
          <w:lang w:val="en-GB"/>
        </w:rPr>
      </w:pPr>
      <w:r w:rsidRPr="002C24A2">
        <w:rPr>
          <w:rFonts w:eastAsiaTheme="minorEastAsia"/>
          <w:b/>
          <w:bCs/>
          <w:lang w:val="en-GB"/>
        </w:rPr>
        <w:t>R4: Ensemble Classifiers</w:t>
      </w:r>
    </w:p>
    <w:p w14:paraId="411F7D94" w14:textId="39A22DD0" w:rsidR="008F6B13" w:rsidRPr="008D0B4B" w:rsidRDefault="008F6B13" w:rsidP="00361A5C">
      <w:pPr>
        <w:pStyle w:val="BodyText"/>
        <w:spacing w:line="261" w:lineRule="auto"/>
        <w:ind w:left="108" w:right="113" w:firstLine="226"/>
        <w:jc w:val="both"/>
        <w:rPr>
          <w:sz w:val="22"/>
          <w:szCs w:val="22"/>
        </w:rPr>
      </w:pPr>
      <w:r w:rsidRPr="008D0B4B">
        <w:rPr>
          <w:sz w:val="22"/>
          <w:szCs w:val="22"/>
        </w:rPr>
        <w:t>This result is obtained for ensemble classifiers. MNB, MLP, and LR are combined in an ensemble model to obtain better results in comparison to the previous research. In the context of reviews and products, the value of the precision, recall, f1-measure, and accuracy are determined for the suggested MLP in this result.</w:t>
      </w:r>
      <w:del w:id="356" w:author="Abid Ali" w:date="2023-04-05T10:58:00Z">
        <w:r w:rsidRPr="008D0B4B" w:rsidDel="00AD7D52">
          <w:rPr>
            <w:sz w:val="22"/>
            <w:szCs w:val="22"/>
          </w:rPr>
          <w:delText xml:space="preserve"> The work presents table </w:delText>
        </w:r>
        <w:r w:rsidR="004A08E6" w:rsidDel="00AD7D52">
          <w:rPr>
            <w:sz w:val="22"/>
            <w:szCs w:val="22"/>
          </w:rPr>
          <w:delText>4</w:delText>
        </w:r>
        <w:r w:rsidRPr="008D0B4B" w:rsidDel="00AD7D52">
          <w:rPr>
            <w:sz w:val="22"/>
            <w:szCs w:val="22"/>
          </w:rPr>
          <w:delText xml:space="preserve"> that provides the values of the parameters that are computed for the ensemble model,</w:delText>
        </w:r>
      </w:del>
      <w:ins w:id="357" w:author="Abid Ali" w:date="2023-04-05T10:58:00Z">
        <w:r w:rsidR="00AD7D52">
          <w:rPr>
            <w:sz w:val="22"/>
            <w:szCs w:val="22"/>
          </w:rPr>
          <w:t xml:space="preserve"> Figure 9 shows the </w:t>
        </w:r>
        <w:r w:rsidR="004012C1">
          <w:rPr>
            <w:sz w:val="22"/>
            <w:szCs w:val="22"/>
          </w:rPr>
          <w:t xml:space="preserve">results of </w:t>
        </w:r>
      </w:ins>
      <w:ins w:id="358" w:author="Abid Ali" w:date="2023-04-05T11:21:00Z">
        <w:r w:rsidR="002A0265">
          <w:rPr>
            <w:sz w:val="22"/>
            <w:szCs w:val="22"/>
          </w:rPr>
          <w:t xml:space="preserve">the </w:t>
        </w:r>
      </w:ins>
      <w:ins w:id="359" w:author="Abid Ali" w:date="2023-04-05T10:58:00Z">
        <w:r w:rsidR="004012C1">
          <w:rPr>
            <w:sz w:val="22"/>
            <w:szCs w:val="22"/>
          </w:rPr>
          <w:t xml:space="preserve">ensemble classifier </w:t>
        </w:r>
      </w:ins>
      <w:ins w:id="360" w:author="Abid Ali" w:date="2023-04-05T10:59:00Z">
        <w:r w:rsidR="0087187A">
          <w:rPr>
            <w:sz w:val="22"/>
            <w:szCs w:val="22"/>
          </w:rPr>
          <w:t>graphically as shown below.</w:t>
        </w:r>
      </w:ins>
      <w:del w:id="361" w:author="Abid Ali" w:date="2023-04-05T10:58:00Z">
        <w:r w:rsidRPr="008D0B4B" w:rsidDel="00AD7D52">
          <w:rPr>
            <w:sz w:val="22"/>
            <w:szCs w:val="22"/>
          </w:rPr>
          <w:delText xml:space="preserve"> and it presents a figure that shows a graph representation of the result</w:delText>
        </w:r>
        <w:r w:rsidR="00956B4E" w:rsidRPr="008D0B4B" w:rsidDel="00AD7D52">
          <w:rPr>
            <w:sz w:val="22"/>
            <w:szCs w:val="22"/>
          </w:rPr>
          <w:delText>.</w:delText>
        </w:r>
      </w:del>
    </w:p>
    <w:p w14:paraId="09B6E4EF" w14:textId="4875C018" w:rsidR="00956B4E" w:rsidRPr="00F853A4" w:rsidDel="009637BE" w:rsidRDefault="008F6B13" w:rsidP="008F6B13">
      <w:pPr>
        <w:pStyle w:val="Caption"/>
        <w:keepNext/>
        <w:jc w:val="center"/>
        <w:rPr>
          <w:del w:id="362" w:author="Abid Ali" w:date="2023-04-05T10:57:00Z"/>
          <w:rFonts w:ascii="Times New Roman" w:hAnsi="Times New Roman" w:cs="Times New Roman"/>
          <w:sz w:val="20"/>
          <w:szCs w:val="20"/>
        </w:rPr>
      </w:pPr>
      <w:del w:id="363" w:author="Abid Ali" w:date="2023-04-05T10:57:00Z">
        <w:r w:rsidRPr="00F853A4" w:rsidDel="009637BE">
          <w:rPr>
            <w:rFonts w:ascii="Times New Roman" w:eastAsiaTheme="minorEastAsia" w:hAnsi="Times New Roman" w:cs="Times New Roman"/>
            <w:i w:val="0"/>
            <w:iCs w:val="0"/>
            <w:color w:val="auto"/>
            <w:sz w:val="22"/>
            <w:szCs w:val="22"/>
            <w:lang w:val="en-GB"/>
          </w:rPr>
          <w:delText xml:space="preserve">Table </w:delText>
        </w:r>
        <w:r w:rsidRPr="00F853A4" w:rsidDel="009637BE">
          <w:rPr>
            <w:rFonts w:eastAsiaTheme="minorEastAsia"/>
            <w:i w:val="0"/>
            <w:iCs w:val="0"/>
            <w:lang w:val="en-GB"/>
          </w:rPr>
          <w:fldChar w:fldCharType="begin"/>
        </w:r>
        <w:r w:rsidRPr="00F853A4" w:rsidDel="009637BE">
          <w:rPr>
            <w:rFonts w:ascii="Times New Roman" w:eastAsiaTheme="minorEastAsia" w:hAnsi="Times New Roman" w:cs="Times New Roman"/>
            <w:i w:val="0"/>
            <w:iCs w:val="0"/>
            <w:color w:val="auto"/>
            <w:sz w:val="22"/>
            <w:szCs w:val="22"/>
            <w:lang w:val="en-GB"/>
          </w:rPr>
          <w:delInstrText xml:space="preserve"> SEQ Table \* ARABIC </w:delInstrText>
        </w:r>
        <w:r w:rsidRPr="00F853A4" w:rsidDel="009637BE">
          <w:rPr>
            <w:rFonts w:eastAsiaTheme="minorEastAsia"/>
            <w:i w:val="0"/>
            <w:iCs w:val="0"/>
            <w:lang w:val="en-GB"/>
          </w:rPr>
          <w:fldChar w:fldCharType="separate"/>
        </w:r>
        <w:r w:rsidR="006A7045" w:rsidDel="009637BE">
          <w:rPr>
            <w:rFonts w:ascii="Times New Roman" w:eastAsiaTheme="minorEastAsia" w:hAnsi="Times New Roman" w:cs="Times New Roman"/>
            <w:i w:val="0"/>
            <w:iCs w:val="0"/>
            <w:noProof/>
            <w:color w:val="auto"/>
            <w:sz w:val="22"/>
            <w:szCs w:val="22"/>
            <w:lang w:val="en-GB"/>
          </w:rPr>
          <w:delText>4</w:delText>
        </w:r>
        <w:r w:rsidRPr="00F853A4" w:rsidDel="009637BE">
          <w:rPr>
            <w:rFonts w:eastAsiaTheme="minorEastAsia"/>
            <w:i w:val="0"/>
            <w:iCs w:val="0"/>
            <w:lang w:val="en-GB"/>
          </w:rPr>
          <w:fldChar w:fldCharType="end"/>
        </w:r>
        <w:r w:rsidRPr="00F853A4" w:rsidDel="009637BE">
          <w:rPr>
            <w:rFonts w:ascii="Times New Roman" w:eastAsiaTheme="minorEastAsia" w:hAnsi="Times New Roman" w:cs="Times New Roman"/>
            <w:i w:val="0"/>
            <w:iCs w:val="0"/>
            <w:color w:val="auto"/>
            <w:sz w:val="22"/>
            <w:szCs w:val="22"/>
            <w:lang w:val="en-GB"/>
          </w:rPr>
          <w:delText xml:space="preserve">. Calculated Values of parameters for Ensemble Classifiers. </w:delText>
        </w:r>
        <w:r w:rsidR="00956B4E" w:rsidRPr="00F853A4" w:rsidDel="009637BE">
          <w:rPr>
            <w:rFonts w:ascii="Times New Roman" w:hAnsi="Times New Roman" w:cs="Times New Roman"/>
            <w:sz w:val="20"/>
            <w:szCs w:val="20"/>
          </w:rPr>
          <w:delText xml:space="preserve"> </w:delText>
        </w:r>
      </w:del>
    </w:p>
    <w:tbl>
      <w:tblPr>
        <w:tblW w:w="45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9"/>
        <w:gridCol w:w="887"/>
        <w:gridCol w:w="799"/>
        <w:gridCol w:w="936"/>
        <w:gridCol w:w="943"/>
      </w:tblGrid>
      <w:tr w:rsidR="00956B4E" w:rsidRPr="003856FE" w:rsidDel="009637BE" w14:paraId="31939AE2" w14:textId="4FFCBDF7" w:rsidTr="00361A5C">
        <w:trPr>
          <w:trHeight w:val="273"/>
          <w:jc w:val="center"/>
          <w:del w:id="364" w:author="Abid Ali" w:date="2023-04-05T10:57:00Z"/>
        </w:trPr>
        <w:tc>
          <w:tcPr>
            <w:tcW w:w="1069" w:type="dxa"/>
            <w:vMerge w:val="restart"/>
            <w:shd w:val="clear" w:color="auto" w:fill="auto"/>
            <w:noWrap/>
            <w:vAlign w:val="bottom"/>
          </w:tcPr>
          <w:p w14:paraId="48796184" w14:textId="773AE717" w:rsidR="00956B4E" w:rsidRPr="003856FE" w:rsidDel="009637BE" w:rsidRDefault="00956B4E" w:rsidP="00DC2CA6">
            <w:pPr>
              <w:spacing w:before="120" w:after="120" w:line="360" w:lineRule="auto"/>
              <w:rPr>
                <w:del w:id="365" w:author="Abid Ali" w:date="2023-04-05T10:57:00Z"/>
                <w:b/>
                <w:bCs/>
                <w:color w:val="000000"/>
                <w:sz w:val="17"/>
                <w:szCs w:val="17"/>
                <w:lang w:eastAsia="en-IN"/>
              </w:rPr>
            </w:pPr>
            <w:del w:id="366" w:author="Abid Ali" w:date="2023-04-05T10:57:00Z">
              <w:r w:rsidRPr="003856FE" w:rsidDel="009637BE">
                <w:rPr>
                  <w:b/>
                  <w:bCs/>
                  <w:color w:val="000000"/>
                  <w:sz w:val="17"/>
                  <w:szCs w:val="17"/>
                  <w:lang w:eastAsia="en-IN"/>
                </w:rPr>
                <w:delText>Technique</w:delText>
              </w:r>
            </w:del>
          </w:p>
        </w:tc>
        <w:tc>
          <w:tcPr>
            <w:tcW w:w="3517" w:type="dxa"/>
            <w:gridSpan w:val="4"/>
            <w:shd w:val="clear" w:color="auto" w:fill="auto"/>
            <w:noWrap/>
            <w:vAlign w:val="bottom"/>
          </w:tcPr>
          <w:p w14:paraId="739EE3BC" w14:textId="4FD59688" w:rsidR="00956B4E" w:rsidRPr="003856FE" w:rsidDel="009637BE" w:rsidRDefault="00956B4E" w:rsidP="00DC2CA6">
            <w:pPr>
              <w:spacing w:before="120" w:after="120" w:line="360" w:lineRule="auto"/>
              <w:jc w:val="center"/>
              <w:rPr>
                <w:del w:id="367" w:author="Abid Ali" w:date="2023-04-05T10:57:00Z"/>
                <w:b/>
                <w:bCs/>
                <w:color w:val="000000"/>
                <w:sz w:val="17"/>
                <w:szCs w:val="17"/>
                <w:lang w:eastAsia="en-IN"/>
              </w:rPr>
            </w:pPr>
            <w:del w:id="368" w:author="Abid Ali" w:date="2023-04-05T10:57:00Z">
              <w:r w:rsidRPr="003856FE" w:rsidDel="009637BE">
                <w:rPr>
                  <w:b/>
                  <w:bCs/>
                  <w:color w:val="000000"/>
                  <w:sz w:val="17"/>
                  <w:szCs w:val="17"/>
                  <w:lang w:eastAsia="en-IN"/>
                </w:rPr>
                <w:delText>Parameters</w:delText>
              </w:r>
            </w:del>
          </w:p>
        </w:tc>
      </w:tr>
      <w:tr w:rsidR="00956B4E" w:rsidRPr="003856FE" w:rsidDel="009637BE" w14:paraId="1F43ADFC" w14:textId="41CDD195" w:rsidTr="00361A5C">
        <w:trPr>
          <w:trHeight w:val="273"/>
          <w:jc w:val="center"/>
          <w:del w:id="369" w:author="Abid Ali" w:date="2023-04-05T10:57:00Z"/>
        </w:trPr>
        <w:tc>
          <w:tcPr>
            <w:tcW w:w="1069" w:type="dxa"/>
            <w:vMerge/>
            <w:shd w:val="clear" w:color="auto" w:fill="auto"/>
            <w:noWrap/>
            <w:vAlign w:val="bottom"/>
            <w:hideMark/>
          </w:tcPr>
          <w:p w14:paraId="06A9A60C" w14:textId="2E108F6A" w:rsidR="00956B4E" w:rsidRPr="003856FE" w:rsidDel="009637BE" w:rsidRDefault="00956B4E" w:rsidP="00DC2CA6">
            <w:pPr>
              <w:spacing w:before="120" w:after="120" w:line="360" w:lineRule="auto"/>
              <w:rPr>
                <w:del w:id="370" w:author="Abid Ali" w:date="2023-04-05T10:57:00Z"/>
                <w:b/>
                <w:bCs/>
                <w:color w:val="000000"/>
                <w:sz w:val="17"/>
                <w:szCs w:val="17"/>
                <w:lang w:eastAsia="en-IN"/>
              </w:rPr>
            </w:pPr>
          </w:p>
        </w:tc>
        <w:tc>
          <w:tcPr>
            <w:tcW w:w="837" w:type="dxa"/>
            <w:shd w:val="clear" w:color="auto" w:fill="auto"/>
            <w:noWrap/>
            <w:vAlign w:val="bottom"/>
            <w:hideMark/>
          </w:tcPr>
          <w:p w14:paraId="3553DAF3" w14:textId="498ACE9B" w:rsidR="00956B4E" w:rsidRPr="003856FE" w:rsidDel="009637BE" w:rsidRDefault="00956B4E" w:rsidP="00DC2CA6">
            <w:pPr>
              <w:spacing w:before="120" w:after="120" w:line="360" w:lineRule="auto"/>
              <w:rPr>
                <w:del w:id="371" w:author="Abid Ali" w:date="2023-04-05T10:57:00Z"/>
                <w:b/>
                <w:bCs/>
                <w:color w:val="000000"/>
                <w:sz w:val="17"/>
                <w:szCs w:val="17"/>
                <w:lang w:eastAsia="en-IN"/>
              </w:rPr>
            </w:pPr>
            <w:del w:id="372" w:author="Abid Ali" w:date="2023-04-05T10:57:00Z">
              <w:r w:rsidRPr="003856FE" w:rsidDel="009637BE">
                <w:rPr>
                  <w:b/>
                  <w:bCs/>
                  <w:color w:val="000000"/>
                  <w:sz w:val="17"/>
                  <w:szCs w:val="17"/>
                  <w:lang w:eastAsia="en-IN"/>
                </w:rPr>
                <w:delText>Precision</w:delText>
              </w:r>
            </w:del>
          </w:p>
        </w:tc>
        <w:tc>
          <w:tcPr>
            <w:tcW w:w="799" w:type="dxa"/>
            <w:shd w:val="clear" w:color="auto" w:fill="auto"/>
            <w:noWrap/>
            <w:vAlign w:val="bottom"/>
            <w:hideMark/>
          </w:tcPr>
          <w:p w14:paraId="6D0365C8" w14:textId="3B5A2F6F" w:rsidR="00956B4E" w:rsidRPr="003856FE" w:rsidDel="009637BE" w:rsidRDefault="00956B4E" w:rsidP="00DC2CA6">
            <w:pPr>
              <w:spacing w:before="120" w:after="120" w:line="360" w:lineRule="auto"/>
              <w:rPr>
                <w:del w:id="373" w:author="Abid Ali" w:date="2023-04-05T10:57:00Z"/>
                <w:b/>
                <w:bCs/>
                <w:color w:val="000000"/>
                <w:sz w:val="17"/>
                <w:szCs w:val="17"/>
                <w:lang w:eastAsia="en-IN"/>
              </w:rPr>
            </w:pPr>
            <w:del w:id="374" w:author="Abid Ali" w:date="2023-04-05T10:57:00Z">
              <w:r w:rsidRPr="003856FE" w:rsidDel="009637BE">
                <w:rPr>
                  <w:b/>
                  <w:bCs/>
                  <w:color w:val="000000"/>
                  <w:sz w:val="17"/>
                  <w:szCs w:val="17"/>
                  <w:lang w:eastAsia="en-IN"/>
                </w:rPr>
                <w:delText>Recall</w:delText>
              </w:r>
            </w:del>
          </w:p>
        </w:tc>
        <w:tc>
          <w:tcPr>
            <w:tcW w:w="936" w:type="dxa"/>
            <w:shd w:val="clear" w:color="auto" w:fill="auto"/>
            <w:noWrap/>
            <w:vAlign w:val="bottom"/>
            <w:hideMark/>
          </w:tcPr>
          <w:p w14:paraId="36648AC4" w14:textId="16343E9A" w:rsidR="00956B4E" w:rsidRPr="003856FE" w:rsidDel="009637BE" w:rsidRDefault="00956B4E" w:rsidP="00DC2CA6">
            <w:pPr>
              <w:spacing w:before="120" w:after="120" w:line="360" w:lineRule="auto"/>
              <w:rPr>
                <w:del w:id="375" w:author="Abid Ali" w:date="2023-04-05T10:57:00Z"/>
                <w:b/>
                <w:bCs/>
                <w:color w:val="000000"/>
                <w:sz w:val="17"/>
                <w:szCs w:val="17"/>
                <w:lang w:eastAsia="en-IN"/>
              </w:rPr>
            </w:pPr>
            <w:del w:id="376" w:author="Abid Ali" w:date="2023-04-05T10:57:00Z">
              <w:r w:rsidRPr="003856FE" w:rsidDel="009637BE">
                <w:rPr>
                  <w:b/>
                  <w:bCs/>
                  <w:color w:val="000000"/>
                  <w:sz w:val="17"/>
                  <w:szCs w:val="17"/>
                  <w:lang w:eastAsia="en-IN"/>
                </w:rPr>
                <w:delText>F1-Measure</w:delText>
              </w:r>
            </w:del>
          </w:p>
        </w:tc>
        <w:tc>
          <w:tcPr>
            <w:tcW w:w="943" w:type="dxa"/>
            <w:shd w:val="clear" w:color="auto" w:fill="auto"/>
            <w:noWrap/>
            <w:vAlign w:val="bottom"/>
            <w:hideMark/>
          </w:tcPr>
          <w:p w14:paraId="4A2C4443" w14:textId="0CDAD298" w:rsidR="00956B4E" w:rsidRPr="003856FE" w:rsidDel="009637BE" w:rsidRDefault="00956B4E" w:rsidP="00DC2CA6">
            <w:pPr>
              <w:spacing w:before="120" w:after="120" w:line="360" w:lineRule="auto"/>
              <w:rPr>
                <w:del w:id="377" w:author="Abid Ali" w:date="2023-04-05T10:57:00Z"/>
                <w:b/>
                <w:bCs/>
                <w:color w:val="000000"/>
                <w:sz w:val="17"/>
                <w:szCs w:val="17"/>
                <w:lang w:eastAsia="en-IN"/>
              </w:rPr>
            </w:pPr>
            <w:del w:id="378" w:author="Abid Ali" w:date="2023-04-05T10:57:00Z">
              <w:r w:rsidRPr="003856FE" w:rsidDel="009637BE">
                <w:rPr>
                  <w:b/>
                  <w:bCs/>
                  <w:color w:val="000000"/>
                  <w:sz w:val="17"/>
                  <w:szCs w:val="17"/>
                  <w:lang w:eastAsia="en-IN"/>
                </w:rPr>
                <w:delText>Accuracy</w:delText>
              </w:r>
            </w:del>
          </w:p>
        </w:tc>
      </w:tr>
      <w:tr w:rsidR="00956B4E" w:rsidRPr="003856FE" w:rsidDel="009637BE" w14:paraId="03FFAE1F" w14:textId="376FEC43" w:rsidTr="00361A5C">
        <w:trPr>
          <w:trHeight w:val="273"/>
          <w:jc w:val="center"/>
          <w:del w:id="379" w:author="Abid Ali" w:date="2023-04-05T10:57:00Z"/>
        </w:trPr>
        <w:tc>
          <w:tcPr>
            <w:tcW w:w="1069" w:type="dxa"/>
            <w:shd w:val="clear" w:color="auto" w:fill="auto"/>
            <w:noWrap/>
            <w:vAlign w:val="bottom"/>
            <w:hideMark/>
          </w:tcPr>
          <w:p w14:paraId="027668C1" w14:textId="3CB88BD4" w:rsidR="00956B4E" w:rsidRPr="003856FE" w:rsidDel="009637BE" w:rsidRDefault="00956B4E" w:rsidP="00DC2CA6">
            <w:pPr>
              <w:spacing w:before="120" w:after="120" w:line="360" w:lineRule="auto"/>
              <w:rPr>
                <w:del w:id="380" w:author="Abid Ali" w:date="2023-04-05T10:57:00Z"/>
                <w:b/>
                <w:bCs/>
                <w:color w:val="000000"/>
                <w:sz w:val="17"/>
                <w:szCs w:val="17"/>
                <w:lang w:eastAsia="en-IN"/>
              </w:rPr>
            </w:pPr>
            <w:del w:id="381" w:author="Abid Ali" w:date="2023-04-05T10:57:00Z">
              <w:r w:rsidRPr="003856FE" w:rsidDel="009637BE">
                <w:rPr>
                  <w:rFonts w:eastAsiaTheme="minorEastAsia"/>
                  <w:b/>
                  <w:bCs/>
                  <w:sz w:val="17"/>
                  <w:szCs w:val="17"/>
                  <w:lang w:val="en-GB"/>
                </w:rPr>
                <w:delText>Ensemble Classifiers</w:delText>
              </w:r>
            </w:del>
          </w:p>
        </w:tc>
        <w:tc>
          <w:tcPr>
            <w:tcW w:w="837" w:type="dxa"/>
            <w:shd w:val="clear" w:color="auto" w:fill="auto"/>
            <w:noWrap/>
            <w:vAlign w:val="bottom"/>
            <w:hideMark/>
          </w:tcPr>
          <w:p w14:paraId="139D5D2D" w14:textId="36C6357C" w:rsidR="00956B4E" w:rsidRPr="003856FE" w:rsidDel="009637BE" w:rsidRDefault="00956B4E" w:rsidP="00DC2CA6">
            <w:pPr>
              <w:spacing w:before="120" w:after="120" w:line="360" w:lineRule="auto"/>
              <w:jc w:val="center"/>
              <w:rPr>
                <w:del w:id="382" w:author="Abid Ali" w:date="2023-04-05T10:57:00Z"/>
                <w:color w:val="000000"/>
                <w:sz w:val="17"/>
                <w:szCs w:val="17"/>
                <w:lang w:eastAsia="en-IN"/>
              </w:rPr>
            </w:pPr>
            <w:del w:id="383" w:author="Abid Ali" w:date="2023-04-05T10:57:00Z">
              <w:r w:rsidRPr="003856FE" w:rsidDel="009637BE">
                <w:rPr>
                  <w:color w:val="000000"/>
                  <w:sz w:val="17"/>
                  <w:szCs w:val="17"/>
                  <w:lang w:eastAsia="en-IN"/>
                </w:rPr>
                <w:delText>0.908</w:delText>
              </w:r>
            </w:del>
          </w:p>
        </w:tc>
        <w:tc>
          <w:tcPr>
            <w:tcW w:w="799" w:type="dxa"/>
            <w:shd w:val="clear" w:color="auto" w:fill="auto"/>
            <w:noWrap/>
            <w:vAlign w:val="bottom"/>
            <w:hideMark/>
          </w:tcPr>
          <w:p w14:paraId="170C4F82" w14:textId="0326F833" w:rsidR="00956B4E" w:rsidRPr="003856FE" w:rsidDel="009637BE" w:rsidRDefault="00956B4E" w:rsidP="00DC2CA6">
            <w:pPr>
              <w:spacing w:before="120" w:after="120" w:line="360" w:lineRule="auto"/>
              <w:jc w:val="center"/>
              <w:rPr>
                <w:del w:id="384" w:author="Abid Ali" w:date="2023-04-05T10:57:00Z"/>
                <w:color w:val="000000"/>
                <w:sz w:val="17"/>
                <w:szCs w:val="17"/>
                <w:lang w:eastAsia="en-IN"/>
              </w:rPr>
            </w:pPr>
            <w:del w:id="385" w:author="Abid Ali" w:date="2023-04-05T10:57:00Z">
              <w:r w:rsidRPr="003856FE" w:rsidDel="009637BE">
                <w:rPr>
                  <w:color w:val="000000"/>
                  <w:sz w:val="17"/>
                  <w:szCs w:val="17"/>
                  <w:lang w:eastAsia="en-IN"/>
                </w:rPr>
                <w:delText>0.897</w:delText>
              </w:r>
            </w:del>
          </w:p>
        </w:tc>
        <w:tc>
          <w:tcPr>
            <w:tcW w:w="936" w:type="dxa"/>
            <w:shd w:val="clear" w:color="auto" w:fill="auto"/>
            <w:noWrap/>
            <w:vAlign w:val="bottom"/>
            <w:hideMark/>
          </w:tcPr>
          <w:p w14:paraId="4E52F5A2" w14:textId="3CB8ED78" w:rsidR="00956B4E" w:rsidRPr="003856FE" w:rsidDel="009637BE" w:rsidRDefault="00956B4E" w:rsidP="00DC2CA6">
            <w:pPr>
              <w:spacing w:before="120" w:after="120" w:line="360" w:lineRule="auto"/>
              <w:jc w:val="center"/>
              <w:rPr>
                <w:del w:id="386" w:author="Abid Ali" w:date="2023-04-05T10:57:00Z"/>
                <w:color w:val="000000"/>
                <w:sz w:val="17"/>
                <w:szCs w:val="17"/>
                <w:lang w:eastAsia="en-IN"/>
              </w:rPr>
            </w:pPr>
            <w:del w:id="387" w:author="Abid Ali" w:date="2023-04-05T10:57:00Z">
              <w:r w:rsidRPr="003856FE" w:rsidDel="009637BE">
                <w:rPr>
                  <w:color w:val="000000"/>
                  <w:sz w:val="17"/>
                  <w:szCs w:val="17"/>
                  <w:lang w:eastAsia="en-IN"/>
                </w:rPr>
                <w:delText>0.941</w:delText>
              </w:r>
            </w:del>
          </w:p>
        </w:tc>
        <w:tc>
          <w:tcPr>
            <w:tcW w:w="943" w:type="dxa"/>
            <w:shd w:val="clear" w:color="auto" w:fill="auto"/>
            <w:noWrap/>
            <w:vAlign w:val="bottom"/>
            <w:hideMark/>
          </w:tcPr>
          <w:p w14:paraId="5FA625A9" w14:textId="10AC2764" w:rsidR="00956B4E" w:rsidRPr="003856FE" w:rsidDel="009637BE" w:rsidRDefault="00956B4E" w:rsidP="00DC2CA6">
            <w:pPr>
              <w:spacing w:before="120" w:after="120" w:line="360" w:lineRule="auto"/>
              <w:jc w:val="center"/>
              <w:rPr>
                <w:del w:id="388" w:author="Abid Ali" w:date="2023-04-05T10:57:00Z"/>
                <w:color w:val="000000"/>
                <w:sz w:val="17"/>
                <w:szCs w:val="17"/>
                <w:lang w:eastAsia="en-IN"/>
              </w:rPr>
            </w:pPr>
            <w:del w:id="389" w:author="Abid Ali" w:date="2023-04-05T10:57:00Z">
              <w:r w:rsidRPr="003856FE" w:rsidDel="009637BE">
                <w:rPr>
                  <w:color w:val="000000"/>
                  <w:sz w:val="17"/>
                  <w:szCs w:val="17"/>
                  <w:lang w:eastAsia="en-IN"/>
                </w:rPr>
                <w:delText>0.952</w:delText>
              </w:r>
            </w:del>
          </w:p>
        </w:tc>
      </w:tr>
    </w:tbl>
    <w:p w14:paraId="02C79A0E" w14:textId="65D6FBE9" w:rsidR="00956B4E" w:rsidRPr="003856FE" w:rsidRDefault="00956B4E" w:rsidP="00956B4E">
      <w:pPr>
        <w:tabs>
          <w:tab w:val="left" w:pos="7650"/>
        </w:tabs>
        <w:spacing w:before="120" w:after="120" w:line="360" w:lineRule="auto"/>
        <w:jc w:val="center"/>
        <w:rPr>
          <w:rFonts w:eastAsiaTheme="minorEastAsia"/>
          <w:sz w:val="24"/>
          <w:szCs w:val="24"/>
          <w:lang w:val="en-GB"/>
        </w:rPr>
      </w:pPr>
      <w:r w:rsidRPr="003856FE">
        <w:rPr>
          <w:noProof/>
        </w:rPr>
        <w:lastRenderedPageBreak/>
        <w:drawing>
          <wp:inline distT="0" distB="0" distL="0" distR="0" wp14:anchorId="0A8B7E7B" wp14:editId="23010D1C">
            <wp:extent cx="3101008" cy="2552369"/>
            <wp:effectExtent l="0" t="0" r="4445" b="635"/>
            <wp:docPr id="44" name="Chart 4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0562397-9268-4797-7C62-C46FCE44FF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38AFBF4" w14:textId="64798E3E" w:rsidR="008F6B13" w:rsidRPr="003E7834" w:rsidRDefault="008F6B13" w:rsidP="008F6B13">
      <w:pPr>
        <w:pStyle w:val="Caption"/>
        <w:jc w:val="center"/>
        <w:rPr>
          <w:rFonts w:ascii="Times New Roman" w:eastAsiaTheme="minorEastAsia" w:hAnsi="Times New Roman" w:cs="Times New Roman"/>
          <w:sz w:val="28"/>
          <w:szCs w:val="28"/>
          <w:lang w:val="en-GB"/>
        </w:rPr>
      </w:pPr>
      <w:r w:rsidRPr="003E7834">
        <w:rPr>
          <w:rFonts w:ascii="Times New Roman" w:eastAsiaTheme="minorEastAsia" w:hAnsi="Times New Roman" w:cs="Times New Roman"/>
          <w:b/>
          <w:bCs/>
          <w:i w:val="0"/>
          <w:iCs w:val="0"/>
          <w:color w:val="auto"/>
          <w:sz w:val="22"/>
          <w:szCs w:val="22"/>
          <w:lang w:val="en-GB"/>
        </w:rPr>
        <w:t xml:space="preserve">Fig </w:t>
      </w:r>
      <w:r w:rsidRPr="003E7834">
        <w:rPr>
          <w:rFonts w:ascii="Times New Roman" w:eastAsiaTheme="minorEastAsia" w:hAnsi="Times New Roman" w:cs="Times New Roman"/>
          <w:b/>
          <w:bCs/>
          <w:i w:val="0"/>
          <w:iCs w:val="0"/>
          <w:color w:val="auto"/>
          <w:sz w:val="22"/>
          <w:szCs w:val="22"/>
          <w:lang w:val="en-GB"/>
        </w:rPr>
        <w:fldChar w:fldCharType="begin"/>
      </w:r>
      <w:r w:rsidRPr="003E7834">
        <w:rPr>
          <w:rFonts w:ascii="Times New Roman" w:eastAsiaTheme="minorEastAsia" w:hAnsi="Times New Roman" w:cs="Times New Roman"/>
          <w:b/>
          <w:bCs/>
          <w:i w:val="0"/>
          <w:iCs w:val="0"/>
          <w:color w:val="auto"/>
          <w:sz w:val="22"/>
          <w:szCs w:val="22"/>
          <w:lang w:val="en-GB"/>
        </w:rPr>
        <w:instrText xml:space="preserve"> SEQ Figure \* ARABIC </w:instrText>
      </w:r>
      <w:r w:rsidRPr="003E7834">
        <w:rPr>
          <w:rFonts w:ascii="Times New Roman" w:eastAsiaTheme="minorEastAsia" w:hAnsi="Times New Roman" w:cs="Times New Roman"/>
          <w:b/>
          <w:bCs/>
          <w:i w:val="0"/>
          <w:iCs w:val="0"/>
          <w:color w:val="auto"/>
          <w:sz w:val="22"/>
          <w:szCs w:val="22"/>
          <w:lang w:val="en-GB"/>
        </w:rPr>
        <w:fldChar w:fldCharType="separate"/>
      </w:r>
      <w:r w:rsidRPr="003E7834">
        <w:rPr>
          <w:rFonts w:ascii="Times New Roman" w:eastAsiaTheme="minorEastAsia" w:hAnsi="Times New Roman" w:cs="Times New Roman"/>
          <w:b/>
          <w:bCs/>
          <w:i w:val="0"/>
          <w:iCs w:val="0"/>
          <w:noProof/>
          <w:color w:val="auto"/>
          <w:sz w:val="22"/>
          <w:szCs w:val="22"/>
          <w:lang w:val="en-GB"/>
        </w:rPr>
        <w:t>9</w:t>
      </w:r>
      <w:r w:rsidRPr="003E7834">
        <w:rPr>
          <w:rFonts w:ascii="Times New Roman" w:eastAsiaTheme="minorEastAsia" w:hAnsi="Times New Roman" w:cs="Times New Roman"/>
          <w:b/>
          <w:bCs/>
          <w:i w:val="0"/>
          <w:iCs w:val="0"/>
          <w:color w:val="auto"/>
          <w:sz w:val="22"/>
          <w:szCs w:val="22"/>
          <w:lang w:val="en-GB"/>
        </w:rPr>
        <w:fldChar w:fldCharType="end"/>
      </w:r>
      <w:r w:rsidRPr="003E7834">
        <w:rPr>
          <w:rFonts w:ascii="Times New Roman" w:eastAsiaTheme="minorEastAsia" w:hAnsi="Times New Roman" w:cs="Times New Roman"/>
          <w:b/>
          <w:bCs/>
          <w:i w:val="0"/>
          <w:iCs w:val="0"/>
          <w:color w:val="auto"/>
          <w:sz w:val="22"/>
          <w:szCs w:val="22"/>
          <w:lang w:val="en-GB"/>
        </w:rPr>
        <w:t>.</w:t>
      </w:r>
      <w:r w:rsidRPr="003E7834">
        <w:rPr>
          <w:rFonts w:ascii="Times New Roman" w:eastAsiaTheme="minorEastAsia" w:hAnsi="Times New Roman" w:cs="Times New Roman"/>
          <w:i w:val="0"/>
          <w:iCs w:val="0"/>
          <w:color w:val="auto"/>
          <w:sz w:val="22"/>
          <w:szCs w:val="22"/>
          <w:lang w:val="en-GB"/>
        </w:rPr>
        <w:t xml:space="preserve"> Graph of Ensemble Classifier results</w:t>
      </w:r>
    </w:p>
    <w:p w14:paraId="3E6DC6CE" w14:textId="688EC2D7" w:rsidR="00956B4E" w:rsidRPr="002C24A2" w:rsidRDefault="00956B4E" w:rsidP="00956B4E">
      <w:pPr>
        <w:tabs>
          <w:tab w:val="left" w:pos="7650"/>
        </w:tabs>
        <w:spacing w:before="120" w:after="120" w:line="360" w:lineRule="auto"/>
        <w:jc w:val="both"/>
        <w:rPr>
          <w:rFonts w:eastAsiaTheme="minorEastAsia"/>
          <w:b/>
          <w:bCs/>
          <w:lang w:val="en-GB"/>
        </w:rPr>
      </w:pPr>
      <w:r w:rsidRPr="002C24A2">
        <w:rPr>
          <w:rFonts w:eastAsiaTheme="minorEastAsia"/>
          <w:b/>
          <w:bCs/>
          <w:lang w:val="en-GB"/>
        </w:rPr>
        <w:t>R5: Error rate of all techniques</w:t>
      </w:r>
    </w:p>
    <w:p w14:paraId="47D5A6B2" w14:textId="5BACEE36" w:rsidR="008F6B13" w:rsidRPr="008D0B4B" w:rsidRDefault="008F6B13" w:rsidP="008F6B13">
      <w:pPr>
        <w:tabs>
          <w:tab w:val="left" w:pos="7650"/>
        </w:tabs>
        <w:jc w:val="both"/>
      </w:pPr>
      <w:r w:rsidRPr="008D0B4B">
        <w:t>In this result, firstly the error rate of all techniques is calculated separately. Then, the error rate of the ensemble model (MNB+MLP+LR) is calculated to get a lower error than the previous work. The error rate</w:t>
      </w:r>
      <w:ins w:id="390" w:author="Abid Ali" w:date="2023-04-05T11:00:00Z">
        <w:r w:rsidR="00CD6E85">
          <w:t xml:space="preserve"> of MNB, MLP, LR</w:t>
        </w:r>
      </w:ins>
      <w:ins w:id="391" w:author="Abid Ali" w:date="2023-04-05T11:21:00Z">
        <w:r w:rsidR="002A0265">
          <w:t>,</w:t>
        </w:r>
      </w:ins>
      <w:ins w:id="392" w:author="Abid Ali" w:date="2023-04-05T11:00:00Z">
        <w:r w:rsidR="00CD6E85">
          <w:t xml:space="preserve"> </w:t>
        </w:r>
      </w:ins>
      <w:ins w:id="393" w:author="Abid Ali" w:date="2023-04-05T11:10:00Z">
        <w:r w:rsidR="003E0025">
          <w:t>and ensemble clas</w:t>
        </w:r>
      </w:ins>
      <w:ins w:id="394" w:author="Abid Ali" w:date="2023-04-05T11:11:00Z">
        <w:r w:rsidR="003E0025">
          <w:t xml:space="preserve">sifiers are </w:t>
        </w:r>
        <w:r w:rsidR="00AC4521">
          <w:t>0.108, 0.153, 0.1097, and 0.087 respectively</w:t>
        </w:r>
        <w:r w:rsidR="00545E6B">
          <w:t>.</w:t>
        </w:r>
      </w:ins>
      <w:r w:rsidRPr="008D0B4B">
        <w:t xml:space="preserve"> </w:t>
      </w:r>
      <w:del w:id="395" w:author="Abid Ali" w:date="2023-04-05T11:11:00Z">
        <w:r w:rsidRPr="008D0B4B" w:rsidDel="00545E6B">
          <w:delText xml:space="preserve">of all these techniques is depicted in table </w:delText>
        </w:r>
        <w:r w:rsidR="00EC0221" w:rsidDel="00545E6B">
          <w:delText>5</w:delText>
        </w:r>
        <w:r w:rsidRPr="008D0B4B" w:rsidDel="00545E6B">
          <w:delText xml:space="preserve"> and a graph representation of this result is shown in figure 10 as given below</w:delText>
        </w:r>
      </w:del>
      <w:ins w:id="396" w:author="Abid Ali" w:date="2023-04-05T11:11:00Z">
        <w:r w:rsidR="00545E6B">
          <w:t>Figure</w:t>
        </w:r>
      </w:ins>
      <w:ins w:id="397" w:author="Abid Ali" w:date="2023-04-05T11:15:00Z">
        <w:r w:rsidR="005B714B">
          <w:t xml:space="preserve"> 10</w:t>
        </w:r>
      </w:ins>
      <w:ins w:id="398" w:author="Abid Ali" w:date="2023-04-05T11:11:00Z">
        <w:r w:rsidR="00545E6B">
          <w:t xml:space="preserve"> shows the </w:t>
        </w:r>
      </w:ins>
      <w:ins w:id="399" w:author="Abid Ali" w:date="2023-04-05T11:12:00Z">
        <w:r w:rsidR="00545E6B">
          <w:t>error rate of all classifier</w:t>
        </w:r>
      </w:ins>
      <w:ins w:id="400" w:author="Abid Ali" w:date="2023-04-05T11:21:00Z">
        <w:r w:rsidR="002A0265">
          <w:t>s</w:t>
        </w:r>
      </w:ins>
      <w:ins w:id="401" w:author="Abid Ali" w:date="2023-04-05T11:12:00Z">
        <w:r w:rsidR="00545E6B">
          <w:t xml:space="preserve"> in a graphical manner</w:t>
        </w:r>
      </w:ins>
      <w:r w:rsidRPr="008D0B4B">
        <w:t>.</w:t>
      </w:r>
    </w:p>
    <w:p w14:paraId="6BBF2BD3" w14:textId="55016A68" w:rsidR="008F6B13" w:rsidRPr="003856FE" w:rsidDel="00545E6B" w:rsidRDefault="008F6B13" w:rsidP="008F6B13">
      <w:pPr>
        <w:pStyle w:val="Caption"/>
        <w:keepNext/>
        <w:jc w:val="center"/>
        <w:rPr>
          <w:del w:id="402" w:author="Abid Ali" w:date="2023-04-05T11:12:00Z"/>
          <w:rFonts w:ascii="Times New Roman" w:hAnsi="Times New Roman" w:cs="Times New Roman"/>
        </w:rPr>
      </w:pPr>
      <w:del w:id="403" w:author="Abid Ali" w:date="2023-04-05T11:12:00Z">
        <w:r w:rsidRPr="003856FE" w:rsidDel="00545E6B">
          <w:rPr>
            <w:rFonts w:ascii="Times New Roman" w:eastAsiaTheme="minorEastAsia" w:hAnsi="Times New Roman" w:cs="Times New Roman"/>
            <w:i w:val="0"/>
            <w:iCs w:val="0"/>
            <w:color w:val="auto"/>
            <w:sz w:val="20"/>
            <w:szCs w:val="20"/>
            <w:lang w:val="en-GB"/>
          </w:rPr>
          <w:delText xml:space="preserve">Table </w:delText>
        </w:r>
        <w:r w:rsidRPr="003856FE" w:rsidDel="00545E6B">
          <w:rPr>
            <w:rFonts w:eastAsiaTheme="minorEastAsia"/>
            <w:i w:val="0"/>
            <w:iCs w:val="0"/>
            <w:sz w:val="20"/>
            <w:szCs w:val="20"/>
            <w:lang w:val="en-GB"/>
          </w:rPr>
          <w:fldChar w:fldCharType="begin"/>
        </w:r>
        <w:r w:rsidRPr="003856FE" w:rsidDel="00545E6B">
          <w:rPr>
            <w:rFonts w:ascii="Times New Roman" w:eastAsiaTheme="minorEastAsia" w:hAnsi="Times New Roman" w:cs="Times New Roman"/>
            <w:i w:val="0"/>
            <w:iCs w:val="0"/>
            <w:color w:val="auto"/>
            <w:sz w:val="20"/>
            <w:szCs w:val="20"/>
            <w:lang w:val="en-GB"/>
          </w:rPr>
          <w:delInstrText xml:space="preserve"> SEQ Table \* ARABIC </w:delInstrText>
        </w:r>
        <w:r w:rsidRPr="003856FE" w:rsidDel="00545E6B">
          <w:rPr>
            <w:rFonts w:eastAsiaTheme="minorEastAsia"/>
            <w:i w:val="0"/>
            <w:iCs w:val="0"/>
            <w:sz w:val="20"/>
            <w:szCs w:val="20"/>
            <w:lang w:val="en-GB"/>
          </w:rPr>
          <w:fldChar w:fldCharType="separate"/>
        </w:r>
        <w:r w:rsidR="006A7045" w:rsidDel="00545E6B">
          <w:rPr>
            <w:rFonts w:ascii="Times New Roman" w:eastAsiaTheme="minorEastAsia" w:hAnsi="Times New Roman" w:cs="Times New Roman"/>
            <w:i w:val="0"/>
            <w:iCs w:val="0"/>
            <w:noProof/>
            <w:color w:val="auto"/>
            <w:sz w:val="20"/>
            <w:szCs w:val="20"/>
            <w:lang w:val="en-GB"/>
          </w:rPr>
          <w:delText>5</w:delText>
        </w:r>
        <w:r w:rsidRPr="003856FE" w:rsidDel="00545E6B">
          <w:rPr>
            <w:rFonts w:eastAsiaTheme="minorEastAsia"/>
            <w:i w:val="0"/>
            <w:iCs w:val="0"/>
            <w:sz w:val="20"/>
            <w:szCs w:val="20"/>
            <w:lang w:val="en-GB"/>
          </w:rPr>
          <w:fldChar w:fldCharType="end"/>
        </w:r>
        <w:r w:rsidRPr="003856FE" w:rsidDel="00545E6B">
          <w:rPr>
            <w:rFonts w:ascii="Times New Roman" w:eastAsiaTheme="minorEastAsia" w:hAnsi="Times New Roman" w:cs="Times New Roman"/>
            <w:i w:val="0"/>
            <w:iCs w:val="0"/>
            <w:color w:val="auto"/>
            <w:sz w:val="20"/>
            <w:szCs w:val="20"/>
            <w:lang w:val="en-GB"/>
          </w:rPr>
          <w:delText>. Calculated Values of Error Rate of all the techniques</w:delText>
        </w:r>
      </w:del>
    </w:p>
    <w:tbl>
      <w:tblPr>
        <w:tblStyle w:val="TableGrid"/>
        <w:tblW w:w="0" w:type="auto"/>
        <w:jc w:val="center"/>
        <w:tblLook w:val="04A0" w:firstRow="1" w:lastRow="0" w:firstColumn="1" w:lastColumn="0" w:noHBand="0" w:noVBand="1"/>
      </w:tblPr>
      <w:tblGrid>
        <w:gridCol w:w="2093"/>
        <w:gridCol w:w="1984"/>
      </w:tblGrid>
      <w:tr w:rsidR="00956B4E" w:rsidRPr="003856FE" w:rsidDel="00545E6B" w14:paraId="0A1F6304" w14:textId="2FD05AF6" w:rsidTr="009D2ECD">
        <w:trPr>
          <w:jc w:val="center"/>
          <w:del w:id="404" w:author="Abid Ali" w:date="2023-04-05T11:12:00Z"/>
        </w:trPr>
        <w:tc>
          <w:tcPr>
            <w:tcW w:w="2093" w:type="dxa"/>
          </w:tcPr>
          <w:p w14:paraId="14709DC4" w14:textId="0F95ACCE" w:rsidR="00956B4E" w:rsidRPr="003856FE" w:rsidDel="00545E6B" w:rsidRDefault="00956B4E" w:rsidP="00DC2CA6">
            <w:pPr>
              <w:tabs>
                <w:tab w:val="left" w:pos="7650"/>
              </w:tabs>
              <w:spacing w:before="120" w:after="120" w:line="360" w:lineRule="auto"/>
              <w:jc w:val="center"/>
              <w:rPr>
                <w:del w:id="405" w:author="Abid Ali" w:date="2023-04-05T11:12:00Z"/>
                <w:b/>
                <w:bCs/>
                <w:color w:val="000000"/>
                <w:kern w:val="0"/>
                <w:sz w:val="17"/>
                <w:szCs w:val="17"/>
                <w:lang w:eastAsia="en-IN"/>
                <w14:ligatures w14:val="none"/>
              </w:rPr>
            </w:pPr>
            <w:del w:id="406" w:author="Abid Ali" w:date="2023-04-05T11:12:00Z">
              <w:r w:rsidRPr="003856FE" w:rsidDel="00545E6B">
                <w:rPr>
                  <w:b/>
                  <w:bCs/>
                  <w:color w:val="000000"/>
                  <w:kern w:val="0"/>
                  <w:sz w:val="17"/>
                  <w:szCs w:val="17"/>
                  <w:lang w:eastAsia="en-IN"/>
                  <w14:ligatures w14:val="none"/>
                </w:rPr>
                <w:delText>Technique</w:delText>
              </w:r>
            </w:del>
          </w:p>
        </w:tc>
        <w:tc>
          <w:tcPr>
            <w:tcW w:w="1984" w:type="dxa"/>
          </w:tcPr>
          <w:p w14:paraId="3F6112EA" w14:textId="008956B7" w:rsidR="00956B4E" w:rsidRPr="003856FE" w:rsidDel="00545E6B" w:rsidRDefault="00956B4E" w:rsidP="00DC2CA6">
            <w:pPr>
              <w:tabs>
                <w:tab w:val="left" w:pos="7650"/>
              </w:tabs>
              <w:spacing w:before="120" w:after="120" w:line="360" w:lineRule="auto"/>
              <w:jc w:val="center"/>
              <w:rPr>
                <w:del w:id="407" w:author="Abid Ali" w:date="2023-04-05T11:12:00Z"/>
                <w:b/>
                <w:bCs/>
                <w:color w:val="000000"/>
                <w:kern w:val="0"/>
                <w:sz w:val="17"/>
                <w:szCs w:val="17"/>
                <w:lang w:eastAsia="en-IN"/>
                <w14:ligatures w14:val="none"/>
              </w:rPr>
            </w:pPr>
            <w:del w:id="408" w:author="Abid Ali" w:date="2023-04-05T11:12:00Z">
              <w:r w:rsidRPr="003856FE" w:rsidDel="00545E6B">
                <w:rPr>
                  <w:b/>
                  <w:bCs/>
                  <w:color w:val="000000"/>
                  <w:kern w:val="0"/>
                  <w:sz w:val="17"/>
                  <w:szCs w:val="17"/>
                  <w:lang w:eastAsia="en-IN"/>
                  <w14:ligatures w14:val="none"/>
                </w:rPr>
                <w:delText>Error Rate</w:delText>
              </w:r>
            </w:del>
          </w:p>
        </w:tc>
      </w:tr>
      <w:tr w:rsidR="00956B4E" w:rsidRPr="003856FE" w:rsidDel="00545E6B" w14:paraId="05FC7BA9" w14:textId="5933B4B5" w:rsidTr="009D2ECD">
        <w:trPr>
          <w:jc w:val="center"/>
          <w:del w:id="409" w:author="Abid Ali" w:date="2023-04-05T11:12:00Z"/>
        </w:trPr>
        <w:tc>
          <w:tcPr>
            <w:tcW w:w="2093" w:type="dxa"/>
          </w:tcPr>
          <w:p w14:paraId="71265948" w14:textId="5D96B31C" w:rsidR="00956B4E" w:rsidRPr="003856FE" w:rsidDel="00545E6B" w:rsidRDefault="00956B4E" w:rsidP="00DC2CA6">
            <w:pPr>
              <w:tabs>
                <w:tab w:val="left" w:pos="7650"/>
              </w:tabs>
              <w:spacing w:before="120" w:after="120" w:line="360" w:lineRule="auto"/>
              <w:jc w:val="center"/>
              <w:rPr>
                <w:del w:id="410" w:author="Abid Ali" w:date="2023-04-05T11:12:00Z"/>
                <w:rFonts w:eastAsiaTheme="minorEastAsia"/>
                <w:sz w:val="17"/>
                <w:szCs w:val="17"/>
                <w:lang w:val="en-GB"/>
              </w:rPr>
            </w:pPr>
            <w:del w:id="411" w:author="Abid Ali" w:date="2023-04-05T11:12:00Z">
              <w:r w:rsidRPr="003856FE" w:rsidDel="00545E6B">
                <w:rPr>
                  <w:rFonts w:eastAsiaTheme="minorEastAsia"/>
                  <w:sz w:val="17"/>
                  <w:szCs w:val="17"/>
                  <w:lang w:val="en-GB"/>
                </w:rPr>
                <w:delText>MNB</w:delText>
              </w:r>
            </w:del>
          </w:p>
        </w:tc>
        <w:tc>
          <w:tcPr>
            <w:tcW w:w="1984" w:type="dxa"/>
          </w:tcPr>
          <w:p w14:paraId="673C0E46" w14:textId="4676DE1C" w:rsidR="00956B4E" w:rsidRPr="003856FE" w:rsidDel="00545E6B" w:rsidRDefault="00956B4E" w:rsidP="00DC2CA6">
            <w:pPr>
              <w:tabs>
                <w:tab w:val="left" w:pos="7650"/>
              </w:tabs>
              <w:spacing w:before="120" w:after="120" w:line="360" w:lineRule="auto"/>
              <w:jc w:val="center"/>
              <w:rPr>
                <w:del w:id="412" w:author="Abid Ali" w:date="2023-04-05T11:12:00Z"/>
                <w:rFonts w:eastAsiaTheme="minorEastAsia"/>
                <w:sz w:val="17"/>
                <w:szCs w:val="17"/>
                <w:lang w:val="en-GB"/>
              </w:rPr>
            </w:pPr>
            <w:del w:id="413" w:author="Abid Ali" w:date="2023-04-05T11:12:00Z">
              <w:r w:rsidRPr="003856FE" w:rsidDel="00545E6B">
                <w:rPr>
                  <w:rFonts w:eastAsiaTheme="minorEastAsia"/>
                  <w:sz w:val="17"/>
                  <w:szCs w:val="17"/>
                  <w:lang w:val="en-GB"/>
                </w:rPr>
                <w:delText>0.108</w:delText>
              </w:r>
            </w:del>
          </w:p>
        </w:tc>
      </w:tr>
      <w:tr w:rsidR="00956B4E" w:rsidRPr="003856FE" w:rsidDel="00545E6B" w14:paraId="6E946CE0" w14:textId="585D5E6A" w:rsidTr="009D2ECD">
        <w:trPr>
          <w:jc w:val="center"/>
          <w:del w:id="414" w:author="Abid Ali" w:date="2023-04-05T11:12:00Z"/>
        </w:trPr>
        <w:tc>
          <w:tcPr>
            <w:tcW w:w="2093" w:type="dxa"/>
          </w:tcPr>
          <w:p w14:paraId="4220A8E8" w14:textId="6AFB6C4A" w:rsidR="00956B4E" w:rsidRPr="003856FE" w:rsidDel="00545E6B" w:rsidRDefault="00956B4E" w:rsidP="00DC2CA6">
            <w:pPr>
              <w:tabs>
                <w:tab w:val="left" w:pos="7650"/>
              </w:tabs>
              <w:spacing w:before="120" w:after="120" w:line="360" w:lineRule="auto"/>
              <w:jc w:val="center"/>
              <w:rPr>
                <w:del w:id="415" w:author="Abid Ali" w:date="2023-04-05T11:12:00Z"/>
                <w:rFonts w:eastAsiaTheme="minorEastAsia"/>
                <w:sz w:val="17"/>
                <w:szCs w:val="17"/>
                <w:lang w:val="en-GB"/>
              </w:rPr>
            </w:pPr>
            <w:del w:id="416" w:author="Abid Ali" w:date="2023-04-05T11:12:00Z">
              <w:r w:rsidRPr="003856FE" w:rsidDel="00545E6B">
                <w:rPr>
                  <w:rFonts w:eastAsiaTheme="minorEastAsia"/>
                  <w:sz w:val="17"/>
                  <w:szCs w:val="17"/>
                  <w:lang w:val="en-GB"/>
                </w:rPr>
                <w:delText>MLP</w:delText>
              </w:r>
            </w:del>
          </w:p>
        </w:tc>
        <w:tc>
          <w:tcPr>
            <w:tcW w:w="1984" w:type="dxa"/>
          </w:tcPr>
          <w:p w14:paraId="79FCB40E" w14:textId="38A6216F" w:rsidR="00956B4E" w:rsidRPr="003856FE" w:rsidDel="00545E6B" w:rsidRDefault="00956B4E" w:rsidP="00DC2CA6">
            <w:pPr>
              <w:tabs>
                <w:tab w:val="left" w:pos="7650"/>
              </w:tabs>
              <w:spacing w:before="120" w:after="120" w:line="360" w:lineRule="auto"/>
              <w:jc w:val="center"/>
              <w:rPr>
                <w:del w:id="417" w:author="Abid Ali" w:date="2023-04-05T11:12:00Z"/>
                <w:rFonts w:eastAsiaTheme="minorEastAsia"/>
                <w:sz w:val="17"/>
                <w:szCs w:val="17"/>
                <w:lang w:val="en-GB"/>
              </w:rPr>
            </w:pPr>
            <w:del w:id="418" w:author="Abid Ali" w:date="2023-04-05T11:12:00Z">
              <w:r w:rsidRPr="003856FE" w:rsidDel="00545E6B">
                <w:rPr>
                  <w:rFonts w:eastAsiaTheme="minorEastAsia"/>
                  <w:sz w:val="17"/>
                  <w:szCs w:val="17"/>
                  <w:lang w:val="en-GB"/>
                </w:rPr>
                <w:delText>0.153</w:delText>
              </w:r>
            </w:del>
          </w:p>
        </w:tc>
      </w:tr>
      <w:tr w:rsidR="00956B4E" w:rsidRPr="003856FE" w:rsidDel="00545E6B" w14:paraId="6AADC182" w14:textId="5ED0AB49" w:rsidTr="009D2ECD">
        <w:trPr>
          <w:jc w:val="center"/>
          <w:del w:id="419" w:author="Abid Ali" w:date="2023-04-05T11:12:00Z"/>
        </w:trPr>
        <w:tc>
          <w:tcPr>
            <w:tcW w:w="2093" w:type="dxa"/>
          </w:tcPr>
          <w:p w14:paraId="4F21CDE0" w14:textId="29D105E3" w:rsidR="00956B4E" w:rsidRPr="003856FE" w:rsidDel="00545E6B" w:rsidRDefault="00956B4E" w:rsidP="00DC2CA6">
            <w:pPr>
              <w:tabs>
                <w:tab w:val="left" w:pos="7650"/>
              </w:tabs>
              <w:spacing w:before="120" w:after="120" w:line="360" w:lineRule="auto"/>
              <w:jc w:val="center"/>
              <w:rPr>
                <w:del w:id="420" w:author="Abid Ali" w:date="2023-04-05T11:12:00Z"/>
                <w:rFonts w:eastAsiaTheme="minorEastAsia"/>
                <w:sz w:val="17"/>
                <w:szCs w:val="17"/>
                <w:lang w:val="en-GB"/>
              </w:rPr>
            </w:pPr>
            <w:del w:id="421" w:author="Abid Ali" w:date="2023-04-05T11:12:00Z">
              <w:r w:rsidRPr="003856FE" w:rsidDel="00545E6B">
                <w:rPr>
                  <w:rFonts w:eastAsiaTheme="minorEastAsia"/>
                  <w:sz w:val="17"/>
                  <w:szCs w:val="17"/>
                  <w:lang w:val="en-GB"/>
                </w:rPr>
                <w:delText>LR</w:delText>
              </w:r>
            </w:del>
          </w:p>
        </w:tc>
        <w:tc>
          <w:tcPr>
            <w:tcW w:w="1984" w:type="dxa"/>
          </w:tcPr>
          <w:p w14:paraId="5EE3F7FE" w14:textId="4C57C941" w:rsidR="00956B4E" w:rsidRPr="003856FE" w:rsidDel="00545E6B" w:rsidRDefault="00956B4E" w:rsidP="00DC2CA6">
            <w:pPr>
              <w:tabs>
                <w:tab w:val="left" w:pos="7650"/>
              </w:tabs>
              <w:spacing w:before="120" w:after="120" w:line="360" w:lineRule="auto"/>
              <w:jc w:val="center"/>
              <w:rPr>
                <w:del w:id="422" w:author="Abid Ali" w:date="2023-04-05T11:12:00Z"/>
                <w:rFonts w:eastAsiaTheme="minorEastAsia"/>
                <w:sz w:val="17"/>
                <w:szCs w:val="17"/>
                <w:lang w:val="en-GB"/>
              </w:rPr>
            </w:pPr>
            <w:del w:id="423" w:author="Abid Ali" w:date="2023-04-05T11:12:00Z">
              <w:r w:rsidRPr="003856FE" w:rsidDel="00545E6B">
                <w:rPr>
                  <w:rFonts w:eastAsiaTheme="minorEastAsia"/>
                  <w:sz w:val="17"/>
                  <w:szCs w:val="17"/>
                  <w:lang w:val="en-GB"/>
                </w:rPr>
                <w:delText>0.1097</w:delText>
              </w:r>
            </w:del>
          </w:p>
        </w:tc>
      </w:tr>
      <w:tr w:rsidR="00956B4E" w:rsidRPr="003856FE" w:rsidDel="00545E6B" w14:paraId="6971DA03" w14:textId="57A12E28" w:rsidTr="009D2ECD">
        <w:trPr>
          <w:jc w:val="center"/>
          <w:del w:id="424" w:author="Abid Ali" w:date="2023-04-05T11:12:00Z"/>
        </w:trPr>
        <w:tc>
          <w:tcPr>
            <w:tcW w:w="2093" w:type="dxa"/>
          </w:tcPr>
          <w:p w14:paraId="26E58A32" w14:textId="1B1CF204" w:rsidR="00956B4E" w:rsidRPr="003856FE" w:rsidDel="00545E6B" w:rsidRDefault="00956B4E" w:rsidP="00DC2CA6">
            <w:pPr>
              <w:tabs>
                <w:tab w:val="left" w:pos="7650"/>
              </w:tabs>
              <w:spacing w:before="120" w:after="120" w:line="360" w:lineRule="auto"/>
              <w:jc w:val="center"/>
              <w:rPr>
                <w:del w:id="425" w:author="Abid Ali" w:date="2023-04-05T11:12:00Z"/>
                <w:rFonts w:eastAsiaTheme="minorEastAsia"/>
                <w:sz w:val="17"/>
                <w:szCs w:val="17"/>
                <w:lang w:val="en-GB"/>
              </w:rPr>
            </w:pPr>
            <w:del w:id="426" w:author="Abid Ali" w:date="2023-04-05T11:12:00Z">
              <w:r w:rsidRPr="003856FE" w:rsidDel="00545E6B">
                <w:rPr>
                  <w:rFonts w:eastAsiaTheme="minorEastAsia"/>
                  <w:sz w:val="17"/>
                  <w:szCs w:val="17"/>
                  <w:lang w:val="en-GB"/>
                </w:rPr>
                <w:delText>Ensemble Classifiers (MNB+MLP+LR)</w:delText>
              </w:r>
            </w:del>
          </w:p>
        </w:tc>
        <w:tc>
          <w:tcPr>
            <w:tcW w:w="1984" w:type="dxa"/>
          </w:tcPr>
          <w:p w14:paraId="4EF35E34" w14:textId="2151BBDF" w:rsidR="00956B4E" w:rsidRPr="003856FE" w:rsidDel="00545E6B" w:rsidRDefault="00956B4E" w:rsidP="00DC2CA6">
            <w:pPr>
              <w:tabs>
                <w:tab w:val="left" w:pos="7650"/>
              </w:tabs>
              <w:spacing w:before="120" w:after="120" w:line="360" w:lineRule="auto"/>
              <w:jc w:val="center"/>
              <w:rPr>
                <w:del w:id="427" w:author="Abid Ali" w:date="2023-04-05T11:12:00Z"/>
                <w:rFonts w:eastAsiaTheme="minorEastAsia"/>
                <w:sz w:val="17"/>
                <w:szCs w:val="17"/>
                <w:lang w:val="en-GB"/>
              </w:rPr>
            </w:pPr>
            <w:del w:id="428" w:author="Abid Ali" w:date="2023-04-05T11:12:00Z">
              <w:r w:rsidRPr="003856FE" w:rsidDel="00545E6B">
                <w:rPr>
                  <w:rFonts w:eastAsiaTheme="minorEastAsia"/>
                  <w:sz w:val="17"/>
                  <w:szCs w:val="17"/>
                  <w:lang w:val="en-GB"/>
                </w:rPr>
                <w:delText>0.087</w:delText>
              </w:r>
            </w:del>
          </w:p>
        </w:tc>
      </w:tr>
    </w:tbl>
    <w:p w14:paraId="1CEF5BBF" w14:textId="2767BE72" w:rsidR="00DC25CE" w:rsidRPr="003E7834" w:rsidRDefault="00EC0221" w:rsidP="00EC0221">
      <w:pPr>
        <w:tabs>
          <w:tab w:val="center" w:pos="1680"/>
        </w:tabs>
        <w:spacing w:before="120" w:after="120" w:line="360" w:lineRule="auto"/>
        <w:jc w:val="center"/>
        <w:rPr>
          <w:rFonts w:eastAsiaTheme="minorEastAsia"/>
          <w:i/>
          <w:iCs/>
          <w:lang w:val="en-GB"/>
        </w:rPr>
      </w:pPr>
      <w:r w:rsidRPr="003856FE">
        <w:rPr>
          <w:noProof/>
        </w:rPr>
        <w:drawing>
          <wp:anchor distT="0" distB="0" distL="114300" distR="114300" simplePos="0" relativeHeight="251655168" behindDoc="0" locked="0" layoutInCell="1" allowOverlap="1" wp14:anchorId="59EECA95" wp14:editId="610DEF0F">
            <wp:simplePos x="0" y="0"/>
            <wp:positionH relativeFrom="column">
              <wp:posOffset>1440180</wp:posOffset>
            </wp:positionH>
            <wp:positionV relativeFrom="paragraph">
              <wp:posOffset>224790</wp:posOffset>
            </wp:positionV>
            <wp:extent cx="4030980" cy="2743200"/>
            <wp:effectExtent l="0" t="0" r="7620" b="0"/>
            <wp:wrapSquare wrapText="bothSides"/>
            <wp:docPr id="45" name="Chart 4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6AAEBD2-99B1-B011-0EEB-5172703548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3E7834">
        <w:rPr>
          <w:rFonts w:eastAsiaTheme="minorEastAsia"/>
          <w:sz w:val="24"/>
          <w:szCs w:val="24"/>
          <w:lang w:val="en-GB"/>
        </w:rPr>
        <w:br w:type="textWrapping" w:clear="all"/>
      </w:r>
      <w:r w:rsidR="00DC25CE" w:rsidRPr="003E7834">
        <w:rPr>
          <w:rFonts w:eastAsiaTheme="minorEastAsia"/>
          <w:b/>
          <w:bCs/>
          <w:lang w:val="en-GB"/>
        </w:rPr>
        <w:lastRenderedPageBreak/>
        <w:t xml:space="preserve">Fig </w:t>
      </w:r>
      <w:r w:rsidR="00DC25CE" w:rsidRPr="003E7834">
        <w:rPr>
          <w:rFonts w:eastAsiaTheme="minorEastAsia"/>
          <w:b/>
          <w:bCs/>
          <w:i/>
          <w:iCs/>
          <w:lang w:val="en-GB"/>
        </w:rPr>
        <w:fldChar w:fldCharType="begin"/>
      </w:r>
      <w:r w:rsidR="00DC25CE" w:rsidRPr="003E7834">
        <w:rPr>
          <w:rFonts w:eastAsiaTheme="minorEastAsia"/>
          <w:b/>
          <w:bCs/>
          <w:lang w:val="en-GB"/>
        </w:rPr>
        <w:instrText xml:space="preserve"> SEQ Figure \* ARABIC </w:instrText>
      </w:r>
      <w:r w:rsidR="00DC25CE" w:rsidRPr="003E7834">
        <w:rPr>
          <w:rFonts w:eastAsiaTheme="minorEastAsia"/>
          <w:b/>
          <w:bCs/>
          <w:i/>
          <w:iCs/>
          <w:lang w:val="en-GB"/>
        </w:rPr>
        <w:fldChar w:fldCharType="separate"/>
      </w:r>
      <w:r w:rsidR="00DC25CE" w:rsidRPr="003E7834">
        <w:rPr>
          <w:rFonts w:eastAsiaTheme="minorEastAsia"/>
          <w:b/>
          <w:bCs/>
          <w:noProof/>
          <w:lang w:val="en-GB"/>
        </w:rPr>
        <w:t>10</w:t>
      </w:r>
      <w:r w:rsidR="00DC25CE" w:rsidRPr="003E7834">
        <w:rPr>
          <w:rFonts w:eastAsiaTheme="minorEastAsia"/>
          <w:b/>
          <w:bCs/>
          <w:i/>
          <w:iCs/>
          <w:lang w:val="en-GB"/>
        </w:rPr>
        <w:fldChar w:fldCharType="end"/>
      </w:r>
      <w:r w:rsidR="00DC25CE" w:rsidRPr="003E7834">
        <w:rPr>
          <w:rFonts w:eastAsiaTheme="minorEastAsia"/>
          <w:b/>
          <w:bCs/>
          <w:lang w:val="en-GB"/>
        </w:rPr>
        <w:t>.</w:t>
      </w:r>
      <w:r w:rsidR="00DC25CE" w:rsidRPr="003E7834">
        <w:rPr>
          <w:rFonts w:eastAsiaTheme="minorEastAsia"/>
          <w:lang w:val="en-GB"/>
        </w:rPr>
        <w:t xml:space="preserve"> Graph of Error rate results for all techniques</w:t>
      </w:r>
    </w:p>
    <w:p w14:paraId="0C543371" w14:textId="6B552792" w:rsidR="008F6B13" w:rsidRPr="008D0B4B" w:rsidRDefault="00DC25CE" w:rsidP="00DC25CE">
      <w:pPr>
        <w:tabs>
          <w:tab w:val="left" w:pos="7650"/>
        </w:tabs>
        <w:jc w:val="both"/>
      </w:pPr>
      <w:r w:rsidRPr="008D0B4B">
        <w:t>These results were obtained by repeating the model for each classifier 3 times. It was revealed that the ensemble model with an accuracy rate of 95.2% had higher accuracy than the other algorithms for mode</w:t>
      </w:r>
      <w:del w:id="429" w:author="Abid Ali" w:date="2023-04-05T11:21:00Z">
        <w:r w:rsidRPr="008D0B4B" w:rsidDel="002A0265">
          <w:delText>l</w:delText>
        </w:r>
      </w:del>
      <w:r w:rsidRPr="008D0B4B">
        <w:t>ling.</w:t>
      </w:r>
    </w:p>
    <w:p w14:paraId="6B7A2A64" w14:textId="54B05907" w:rsidR="00956B4E" w:rsidRPr="002521B2" w:rsidRDefault="00956B4E">
      <w:pPr>
        <w:pStyle w:val="Heading1"/>
        <w:numPr>
          <w:ilvl w:val="0"/>
          <w:numId w:val="22"/>
        </w:numPr>
        <w:tabs>
          <w:tab w:val="left" w:pos="361"/>
        </w:tabs>
        <w:spacing w:before="240" w:after="240"/>
        <w:ind w:left="360"/>
        <w:rPr>
          <w:rFonts w:ascii="Times New Roman" w:hAnsi="Times New Roman" w:cs="Times New Roman"/>
          <w:sz w:val="22"/>
          <w:szCs w:val="22"/>
        </w:rPr>
        <w:pPrChange w:id="430" w:author="Abid Ali" w:date="2023-04-05T11:16:00Z">
          <w:pPr>
            <w:pStyle w:val="Heading1"/>
            <w:numPr>
              <w:numId w:val="6"/>
            </w:numPr>
            <w:tabs>
              <w:tab w:val="left" w:pos="361"/>
            </w:tabs>
            <w:spacing w:before="240" w:after="240"/>
            <w:ind w:left="363" w:hanging="255"/>
          </w:pPr>
        </w:pPrChange>
      </w:pPr>
      <w:r w:rsidRPr="002521B2">
        <w:rPr>
          <w:rFonts w:ascii="Times New Roman" w:hAnsi="Times New Roman" w:cs="Times New Roman"/>
          <w:sz w:val="22"/>
          <w:szCs w:val="22"/>
        </w:rPr>
        <w:t>Comparison Results</w:t>
      </w:r>
    </w:p>
    <w:p w14:paraId="03D7ADA5" w14:textId="76DDC87D" w:rsidR="00956B4E" w:rsidRPr="008D0B4B" w:rsidRDefault="00DC25CE" w:rsidP="001D5B9B">
      <w:pPr>
        <w:pStyle w:val="BodyText"/>
        <w:spacing w:line="261" w:lineRule="auto"/>
        <w:ind w:left="108" w:right="113" w:firstLine="226"/>
        <w:jc w:val="both"/>
        <w:rPr>
          <w:sz w:val="22"/>
          <w:szCs w:val="22"/>
        </w:rPr>
      </w:pPr>
      <w:r w:rsidRPr="008D0B4B">
        <w:rPr>
          <w:sz w:val="22"/>
          <w:szCs w:val="22"/>
        </w:rPr>
        <w:t>In this section, the proposed model is compared with other conventional methods such as MNB, MLP, and LR. It is compared based on positive metrics parameters such as accuracy, precision, recall, f1-measure, and error rate. Figure 11 shows the comparison of the conventional technique with the proposed model based on precision, recall, f1-measure, and accuracy and it is seen the proposed model is higher among all the methods. Figure 12 shows the comparison of the conventional technique with the proposed model based on error rate and it is seen the proposed model is a lower error rate among all the methods</w:t>
      </w:r>
      <w:del w:id="431" w:author="Abid Ali" w:date="2023-04-05T11:14:00Z">
        <w:r w:rsidRPr="008D0B4B" w:rsidDel="005B714B">
          <w:rPr>
            <w:sz w:val="22"/>
            <w:szCs w:val="22"/>
          </w:rPr>
          <w:delText xml:space="preserve">. Table </w:delText>
        </w:r>
        <w:r w:rsidR="00147F13" w:rsidDel="005B714B">
          <w:rPr>
            <w:sz w:val="22"/>
            <w:szCs w:val="22"/>
          </w:rPr>
          <w:delText>6</w:delText>
        </w:r>
        <w:r w:rsidRPr="008D0B4B" w:rsidDel="005B714B">
          <w:rPr>
            <w:sz w:val="22"/>
            <w:szCs w:val="22"/>
          </w:rPr>
          <w:delText xml:space="preserve"> shows the overall comparison of the proposed model with other conventional techniques in terms of precision, recall, f1-measure, and accuracy, and table </w:delText>
        </w:r>
        <w:r w:rsidR="006A7045" w:rsidDel="005B714B">
          <w:rPr>
            <w:sz w:val="22"/>
            <w:szCs w:val="22"/>
          </w:rPr>
          <w:delText>7</w:delText>
        </w:r>
        <w:r w:rsidRPr="008D0B4B" w:rsidDel="005B714B">
          <w:rPr>
            <w:sz w:val="22"/>
            <w:szCs w:val="22"/>
          </w:rPr>
          <w:delText xml:space="preserve"> shows the overall comparison of the proposed model with other conventional techniques in terms of error rate</w:delText>
        </w:r>
      </w:del>
      <w:r w:rsidRPr="008D0B4B">
        <w:rPr>
          <w:sz w:val="22"/>
          <w:szCs w:val="22"/>
        </w:rPr>
        <w:t>.</w:t>
      </w:r>
    </w:p>
    <w:p w14:paraId="44066C9E" w14:textId="36403096" w:rsidR="00D33C9A" w:rsidRPr="003856FE" w:rsidDel="005B714B" w:rsidRDefault="00D33C9A" w:rsidP="00D33C9A">
      <w:pPr>
        <w:pStyle w:val="Caption"/>
        <w:keepNext/>
        <w:spacing w:before="120" w:after="120"/>
        <w:jc w:val="center"/>
        <w:rPr>
          <w:del w:id="432" w:author="Abid Ali" w:date="2023-04-05T11:14:00Z"/>
          <w:rFonts w:ascii="Times New Roman" w:hAnsi="Times New Roman" w:cs="Times New Roman"/>
          <w:i w:val="0"/>
          <w:iCs w:val="0"/>
          <w:color w:val="auto"/>
          <w:sz w:val="20"/>
          <w:szCs w:val="20"/>
        </w:rPr>
      </w:pPr>
      <w:del w:id="433" w:author="Abid Ali" w:date="2023-04-05T11:14:00Z">
        <w:r w:rsidRPr="003856FE" w:rsidDel="005B714B">
          <w:rPr>
            <w:rFonts w:ascii="Times New Roman" w:hAnsi="Times New Roman" w:cs="Times New Roman"/>
            <w:i w:val="0"/>
            <w:iCs w:val="0"/>
            <w:color w:val="auto"/>
            <w:sz w:val="20"/>
            <w:szCs w:val="20"/>
          </w:rPr>
          <w:delText xml:space="preserve">Table </w:delText>
        </w:r>
        <w:r w:rsidRPr="003856FE" w:rsidDel="005B714B">
          <w:rPr>
            <w:i w:val="0"/>
            <w:iCs w:val="0"/>
            <w:sz w:val="20"/>
            <w:szCs w:val="20"/>
          </w:rPr>
          <w:fldChar w:fldCharType="begin"/>
        </w:r>
        <w:r w:rsidRPr="003856FE" w:rsidDel="005B714B">
          <w:rPr>
            <w:rFonts w:ascii="Times New Roman" w:hAnsi="Times New Roman" w:cs="Times New Roman"/>
            <w:i w:val="0"/>
            <w:iCs w:val="0"/>
            <w:color w:val="auto"/>
            <w:sz w:val="20"/>
            <w:szCs w:val="20"/>
          </w:rPr>
          <w:delInstrText xml:space="preserve"> SEQ Table \* ARABIC </w:delInstrText>
        </w:r>
        <w:r w:rsidRPr="003856FE" w:rsidDel="005B714B">
          <w:rPr>
            <w:i w:val="0"/>
            <w:iCs w:val="0"/>
            <w:sz w:val="20"/>
            <w:szCs w:val="20"/>
          </w:rPr>
          <w:fldChar w:fldCharType="separate"/>
        </w:r>
        <w:r w:rsidR="006A7045" w:rsidDel="005B714B">
          <w:rPr>
            <w:rFonts w:ascii="Times New Roman" w:hAnsi="Times New Roman" w:cs="Times New Roman"/>
            <w:i w:val="0"/>
            <w:iCs w:val="0"/>
            <w:noProof/>
            <w:color w:val="auto"/>
            <w:sz w:val="20"/>
            <w:szCs w:val="20"/>
          </w:rPr>
          <w:delText>6</w:delText>
        </w:r>
        <w:r w:rsidRPr="003856FE" w:rsidDel="005B714B">
          <w:rPr>
            <w:i w:val="0"/>
            <w:iCs w:val="0"/>
            <w:sz w:val="20"/>
            <w:szCs w:val="20"/>
          </w:rPr>
          <w:fldChar w:fldCharType="end"/>
        </w:r>
        <w:r w:rsidRPr="003856FE" w:rsidDel="005B714B">
          <w:rPr>
            <w:rFonts w:ascii="Times New Roman" w:hAnsi="Times New Roman" w:cs="Times New Roman"/>
            <w:i w:val="0"/>
            <w:iCs w:val="0"/>
            <w:color w:val="auto"/>
            <w:sz w:val="20"/>
            <w:szCs w:val="20"/>
          </w:rPr>
          <w:delText>. Comparison of Results</w:delText>
        </w:r>
      </w:del>
    </w:p>
    <w:tbl>
      <w:tblPr>
        <w:tblStyle w:val="TableGrid"/>
        <w:tblW w:w="4918" w:type="dxa"/>
        <w:jc w:val="center"/>
        <w:tblLook w:val="04A0" w:firstRow="1" w:lastRow="0" w:firstColumn="1" w:lastColumn="0" w:noHBand="0" w:noVBand="1"/>
      </w:tblPr>
      <w:tblGrid>
        <w:gridCol w:w="1057"/>
        <w:gridCol w:w="684"/>
        <w:gridCol w:w="684"/>
        <w:gridCol w:w="678"/>
        <w:gridCol w:w="684"/>
        <w:gridCol w:w="684"/>
        <w:gridCol w:w="599"/>
        <w:gridCol w:w="1534"/>
      </w:tblGrid>
      <w:tr w:rsidR="00D33C9A" w:rsidRPr="003856FE" w:rsidDel="005B714B" w14:paraId="57FB6D97" w14:textId="3F269007" w:rsidTr="003E7834">
        <w:trPr>
          <w:jc w:val="center"/>
          <w:del w:id="434" w:author="Abid Ali" w:date="2023-04-05T11:14:00Z"/>
        </w:trPr>
        <w:tc>
          <w:tcPr>
            <w:tcW w:w="767" w:type="dxa"/>
            <w:vMerge w:val="restart"/>
          </w:tcPr>
          <w:p w14:paraId="5A717952" w14:textId="5794B4F8" w:rsidR="00D33C9A" w:rsidRPr="003856FE" w:rsidDel="005B714B" w:rsidRDefault="00D33C9A" w:rsidP="00D33C9A">
            <w:pPr>
              <w:tabs>
                <w:tab w:val="left" w:pos="7650"/>
              </w:tabs>
              <w:spacing w:before="120" w:after="120"/>
              <w:jc w:val="center"/>
              <w:rPr>
                <w:del w:id="435" w:author="Abid Ali" w:date="2023-04-05T11:14:00Z"/>
                <w:rFonts w:eastAsiaTheme="minorEastAsia"/>
                <w:b/>
                <w:bCs/>
                <w:sz w:val="17"/>
                <w:szCs w:val="17"/>
                <w:lang w:val="en-GB"/>
              </w:rPr>
            </w:pPr>
          </w:p>
          <w:p w14:paraId="4E482F08" w14:textId="449DA907" w:rsidR="00D33C9A" w:rsidRPr="003856FE" w:rsidDel="005B714B" w:rsidRDefault="00D33C9A" w:rsidP="00D33C9A">
            <w:pPr>
              <w:tabs>
                <w:tab w:val="left" w:pos="7650"/>
              </w:tabs>
              <w:spacing w:before="120" w:after="120"/>
              <w:jc w:val="center"/>
              <w:rPr>
                <w:del w:id="436" w:author="Abid Ali" w:date="2023-04-05T11:14:00Z"/>
                <w:rFonts w:eastAsiaTheme="minorEastAsia"/>
                <w:b/>
                <w:bCs/>
                <w:sz w:val="17"/>
                <w:szCs w:val="17"/>
                <w:lang w:val="en-GB"/>
              </w:rPr>
            </w:pPr>
            <w:del w:id="437" w:author="Abid Ali" w:date="2023-04-05T11:14:00Z">
              <w:r w:rsidRPr="003856FE" w:rsidDel="005B714B">
                <w:rPr>
                  <w:rFonts w:eastAsiaTheme="minorEastAsia"/>
                  <w:b/>
                  <w:bCs/>
                  <w:sz w:val="17"/>
                  <w:szCs w:val="17"/>
                  <w:lang w:val="en-GB"/>
                </w:rPr>
                <w:delText>Parameters</w:delText>
              </w:r>
            </w:del>
          </w:p>
        </w:tc>
        <w:tc>
          <w:tcPr>
            <w:tcW w:w="4151" w:type="dxa"/>
            <w:gridSpan w:val="7"/>
          </w:tcPr>
          <w:p w14:paraId="4241237E" w14:textId="5A1A5472" w:rsidR="00D33C9A" w:rsidRPr="003856FE" w:rsidDel="005B714B" w:rsidRDefault="00D33C9A" w:rsidP="00D33C9A">
            <w:pPr>
              <w:tabs>
                <w:tab w:val="left" w:pos="7650"/>
              </w:tabs>
              <w:spacing w:before="120" w:after="120"/>
              <w:jc w:val="center"/>
              <w:rPr>
                <w:del w:id="438" w:author="Abid Ali" w:date="2023-04-05T11:14:00Z"/>
                <w:rFonts w:eastAsiaTheme="minorEastAsia"/>
                <w:b/>
                <w:bCs/>
                <w:sz w:val="17"/>
                <w:szCs w:val="17"/>
                <w:lang w:val="en-GB"/>
              </w:rPr>
            </w:pPr>
            <w:del w:id="439" w:author="Abid Ali" w:date="2023-04-05T11:14:00Z">
              <w:r w:rsidRPr="003856FE" w:rsidDel="005B714B">
                <w:rPr>
                  <w:rFonts w:eastAsiaTheme="minorEastAsia"/>
                  <w:b/>
                  <w:bCs/>
                  <w:sz w:val="17"/>
                  <w:szCs w:val="17"/>
                  <w:lang w:val="en-GB"/>
                </w:rPr>
                <w:delText>Models</w:delText>
              </w:r>
            </w:del>
          </w:p>
        </w:tc>
      </w:tr>
      <w:tr w:rsidR="00D33C9A" w:rsidRPr="003856FE" w:rsidDel="005B714B" w14:paraId="64EB0B05" w14:textId="2399B7C1" w:rsidTr="003E7834">
        <w:trPr>
          <w:jc w:val="center"/>
          <w:del w:id="440" w:author="Abid Ali" w:date="2023-04-05T11:14:00Z"/>
        </w:trPr>
        <w:tc>
          <w:tcPr>
            <w:tcW w:w="767" w:type="dxa"/>
            <w:vMerge/>
          </w:tcPr>
          <w:p w14:paraId="63A82B5F" w14:textId="457024A0" w:rsidR="00D33C9A" w:rsidRPr="003856FE" w:rsidDel="005B714B" w:rsidRDefault="00D33C9A" w:rsidP="00D33C9A">
            <w:pPr>
              <w:tabs>
                <w:tab w:val="left" w:pos="7650"/>
              </w:tabs>
              <w:spacing w:before="120" w:after="120"/>
              <w:jc w:val="center"/>
              <w:rPr>
                <w:del w:id="441" w:author="Abid Ali" w:date="2023-04-05T11:14:00Z"/>
                <w:rFonts w:eastAsiaTheme="minorEastAsia"/>
                <w:b/>
                <w:bCs/>
                <w:sz w:val="17"/>
                <w:szCs w:val="17"/>
                <w:lang w:val="en-GB"/>
              </w:rPr>
            </w:pPr>
          </w:p>
        </w:tc>
        <w:tc>
          <w:tcPr>
            <w:tcW w:w="522" w:type="dxa"/>
          </w:tcPr>
          <w:p w14:paraId="4594BC78" w14:textId="190391BC" w:rsidR="00D33C9A" w:rsidRPr="003856FE" w:rsidDel="005B714B" w:rsidRDefault="00D33C9A" w:rsidP="00D33C9A">
            <w:pPr>
              <w:tabs>
                <w:tab w:val="left" w:pos="7650"/>
              </w:tabs>
              <w:spacing w:before="120" w:after="120"/>
              <w:jc w:val="center"/>
              <w:rPr>
                <w:del w:id="442" w:author="Abid Ali" w:date="2023-04-05T11:14:00Z"/>
                <w:rFonts w:eastAsiaTheme="minorEastAsia"/>
                <w:b/>
                <w:bCs/>
                <w:sz w:val="17"/>
                <w:szCs w:val="17"/>
                <w:lang w:val="en-GB"/>
              </w:rPr>
            </w:pPr>
            <w:del w:id="443" w:author="Abid Ali" w:date="2023-04-05T11:14:00Z">
              <w:r w:rsidRPr="003856FE" w:rsidDel="005B714B">
                <w:rPr>
                  <w:rFonts w:eastAsiaTheme="minorEastAsia"/>
                  <w:b/>
                  <w:bCs/>
                  <w:sz w:val="17"/>
                  <w:szCs w:val="17"/>
                  <w:lang w:val="en-GB"/>
                </w:rPr>
                <w:delText>MNB [18]</w:delText>
              </w:r>
            </w:del>
          </w:p>
        </w:tc>
        <w:tc>
          <w:tcPr>
            <w:tcW w:w="522" w:type="dxa"/>
          </w:tcPr>
          <w:p w14:paraId="760F2314" w14:textId="012AC042" w:rsidR="00D33C9A" w:rsidRPr="003856FE" w:rsidDel="005B714B" w:rsidRDefault="00D33C9A" w:rsidP="00D33C9A">
            <w:pPr>
              <w:tabs>
                <w:tab w:val="left" w:pos="7650"/>
              </w:tabs>
              <w:spacing w:before="120" w:after="120"/>
              <w:jc w:val="center"/>
              <w:rPr>
                <w:del w:id="444" w:author="Abid Ali" w:date="2023-04-05T11:14:00Z"/>
                <w:rFonts w:eastAsiaTheme="minorEastAsia"/>
                <w:b/>
                <w:bCs/>
                <w:sz w:val="17"/>
                <w:szCs w:val="17"/>
                <w:lang w:val="en-GB"/>
              </w:rPr>
            </w:pPr>
            <w:del w:id="445" w:author="Abid Ali" w:date="2023-04-05T11:14:00Z">
              <w:r w:rsidRPr="003856FE" w:rsidDel="005B714B">
                <w:rPr>
                  <w:rFonts w:eastAsiaTheme="minorEastAsia"/>
                  <w:b/>
                  <w:bCs/>
                  <w:sz w:val="17"/>
                  <w:szCs w:val="17"/>
                  <w:lang w:val="en-GB"/>
                </w:rPr>
                <w:delText>MLP [18]</w:delText>
              </w:r>
            </w:del>
          </w:p>
        </w:tc>
        <w:tc>
          <w:tcPr>
            <w:tcW w:w="518" w:type="dxa"/>
          </w:tcPr>
          <w:p w14:paraId="3DC1AE27" w14:textId="06AC1337" w:rsidR="00D33C9A" w:rsidRPr="003856FE" w:rsidDel="005B714B" w:rsidRDefault="00D33C9A" w:rsidP="00D33C9A">
            <w:pPr>
              <w:tabs>
                <w:tab w:val="left" w:pos="7650"/>
              </w:tabs>
              <w:spacing w:before="120" w:after="120"/>
              <w:jc w:val="center"/>
              <w:rPr>
                <w:del w:id="446" w:author="Abid Ali" w:date="2023-04-05T11:14:00Z"/>
                <w:rFonts w:eastAsiaTheme="minorEastAsia"/>
                <w:b/>
                <w:bCs/>
                <w:sz w:val="17"/>
                <w:szCs w:val="17"/>
                <w:lang w:val="en-GB"/>
              </w:rPr>
            </w:pPr>
            <w:del w:id="447" w:author="Abid Ali" w:date="2023-04-05T11:14:00Z">
              <w:r w:rsidRPr="003856FE" w:rsidDel="005B714B">
                <w:rPr>
                  <w:rFonts w:eastAsiaTheme="minorEastAsia"/>
                  <w:b/>
                  <w:bCs/>
                  <w:sz w:val="17"/>
                  <w:szCs w:val="17"/>
                  <w:lang w:val="en-GB"/>
                </w:rPr>
                <w:delText>LR [18]</w:delText>
              </w:r>
            </w:del>
          </w:p>
        </w:tc>
        <w:tc>
          <w:tcPr>
            <w:tcW w:w="522" w:type="dxa"/>
          </w:tcPr>
          <w:p w14:paraId="4A42D99F" w14:textId="0148B630" w:rsidR="00D33C9A" w:rsidRPr="003856FE" w:rsidDel="005B714B" w:rsidRDefault="00D33C9A" w:rsidP="00D33C9A">
            <w:pPr>
              <w:tabs>
                <w:tab w:val="left" w:pos="7650"/>
              </w:tabs>
              <w:spacing w:before="120" w:after="120"/>
              <w:jc w:val="center"/>
              <w:rPr>
                <w:del w:id="448" w:author="Abid Ali" w:date="2023-04-05T11:14:00Z"/>
                <w:rFonts w:eastAsiaTheme="minorEastAsia"/>
                <w:b/>
                <w:bCs/>
                <w:sz w:val="17"/>
                <w:szCs w:val="17"/>
                <w:lang w:val="en-GB"/>
              </w:rPr>
            </w:pPr>
            <w:del w:id="449" w:author="Abid Ali" w:date="2023-04-05T11:14:00Z">
              <w:r w:rsidRPr="003856FE" w:rsidDel="005B714B">
                <w:rPr>
                  <w:rFonts w:eastAsiaTheme="minorEastAsia"/>
                  <w:b/>
                  <w:bCs/>
                  <w:sz w:val="17"/>
                  <w:szCs w:val="17"/>
                  <w:lang w:val="en-GB"/>
                </w:rPr>
                <w:delText>MNB</w:delText>
              </w:r>
            </w:del>
          </w:p>
        </w:tc>
        <w:tc>
          <w:tcPr>
            <w:tcW w:w="522" w:type="dxa"/>
          </w:tcPr>
          <w:p w14:paraId="01A37F3C" w14:textId="618B2799" w:rsidR="00D33C9A" w:rsidRPr="003856FE" w:rsidDel="005B714B" w:rsidRDefault="00D33C9A" w:rsidP="00D33C9A">
            <w:pPr>
              <w:tabs>
                <w:tab w:val="left" w:pos="7650"/>
              </w:tabs>
              <w:spacing w:before="120" w:after="120"/>
              <w:jc w:val="center"/>
              <w:rPr>
                <w:del w:id="450" w:author="Abid Ali" w:date="2023-04-05T11:14:00Z"/>
                <w:rFonts w:eastAsiaTheme="minorEastAsia"/>
                <w:b/>
                <w:bCs/>
                <w:sz w:val="17"/>
                <w:szCs w:val="17"/>
                <w:lang w:val="en-GB"/>
              </w:rPr>
            </w:pPr>
            <w:del w:id="451" w:author="Abid Ali" w:date="2023-04-05T11:14:00Z">
              <w:r w:rsidRPr="003856FE" w:rsidDel="005B714B">
                <w:rPr>
                  <w:rFonts w:eastAsiaTheme="minorEastAsia"/>
                  <w:b/>
                  <w:bCs/>
                  <w:sz w:val="17"/>
                  <w:szCs w:val="17"/>
                  <w:lang w:val="en-GB"/>
                </w:rPr>
                <w:delText>MLP</w:delText>
              </w:r>
            </w:del>
          </w:p>
        </w:tc>
        <w:tc>
          <w:tcPr>
            <w:tcW w:w="467" w:type="dxa"/>
          </w:tcPr>
          <w:p w14:paraId="7854C56F" w14:textId="362AF76F" w:rsidR="00D33C9A" w:rsidRPr="003856FE" w:rsidDel="005B714B" w:rsidRDefault="00D33C9A" w:rsidP="00D33C9A">
            <w:pPr>
              <w:tabs>
                <w:tab w:val="left" w:pos="7650"/>
              </w:tabs>
              <w:spacing w:before="120" w:after="120"/>
              <w:jc w:val="center"/>
              <w:rPr>
                <w:del w:id="452" w:author="Abid Ali" w:date="2023-04-05T11:14:00Z"/>
                <w:rFonts w:eastAsiaTheme="minorEastAsia"/>
                <w:b/>
                <w:bCs/>
                <w:sz w:val="17"/>
                <w:szCs w:val="17"/>
                <w:lang w:val="en-GB"/>
              </w:rPr>
            </w:pPr>
            <w:del w:id="453" w:author="Abid Ali" w:date="2023-04-05T11:14:00Z">
              <w:r w:rsidRPr="003856FE" w:rsidDel="005B714B">
                <w:rPr>
                  <w:rFonts w:eastAsiaTheme="minorEastAsia"/>
                  <w:b/>
                  <w:bCs/>
                  <w:sz w:val="17"/>
                  <w:szCs w:val="17"/>
                  <w:lang w:val="en-GB"/>
                </w:rPr>
                <w:delText>LR</w:delText>
              </w:r>
            </w:del>
          </w:p>
        </w:tc>
        <w:tc>
          <w:tcPr>
            <w:tcW w:w="1078" w:type="dxa"/>
          </w:tcPr>
          <w:p w14:paraId="67272CB5" w14:textId="3FCC81BB" w:rsidR="00D33C9A" w:rsidRPr="003856FE" w:rsidDel="005B714B" w:rsidRDefault="00D33C9A" w:rsidP="00D33C9A">
            <w:pPr>
              <w:tabs>
                <w:tab w:val="left" w:pos="7650"/>
              </w:tabs>
              <w:spacing w:before="120" w:after="120"/>
              <w:jc w:val="center"/>
              <w:rPr>
                <w:del w:id="454" w:author="Abid Ali" w:date="2023-04-05T11:14:00Z"/>
                <w:rFonts w:eastAsiaTheme="minorEastAsia"/>
                <w:b/>
                <w:bCs/>
                <w:sz w:val="17"/>
                <w:szCs w:val="17"/>
                <w:lang w:val="en-GB"/>
              </w:rPr>
            </w:pPr>
            <w:del w:id="455" w:author="Abid Ali" w:date="2023-04-05T11:14:00Z">
              <w:r w:rsidRPr="003856FE" w:rsidDel="005B714B">
                <w:rPr>
                  <w:rFonts w:eastAsiaTheme="minorEastAsia"/>
                  <w:b/>
                  <w:bCs/>
                  <w:sz w:val="17"/>
                  <w:szCs w:val="17"/>
                  <w:lang w:val="en-GB"/>
                </w:rPr>
                <w:delText>Proposed Ensemble Classifiers (MNB+MLP+LR)</w:delText>
              </w:r>
            </w:del>
          </w:p>
        </w:tc>
      </w:tr>
      <w:tr w:rsidR="00D33C9A" w:rsidRPr="003856FE" w:rsidDel="005B714B" w14:paraId="2E8D75AD" w14:textId="69F1CFC0" w:rsidTr="003E7834">
        <w:trPr>
          <w:jc w:val="center"/>
          <w:del w:id="456" w:author="Abid Ali" w:date="2023-04-05T11:14:00Z"/>
        </w:trPr>
        <w:tc>
          <w:tcPr>
            <w:tcW w:w="767" w:type="dxa"/>
          </w:tcPr>
          <w:p w14:paraId="2812B4E8" w14:textId="23343BAA" w:rsidR="00D33C9A" w:rsidRPr="003856FE" w:rsidDel="005B714B" w:rsidRDefault="00D33C9A" w:rsidP="00D33C9A">
            <w:pPr>
              <w:tabs>
                <w:tab w:val="left" w:pos="7650"/>
              </w:tabs>
              <w:spacing w:before="120" w:after="120"/>
              <w:jc w:val="center"/>
              <w:rPr>
                <w:del w:id="457" w:author="Abid Ali" w:date="2023-04-05T11:14:00Z"/>
                <w:rFonts w:eastAsiaTheme="minorEastAsia"/>
                <w:b/>
                <w:bCs/>
                <w:sz w:val="17"/>
                <w:szCs w:val="17"/>
                <w:lang w:val="en-GB"/>
              </w:rPr>
            </w:pPr>
            <w:del w:id="458" w:author="Abid Ali" w:date="2023-04-05T11:14:00Z">
              <w:r w:rsidRPr="003856FE" w:rsidDel="005B714B">
                <w:rPr>
                  <w:rFonts w:eastAsiaTheme="minorEastAsia"/>
                  <w:b/>
                  <w:bCs/>
                  <w:sz w:val="17"/>
                  <w:szCs w:val="17"/>
                  <w:lang w:val="en-GB"/>
                </w:rPr>
                <w:delText>Precision</w:delText>
              </w:r>
            </w:del>
          </w:p>
        </w:tc>
        <w:tc>
          <w:tcPr>
            <w:tcW w:w="522" w:type="dxa"/>
          </w:tcPr>
          <w:p w14:paraId="70B2E5F2" w14:textId="5B72B89F" w:rsidR="00D33C9A" w:rsidRPr="003856FE" w:rsidDel="005B714B" w:rsidRDefault="00D33C9A" w:rsidP="00D33C9A">
            <w:pPr>
              <w:tabs>
                <w:tab w:val="left" w:pos="7650"/>
              </w:tabs>
              <w:spacing w:before="120" w:after="120"/>
              <w:jc w:val="center"/>
              <w:rPr>
                <w:del w:id="459" w:author="Abid Ali" w:date="2023-04-05T11:14:00Z"/>
                <w:rFonts w:eastAsiaTheme="minorEastAsia"/>
                <w:sz w:val="17"/>
                <w:szCs w:val="17"/>
                <w:lang w:val="en-GB"/>
              </w:rPr>
            </w:pPr>
            <w:del w:id="460" w:author="Abid Ali" w:date="2023-04-05T11:14:00Z">
              <w:r w:rsidRPr="003856FE" w:rsidDel="005B714B">
                <w:rPr>
                  <w:rFonts w:eastAsiaTheme="minorEastAsia"/>
                  <w:sz w:val="17"/>
                  <w:szCs w:val="17"/>
                  <w:lang w:val="en-GB"/>
                </w:rPr>
                <w:delText>0.783</w:delText>
              </w:r>
            </w:del>
          </w:p>
        </w:tc>
        <w:tc>
          <w:tcPr>
            <w:tcW w:w="522" w:type="dxa"/>
          </w:tcPr>
          <w:p w14:paraId="1A2C6190" w14:textId="33A70D3C" w:rsidR="00D33C9A" w:rsidRPr="003856FE" w:rsidDel="005B714B" w:rsidRDefault="00D33C9A" w:rsidP="00D33C9A">
            <w:pPr>
              <w:tabs>
                <w:tab w:val="left" w:pos="7650"/>
              </w:tabs>
              <w:spacing w:before="120" w:after="120"/>
              <w:jc w:val="center"/>
              <w:rPr>
                <w:del w:id="461" w:author="Abid Ali" w:date="2023-04-05T11:14:00Z"/>
                <w:rFonts w:eastAsiaTheme="minorEastAsia"/>
                <w:sz w:val="17"/>
                <w:szCs w:val="17"/>
                <w:lang w:val="en-GB"/>
              </w:rPr>
            </w:pPr>
            <w:del w:id="462" w:author="Abid Ali" w:date="2023-04-05T11:14:00Z">
              <w:r w:rsidRPr="003856FE" w:rsidDel="005B714B">
                <w:rPr>
                  <w:rFonts w:eastAsiaTheme="minorEastAsia"/>
                  <w:sz w:val="17"/>
                  <w:szCs w:val="17"/>
                  <w:lang w:val="en-GB"/>
                </w:rPr>
                <w:delText>0.753</w:delText>
              </w:r>
            </w:del>
          </w:p>
        </w:tc>
        <w:tc>
          <w:tcPr>
            <w:tcW w:w="518" w:type="dxa"/>
          </w:tcPr>
          <w:p w14:paraId="33A7937A" w14:textId="4387687E" w:rsidR="00D33C9A" w:rsidRPr="003856FE" w:rsidDel="005B714B" w:rsidRDefault="00D33C9A" w:rsidP="00D33C9A">
            <w:pPr>
              <w:tabs>
                <w:tab w:val="left" w:pos="7650"/>
              </w:tabs>
              <w:spacing w:before="120" w:after="120"/>
              <w:jc w:val="center"/>
              <w:rPr>
                <w:del w:id="463" w:author="Abid Ali" w:date="2023-04-05T11:14:00Z"/>
                <w:rFonts w:eastAsiaTheme="minorEastAsia"/>
                <w:sz w:val="17"/>
                <w:szCs w:val="17"/>
                <w:lang w:val="en-GB"/>
              </w:rPr>
            </w:pPr>
            <w:del w:id="464" w:author="Abid Ali" w:date="2023-04-05T11:14:00Z">
              <w:r w:rsidRPr="003856FE" w:rsidDel="005B714B">
                <w:rPr>
                  <w:rFonts w:eastAsiaTheme="minorEastAsia"/>
                  <w:sz w:val="17"/>
                  <w:szCs w:val="17"/>
                  <w:lang w:val="en-GB"/>
                </w:rPr>
                <w:delText>0.783</w:delText>
              </w:r>
            </w:del>
          </w:p>
        </w:tc>
        <w:tc>
          <w:tcPr>
            <w:tcW w:w="522" w:type="dxa"/>
          </w:tcPr>
          <w:p w14:paraId="3ED171B5" w14:textId="42015EA3" w:rsidR="00D33C9A" w:rsidRPr="003856FE" w:rsidDel="005B714B" w:rsidRDefault="00D33C9A" w:rsidP="00D33C9A">
            <w:pPr>
              <w:tabs>
                <w:tab w:val="left" w:pos="7650"/>
              </w:tabs>
              <w:spacing w:before="120" w:after="120"/>
              <w:jc w:val="center"/>
              <w:rPr>
                <w:del w:id="465" w:author="Abid Ali" w:date="2023-04-05T11:14:00Z"/>
                <w:rFonts w:eastAsiaTheme="minorEastAsia"/>
                <w:sz w:val="17"/>
                <w:szCs w:val="17"/>
                <w:lang w:val="en-GB"/>
              </w:rPr>
            </w:pPr>
            <w:del w:id="466" w:author="Abid Ali" w:date="2023-04-05T11:14:00Z">
              <w:r w:rsidRPr="003856FE" w:rsidDel="005B714B">
                <w:rPr>
                  <w:rFonts w:eastAsiaTheme="minorEastAsia"/>
                  <w:sz w:val="17"/>
                  <w:szCs w:val="17"/>
                  <w:lang w:val="en-GB"/>
                </w:rPr>
                <w:delText>0.819</w:delText>
              </w:r>
            </w:del>
          </w:p>
        </w:tc>
        <w:tc>
          <w:tcPr>
            <w:tcW w:w="522" w:type="dxa"/>
          </w:tcPr>
          <w:p w14:paraId="0404040D" w14:textId="7682D06E" w:rsidR="00D33C9A" w:rsidRPr="003856FE" w:rsidDel="005B714B" w:rsidRDefault="00D33C9A" w:rsidP="00D33C9A">
            <w:pPr>
              <w:tabs>
                <w:tab w:val="left" w:pos="7650"/>
              </w:tabs>
              <w:spacing w:before="120" w:after="120"/>
              <w:jc w:val="center"/>
              <w:rPr>
                <w:del w:id="467" w:author="Abid Ali" w:date="2023-04-05T11:14:00Z"/>
                <w:rFonts w:eastAsiaTheme="minorEastAsia"/>
                <w:sz w:val="17"/>
                <w:szCs w:val="17"/>
                <w:lang w:val="en-GB"/>
              </w:rPr>
            </w:pPr>
            <w:del w:id="468" w:author="Abid Ali" w:date="2023-04-05T11:14:00Z">
              <w:r w:rsidRPr="003856FE" w:rsidDel="005B714B">
                <w:rPr>
                  <w:rFonts w:eastAsiaTheme="minorEastAsia"/>
                  <w:sz w:val="17"/>
                  <w:szCs w:val="17"/>
                  <w:lang w:val="en-GB"/>
                </w:rPr>
                <w:delText>0.865</w:delText>
              </w:r>
            </w:del>
          </w:p>
        </w:tc>
        <w:tc>
          <w:tcPr>
            <w:tcW w:w="467" w:type="dxa"/>
          </w:tcPr>
          <w:p w14:paraId="291C0B4A" w14:textId="22AD9914" w:rsidR="00D33C9A" w:rsidRPr="003856FE" w:rsidDel="005B714B" w:rsidRDefault="00D33C9A" w:rsidP="00D33C9A">
            <w:pPr>
              <w:tabs>
                <w:tab w:val="left" w:pos="7650"/>
              </w:tabs>
              <w:spacing w:before="120" w:after="120"/>
              <w:jc w:val="center"/>
              <w:rPr>
                <w:del w:id="469" w:author="Abid Ali" w:date="2023-04-05T11:14:00Z"/>
                <w:rFonts w:eastAsiaTheme="minorEastAsia"/>
                <w:sz w:val="17"/>
                <w:szCs w:val="17"/>
                <w:lang w:val="en-GB"/>
              </w:rPr>
            </w:pPr>
            <w:del w:id="470" w:author="Abid Ali" w:date="2023-04-05T11:14:00Z">
              <w:r w:rsidRPr="003856FE" w:rsidDel="005B714B">
                <w:rPr>
                  <w:rFonts w:eastAsiaTheme="minorEastAsia"/>
                  <w:sz w:val="17"/>
                  <w:szCs w:val="17"/>
                  <w:lang w:val="en-GB"/>
                </w:rPr>
                <w:delText>0.798</w:delText>
              </w:r>
            </w:del>
          </w:p>
        </w:tc>
        <w:tc>
          <w:tcPr>
            <w:tcW w:w="1078" w:type="dxa"/>
          </w:tcPr>
          <w:p w14:paraId="33E9E1F0" w14:textId="54340006" w:rsidR="00D33C9A" w:rsidRPr="003856FE" w:rsidDel="005B714B" w:rsidRDefault="00D33C9A" w:rsidP="00D33C9A">
            <w:pPr>
              <w:tabs>
                <w:tab w:val="left" w:pos="7650"/>
              </w:tabs>
              <w:spacing w:before="120" w:after="120"/>
              <w:jc w:val="center"/>
              <w:rPr>
                <w:del w:id="471" w:author="Abid Ali" w:date="2023-04-05T11:14:00Z"/>
                <w:rFonts w:eastAsiaTheme="minorEastAsia"/>
                <w:sz w:val="17"/>
                <w:szCs w:val="17"/>
                <w:lang w:val="en-GB"/>
              </w:rPr>
            </w:pPr>
            <w:del w:id="472" w:author="Abid Ali" w:date="2023-04-05T11:14:00Z">
              <w:r w:rsidRPr="003856FE" w:rsidDel="005B714B">
                <w:rPr>
                  <w:color w:val="000000"/>
                  <w:kern w:val="0"/>
                  <w:sz w:val="17"/>
                  <w:szCs w:val="17"/>
                  <w:lang w:eastAsia="en-IN"/>
                  <w14:ligatures w14:val="none"/>
                </w:rPr>
                <w:delText>0.908</w:delText>
              </w:r>
            </w:del>
          </w:p>
        </w:tc>
      </w:tr>
      <w:tr w:rsidR="00D33C9A" w:rsidRPr="003856FE" w:rsidDel="005B714B" w14:paraId="6679827D" w14:textId="65BFC7BD" w:rsidTr="003E7834">
        <w:trPr>
          <w:jc w:val="center"/>
          <w:del w:id="473" w:author="Abid Ali" w:date="2023-04-05T11:14:00Z"/>
        </w:trPr>
        <w:tc>
          <w:tcPr>
            <w:tcW w:w="767" w:type="dxa"/>
          </w:tcPr>
          <w:p w14:paraId="03E83E40" w14:textId="51E5DED7" w:rsidR="00D33C9A" w:rsidRPr="003856FE" w:rsidDel="005B714B" w:rsidRDefault="00D33C9A" w:rsidP="00D33C9A">
            <w:pPr>
              <w:tabs>
                <w:tab w:val="left" w:pos="7650"/>
              </w:tabs>
              <w:spacing w:before="120" w:after="120"/>
              <w:jc w:val="center"/>
              <w:rPr>
                <w:del w:id="474" w:author="Abid Ali" w:date="2023-04-05T11:14:00Z"/>
                <w:rFonts w:eastAsiaTheme="minorEastAsia"/>
                <w:b/>
                <w:bCs/>
                <w:sz w:val="17"/>
                <w:szCs w:val="17"/>
                <w:lang w:val="en-GB"/>
              </w:rPr>
            </w:pPr>
            <w:del w:id="475" w:author="Abid Ali" w:date="2023-04-05T11:14:00Z">
              <w:r w:rsidRPr="003856FE" w:rsidDel="005B714B">
                <w:rPr>
                  <w:rFonts w:eastAsiaTheme="minorEastAsia"/>
                  <w:b/>
                  <w:bCs/>
                  <w:sz w:val="17"/>
                  <w:szCs w:val="17"/>
                  <w:lang w:val="en-GB"/>
                </w:rPr>
                <w:delText>Recall</w:delText>
              </w:r>
            </w:del>
          </w:p>
        </w:tc>
        <w:tc>
          <w:tcPr>
            <w:tcW w:w="522" w:type="dxa"/>
          </w:tcPr>
          <w:p w14:paraId="7FA8CCE7" w14:textId="4E07A124" w:rsidR="00D33C9A" w:rsidRPr="003856FE" w:rsidDel="005B714B" w:rsidRDefault="00D33C9A" w:rsidP="00D33C9A">
            <w:pPr>
              <w:tabs>
                <w:tab w:val="left" w:pos="7650"/>
              </w:tabs>
              <w:spacing w:before="120" w:after="120"/>
              <w:jc w:val="center"/>
              <w:rPr>
                <w:del w:id="476" w:author="Abid Ali" w:date="2023-04-05T11:14:00Z"/>
                <w:rFonts w:eastAsiaTheme="minorEastAsia"/>
                <w:sz w:val="17"/>
                <w:szCs w:val="17"/>
                <w:lang w:val="en-GB"/>
              </w:rPr>
            </w:pPr>
            <w:del w:id="477" w:author="Abid Ali" w:date="2023-04-05T11:14:00Z">
              <w:r w:rsidRPr="003856FE" w:rsidDel="005B714B">
                <w:rPr>
                  <w:rFonts w:eastAsiaTheme="minorEastAsia"/>
                  <w:sz w:val="17"/>
                  <w:szCs w:val="17"/>
                  <w:lang w:val="en-GB"/>
                </w:rPr>
                <w:delText>0.774</w:delText>
              </w:r>
            </w:del>
          </w:p>
        </w:tc>
        <w:tc>
          <w:tcPr>
            <w:tcW w:w="522" w:type="dxa"/>
          </w:tcPr>
          <w:p w14:paraId="09C9A7D7" w14:textId="2963891E" w:rsidR="00D33C9A" w:rsidRPr="003856FE" w:rsidDel="005B714B" w:rsidRDefault="00D33C9A" w:rsidP="00D33C9A">
            <w:pPr>
              <w:tabs>
                <w:tab w:val="left" w:pos="7650"/>
              </w:tabs>
              <w:spacing w:before="120" w:after="120"/>
              <w:jc w:val="center"/>
              <w:rPr>
                <w:del w:id="478" w:author="Abid Ali" w:date="2023-04-05T11:14:00Z"/>
                <w:rFonts w:eastAsiaTheme="minorEastAsia"/>
                <w:sz w:val="17"/>
                <w:szCs w:val="17"/>
                <w:lang w:val="en-GB"/>
              </w:rPr>
            </w:pPr>
            <w:del w:id="479" w:author="Abid Ali" w:date="2023-04-05T11:14:00Z">
              <w:r w:rsidRPr="003856FE" w:rsidDel="005B714B">
                <w:rPr>
                  <w:rFonts w:eastAsiaTheme="minorEastAsia"/>
                  <w:sz w:val="17"/>
                  <w:szCs w:val="17"/>
                  <w:lang w:val="en-GB"/>
                </w:rPr>
                <w:delText>0.748</w:delText>
              </w:r>
            </w:del>
          </w:p>
        </w:tc>
        <w:tc>
          <w:tcPr>
            <w:tcW w:w="518" w:type="dxa"/>
          </w:tcPr>
          <w:p w14:paraId="1838A891" w14:textId="3109246D" w:rsidR="00D33C9A" w:rsidRPr="003856FE" w:rsidDel="005B714B" w:rsidRDefault="00D33C9A" w:rsidP="00D33C9A">
            <w:pPr>
              <w:tabs>
                <w:tab w:val="left" w:pos="7650"/>
              </w:tabs>
              <w:spacing w:before="120" w:after="120"/>
              <w:jc w:val="center"/>
              <w:rPr>
                <w:del w:id="480" w:author="Abid Ali" w:date="2023-04-05T11:14:00Z"/>
                <w:rFonts w:eastAsiaTheme="minorEastAsia"/>
                <w:sz w:val="17"/>
                <w:szCs w:val="17"/>
                <w:lang w:val="en-GB"/>
              </w:rPr>
            </w:pPr>
            <w:del w:id="481" w:author="Abid Ali" w:date="2023-04-05T11:14:00Z">
              <w:r w:rsidRPr="003856FE" w:rsidDel="005B714B">
                <w:rPr>
                  <w:rFonts w:eastAsiaTheme="minorEastAsia"/>
                  <w:sz w:val="17"/>
                  <w:szCs w:val="17"/>
                  <w:lang w:val="en-GB"/>
                </w:rPr>
                <w:delText>0.774</w:delText>
              </w:r>
            </w:del>
          </w:p>
        </w:tc>
        <w:tc>
          <w:tcPr>
            <w:tcW w:w="522" w:type="dxa"/>
          </w:tcPr>
          <w:p w14:paraId="50A784C3" w14:textId="640301E9" w:rsidR="00D33C9A" w:rsidRPr="003856FE" w:rsidDel="005B714B" w:rsidRDefault="00D33C9A" w:rsidP="00D33C9A">
            <w:pPr>
              <w:tabs>
                <w:tab w:val="left" w:pos="7650"/>
              </w:tabs>
              <w:spacing w:before="120" w:after="120"/>
              <w:jc w:val="center"/>
              <w:rPr>
                <w:del w:id="482" w:author="Abid Ali" w:date="2023-04-05T11:14:00Z"/>
                <w:rFonts w:eastAsiaTheme="minorEastAsia"/>
                <w:sz w:val="17"/>
                <w:szCs w:val="17"/>
                <w:lang w:val="en-GB"/>
              </w:rPr>
            </w:pPr>
            <w:del w:id="483" w:author="Abid Ali" w:date="2023-04-05T11:14:00Z">
              <w:r w:rsidRPr="003856FE" w:rsidDel="005B714B">
                <w:rPr>
                  <w:rFonts w:eastAsiaTheme="minorEastAsia"/>
                  <w:sz w:val="17"/>
                  <w:szCs w:val="17"/>
                  <w:lang w:val="en-GB"/>
                </w:rPr>
                <w:delText>0.812</w:delText>
              </w:r>
            </w:del>
          </w:p>
        </w:tc>
        <w:tc>
          <w:tcPr>
            <w:tcW w:w="522" w:type="dxa"/>
          </w:tcPr>
          <w:p w14:paraId="459D0E9F" w14:textId="13E8F2D6" w:rsidR="00D33C9A" w:rsidRPr="003856FE" w:rsidDel="005B714B" w:rsidRDefault="00D33C9A" w:rsidP="00D33C9A">
            <w:pPr>
              <w:tabs>
                <w:tab w:val="left" w:pos="7650"/>
              </w:tabs>
              <w:spacing w:before="120" w:after="120"/>
              <w:jc w:val="center"/>
              <w:rPr>
                <w:del w:id="484" w:author="Abid Ali" w:date="2023-04-05T11:14:00Z"/>
                <w:rFonts w:eastAsiaTheme="minorEastAsia"/>
                <w:sz w:val="17"/>
                <w:szCs w:val="17"/>
                <w:lang w:val="en-GB"/>
              </w:rPr>
            </w:pPr>
            <w:del w:id="485" w:author="Abid Ali" w:date="2023-04-05T11:14:00Z">
              <w:r w:rsidRPr="003856FE" w:rsidDel="005B714B">
                <w:rPr>
                  <w:rFonts w:eastAsiaTheme="minorEastAsia"/>
                  <w:sz w:val="17"/>
                  <w:szCs w:val="17"/>
                  <w:lang w:val="en-GB"/>
                </w:rPr>
                <w:delText>0.831</w:delText>
              </w:r>
            </w:del>
          </w:p>
        </w:tc>
        <w:tc>
          <w:tcPr>
            <w:tcW w:w="467" w:type="dxa"/>
          </w:tcPr>
          <w:p w14:paraId="3546C52D" w14:textId="4C5A2FAB" w:rsidR="00D33C9A" w:rsidRPr="003856FE" w:rsidDel="005B714B" w:rsidRDefault="00D33C9A" w:rsidP="00D33C9A">
            <w:pPr>
              <w:tabs>
                <w:tab w:val="left" w:pos="7650"/>
              </w:tabs>
              <w:spacing w:before="120" w:after="120"/>
              <w:jc w:val="center"/>
              <w:rPr>
                <w:del w:id="486" w:author="Abid Ali" w:date="2023-04-05T11:14:00Z"/>
                <w:rFonts w:eastAsiaTheme="minorEastAsia"/>
                <w:sz w:val="17"/>
                <w:szCs w:val="17"/>
                <w:lang w:val="en-GB"/>
              </w:rPr>
            </w:pPr>
            <w:del w:id="487" w:author="Abid Ali" w:date="2023-04-05T11:14:00Z">
              <w:r w:rsidRPr="003856FE" w:rsidDel="005B714B">
                <w:rPr>
                  <w:rFonts w:eastAsiaTheme="minorEastAsia"/>
                  <w:sz w:val="17"/>
                  <w:szCs w:val="17"/>
                  <w:lang w:val="en-GB"/>
                </w:rPr>
                <w:delText>0.791</w:delText>
              </w:r>
            </w:del>
          </w:p>
        </w:tc>
        <w:tc>
          <w:tcPr>
            <w:tcW w:w="1078" w:type="dxa"/>
          </w:tcPr>
          <w:p w14:paraId="770719E6" w14:textId="4641CF70" w:rsidR="00D33C9A" w:rsidRPr="003856FE" w:rsidDel="005B714B" w:rsidRDefault="00D33C9A" w:rsidP="00D33C9A">
            <w:pPr>
              <w:tabs>
                <w:tab w:val="left" w:pos="7650"/>
              </w:tabs>
              <w:spacing w:before="120" w:after="120"/>
              <w:jc w:val="center"/>
              <w:rPr>
                <w:del w:id="488" w:author="Abid Ali" w:date="2023-04-05T11:14:00Z"/>
                <w:rFonts w:eastAsiaTheme="minorEastAsia"/>
                <w:sz w:val="17"/>
                <w:szCs w:val="17"/>
                <w:lang w:val="en-GB"/>
              </w:rPr>
            </w:pPr>
            <w:del w:id="489" w:author="Abid Ali" w:date="2023-04-05T11:14:00Z">
              <w:r w:rsidRPr="003856FE" w:rsidDel="005B714B">
                <w:rPr>
                  <w:rFonts w:eastAsiaTheme="minorEastAsia"/>
                  <w:sz w:val="17"/>
                  <w:szCs w:val="17"/>
                  <w:lang w:val="en-GB"/>
                </w:rPr>
                <w:delText>0.897</w:delText>
              </w:r>
            </w:del>
          </w:p>
        </w:tc>
      </w:tr>
      <w:tr w:rsidR="00D33C9A" w:rsidRPr="003856FE" w:rsidDel="005B714B" w14:paraId="2B968CE4" w14:textId="4B139EAB" w:rsidTr="003E7834">
        <w:trPr>
          <w:jc w:val="center"/>
          <w:del w:id="490" w:author="Abid Ali" w:date="2023-04-05T11:14:00Z"/>
        </w:trPr>
        <w:tc>
          <w:tcPr>
            <w:tcW w:w="767" w:type="dxa"/>
          </w:tcPr>
          <w:p w14:paraId="5E8FF204" w14:textId="0A34C2FE" w:rsidR="00D33C9A" w:rsidRPr="003856FE" w:rsidDel="005B714B" w:rsidRDefault="00D33C9A" w:rsidP="00D33C9A">
            <w:pPr>
              <w:tabs>
                <w:tab w:val="left" w:pos="7650"/>
              </w:tabs>
              <w:spacing w:before="120" w:after="120"/>
              <w:jc w:val="center"/>
              <w:rPr>
                <w:del w:id="491" w:author="Abid Ali" w:date="2023-04-05T11:14:00Z"/>
                <w:rFonts w:eastAsiaTheme="minorEastAsia"/>
                <w:b/>
                <w:bCs/>
                <w:sz w:val="17"/>
                <w:szCs w:val="17"/>
                <w:lang w:val="en-GB"/>
              </w:rPr>
            </w:pPr>
            <w:del w:id="492" w:author="Abid Ali" w:date="2023-04-05T11:14:00Z">
              <w:r w:rsidRPr="003856FE" w:rsidDel="005B714B">
                <w:rPr>
                  <w:rFonts w:eastAsiaTheme="minorEastAsia"/>
                  <w:b/>
                  <w:bCs/>
                  <w:sz w:val="17"/>
                  <w:szCs w:val="17"/>
                  <w:lang w:val="en-GB"/>
                </w:rPr>
                <w:delText>F1-measure</w:delText>
              </w:r>
            </w:del>
          </w:p>
        </w:tc>
        <w:tc>
          <w:tcPr>
            <w:tcW w:w="522" w:type="dxa"/>
          </w:tcPr>
          <w:p w14:paraId="53445FEA" w14:textId="39A02705" w:rsidR="00D33C9A" w:rsidRPr="003856FE" w:rsidDel="005B714B" w:rsidRDefault="00D33C9A" w:rsidP="00D33C9A">
            <w:pPr>
              <w:tabs>
                <w:tab w:val="left" w:pos="7650"/>
              </w:tabs>
              <w:spacing w:before="120" w:after="120"/>
              <w:jc w:val="center"/>
              <w:rPr>
                <w:del w:id="493" w:author="Abid Ali" w:date="2023-04-05T11:14:00Z"/>
                <w:rFonts w:eastAsiaTheme="minorEastAsia"/>
                <w:sz w:val="17"/>
                <w:szCs w:val="17"/>
                <w:lang w:val="en-GB"/>
              </w:rPr>
            </w:pPr>
            <w:del w:id="494" w:author="Abid Ali" w:date="2023-04-05T11:14:00Z">
              <w:r w:rsidRPr="003856FE" w:rsidDel="005B714B">
                <w:rPr>
                  <w:rFonts w:eastAsiaTheme="minorEastAsia"/>
                  <w:sz w:val="17"/>
                  <w:szCs w:val="17"/>
                  <w:lang w:val="en-GB"/>
                </w:rPr>
                <w:delText>0.777</w:delText>
              </w:r>
            </w:del>
          </w:p>
        </w:tc>
        <w:tc>
          <w:tcPr>
            <w:tcW w:w="522" w:type="dxa"/>
          </w:tcPr>
          <w:p w14:paraId="01207365" w14:textId="05457603" w:rsidR="00D33C9A" w:rsidRPr="003856FE" w:rsidDel="005B714B" w:rsidRDefault="00D33C9A" w:rsidP="00D33C9A">
            <w:pPr>
              <w:tabs>
                <w:tab w:val="left" w:pos="7650"/>
              </w:tabs>
              <w:spacing w:before="120" w:after="120"/>
              <w:jc w:val="center"/>
              <w:rPr>
                <w:del w:id="495" w:author="Abid Ali" w:date="2023-04-05T11:14:00Z"/>
                <w:rFonts w:eastAsiaTheme="minorEastAsia"/>
                <w:sz w:val="17"/>
                <w:szCs w:val="17"/>
                <w:lang w:val="en-GB"/>
              </w:rPr>
            </w:pPr>
            <w:del w:id="496" w:author="Abid Ali" w:date="2023-04-05T11:14:00Z">
              <w:r w:rsidRPr="003856FE" w:rsidDel="005B714B">
                <w:rPr>
                  <w:rFonts w:eastAsiaTheme="minorEastAsia"/>
                  <w:sz w:val="17"/>
                  <w:szCs w:val="17"/>
                  <w:lang w:val="en-GB"/>
                </w:rPr>
                <w:delText>0.747</w:delText>
              </w:r>
            </w:del>
          </w:p>
        </w:tc>
        <w:tc>
          <w:tcPr>
            <w:tcW w:w="518" w:type="dxa"/>
          </w:tcPr>
          <w:p w14:paraId="54F7A5EF" w14:textId="5A03CB86" w:rsidR="00D33C9A" w:rsidRPr="003856FE" w:rsidDel="005B714B" w:rsidRDefault="00D33C9A" w:rsidP="00D33C9A">
            <w:pPr>
              <w:tabs>
                <w:tab w:val="left" w:pos="7650"/>
              </w:tabs>
              <w:spacing w:before="120" w:after="120"/>
              <w:jc w:val="center"/>
              <w:rPr>
                <w:del w:id="497" w:author="Abid Ali" w:date="2023-04-05T11:14:00Z"/>
                <w:rFonts w:eastAsiaTheme="minorEastAsia"/>
                <w:sz w:val="17"/>
                <w:szCs w:val="17"/>
                <w:lang w:val="en-GB"/>
              </w:rPr>
            </w:pPr>
            <w:del w:id="498" w:author="Abid Ali" w:date="2023-04-05T11:14:00Z">
              <w:r w:rsidRPr="003856FE" w:rsidDel="005B714B">
                <w:rPr>
                  <w:rFonts w:eastAsiaTheme="minorEastAsia"/>
                  <w:sz w:val="17"/>
                  <w:szCs w:val="17"/>
                  <w:lang w:val="en-GB"/>
                </w:rPr>
                <w:delText>0.777</w:delText>
              </w:r>
            </w:del>
          </w:p>
        </w:tc>
        <w:tc>
          <w:tcPr>
            <w:tcW w:w="522" w:type="dxa"/>
          </w:tcPr>
          <w:p w14:paraId="3BA59D2A" w14:textId="4C410B14" w:rsidR="00D33C9A" w:rsidRPr="003856FE" w:rsidDel="005B714B" w:rsidRDefault="00D33C9A" w:rsidP="00D33C9A">
            <w:pPr>
              <w:tabs>
                <w:tab w:val="left" w:pos="7650"/>
              </w:tabs>
              <w:spacing w:before="120" w:after="120"/>
              <w:jc w:val="center"/>
              <w:rPr>
                <w:del w:id="499" w:author="Abid Ali" w:date="2023-04-05T11:14:00Z"/>
                <w:rFonts w:eastAsiaTheme="minorEastAsia"/>
                <w:sz w:val="17"/>
                <w:szCs w:val="17"/>
                <w:lang w:val="en-GB"/>
              </w:rPr>
            </w:pPr>
            <w:del w:id="500" w:author="Abid Ali" w:date="2023-04-05T11:14:00Z">
              <w:r w:rsidRPr="003856FE" w:rsidDel="005B714B">
                <w:rPr>
                  <w:rFonts w:eastAsiaTheme="minorEastAsia"/>
                  <w:sz w:val="17"/>
                  <w:szCs w:val="17"/>
                  <w:lang w:val="en-GB"/>
                </w:rPr>
                <w:delText>0.823</w:delText>
              </w:r>
            </w:del>
          </w:p>
        </w:tc>
        <w:tc>
          <w:tcPr>
            <w:tcW w:w="522" w:type="dxa"/>
          </w:tcPr>
          <w:p w14:paraId="5B8B234E" w14:textId="6261BF2E" w:rsidR="00D33C9A" w:rsidRPr="003856FE" w:rsidDel="005B714B" w:rsidRDefault="00D33C9A" w:rsidP="00D33C9A">
            <w:pPr>
              <w:tabs>
                <w:tab w:val="left" w:pos="7650"/>
              </w:tabs>
              <w:spacing w:before="120" w:after="120"/>
              <w:jc w:val="center"/>
              <w:rPr>
                <w:del w:id="501" w:author="Abid Ali" w:date="2023-04-05T11:14:00Z"/>
                <w:rFonts w:eastAsiaTheme="minorEastAsia"/>
                <w:sz w:val="17"/>
                <w:szCs w:val="17"/>
                <w:lang w:val="en-GB"/>
              </w:rPr>
            </w:pPr>
            <w:del w:id="502" w:author="Abid Ali" w:date="2023-04-05T11:14:00Z">
              <w:r w:rsidRPr="003856FE" w:rsidDel="005B714B">
                <w:rPr>
                  <w:rFonts w:eastAsiaTheme="minorEastAsia"/>
                  <w:sz w:val="17"/>
                  <w:szCs w:val="17"/>
                  <w:lang w:val="en-GB"/>
                </w:rPr>
                <w:delText>0.865</w:delText>
              </w:r>
            </w:del>
          </w:p>
        </w:tc>
        <w:tc>
          <w:tcPr>
            <w:tcW w:w="467" w:type="dxa"/>
          </w:tcPr>
          <w:p w14:paraId="03D65961" w14:textId="4988ECCA" w:rsidR="00D33C9A" w:rsidRPr="003856FE" w:rsidDel="005B714B" w:rsidRDefault="00D33C9A" w:rsidP="00D33C9A">
            <w:pPr>
              <w:tabs>
                <w:tab w:val="left" w:pos="7650"/>
              </w:tabs>
              <w:spacing w:before="120" w:after="120"/>
              <w:jc w:val="center"/>
              <w:rPr>
                <w:del w:id="503" w:author="Abid Ali" w:date="2023-04-05T11:14:00Z"/>
                <w:rFonts w:eastAsiaTheme="minorEastAsia"/>
                <w:sz w:val="17"/>
                <w:szCs w:val="17"/>
                <w:lang w:val="en-GB"/>
              </w:rPr>
            </w:pPr>
            <w:del w:id="504" w:author="Abid Ali" w:date="2023-04-05T11:14:00Z">
              <w:r w:rsidRPr="003856FE" w:rsidDel="005B714B">
                <w:rPr>
                  <w:rFonts w:eastAsiaTheme="minorEastAsia"/>
                  <w:sz w:val="17"/>
                  <w:szCs w:val="17"/>
                  <w:lang w:val="en-GB"/>
                </w:rPr>
                <w:delText>0.821</w:delText>
              </w:r>
            </w:del>
          </w:p>
        </w:tc>
        <w:tc>
          <w:tcPr>
            <w:tcW w:w="1078" w:type="dxa"/>
          </w:tcPr>
          <w:p w14:paraId="512FA33F" w14:textId="49729038" w:rsidR="00D33C9A" w:rsidRPr="003856FE" w:rsidDel="005B714B" w:rsidRDefault="00D33C9A" w:rsidP="00D33C9A">
            <w:pPr>
              <w:tabs>
                <w:tab w:val="left" w:pos="7650"/>
              </w:tabs>
              <w:spacing w:before="120" w:after="120"/>
              <w:jc w:val="center"/>
              <w:rPr>
                <w:del w:id="505" w:author="Abid Ali" w:date="2023-04-05T11:14:00Z"/>
                <w:rFonts w:eastAsiaTheme="minorEastAsia"/>
                <w:sz w:val="17"/>
                <w:szCs w:val="17"/>
                <w:lang w:val="en-GB"/>
              </w:rPr>
            </w:pPr>
            <w:del w:id="506" w:author="Abid Ali" w:date="2023-04-05T11:14:00Z">
              <w:r w:rsidRPr="003856FE" w:rsidDel="005B714B">
                <w:rPr>
                  <w:rFonts w:eastAsiaTheme="minorEastAsia"/>
                  <w:sz w:val="17"/>
                  <w:szCs w:val="17"/>
                  <w:lang w:val="en-GB"/>
                </w:rPr>
                <w:delText>0.941</w:delText>
              </w:r>
            </w:del>
          </w:p>
        </w:tc>
      </w:tr>
      <w:tr w:rsidR="00D33C9A" w:rsidRPr="003856FE" w:rsidDel="005B714B" w14:paraId="7B10FF33" w14:textId="09C59D80" w:rsidTr="003E7834">
        <w:trPr>
          <w:jc w:val="center"/>
          <w:del w:id="507" w:author="Abid Ali" w:date="2023-04-05T11:14:00Z"/>
        </w:trPr>
        <w:tc>
          <w:tcPr>
            <w:tcW w:w="767" w:type="dxa"/>
          </w:tcPr>
          <w:p w14:paraId="49A7DAF9" w14:textId="7CBBE2B8" w:rsidR="00D33C9A" w:rsidRPr="003856FE" w:rsidDel="005B714B" w:rsidRDefault="00D33C9A" w:rsidP="00D33C9A">
            <w:pPr>
              <w:tabs>
                <w:tab w:val="left" w:pos="7650"/>
              </w:tabs>
              <w:spacing w:before="120" w:after="120"/>
              <w:jc w:val="center"/>
              <w:rPr>
                <w:del w:id="508" w:author="Abid Ali" w:date="2023-04-05T11:14:00Z"/>
                <w:rFonts w:eastAsiaTheme="minorEastAsia"/>
                <w:b/>
                <w:bCs/>
                <w:sz w:val="17"/>
                <w:szCs w:val="17"/>
                <w:lang w:val="en-GB"/>
              </w:rPr>
            </w:pPr>
            <w:del w:id="509" w:author="Abid Ali" w:date="2023-04-05T11:14:00Z">
              <w:r w:rsidRPr="003856FE" w:rsidDel="005B714B">
                <w:rPr>
                  <w:rFonts w:eastAsiaTheme="minorEastAsia"/>
                  <w:b/>
                  <w:bCs/>
                  <w:sz w:val="17"/>
                  <w:szCs w:val="17"/>
                  <w:lang w:val="en-GB"/>
                </w:rPr>
                <w:delText>Accuracy</w:delText>
              </w:r>
            </w:del>
          </w:p>
        </w:tc>
        <w:tc>
          <w:tcPr>
            <w:tcW w:w="522" w:type="dxa"/>
          </w:tcPr>
          <w:p w14:paraId="47885B9F" w14:textId="41196140" w:rsidR="00D33C9A" w:rsidRPr="003856FE" w:rsidDel="005B714B" w:rsidRDefault="00D33C9A" w:rsidP="00D33C9A">
            <w:pPr>
              <w:tabs>
                <w:tab w:val="left" w:pos="7650"/>
              </w:tabs>
              <w:spacing w:before="120" w:after="120"/>
              <w:jc w:val="center"/>
              <w:rPr>
                <w:del w:id="510" w:author="Abid Ali" w:date="2023-04-05T11:14:00Z"/>
                <w:rFonts w:eastAsiaTheme="minorEastAsia"/>
                <w:sz w:val="17"/>
                <w:szCs w:val="17"/>
                <w:lang w:val="en-GB"/>
              </w:rPr>
            </w:pPr>
            <w:del w:id="511" w:author="Abid Ali" w:date="2023-04-05T11:14:00Z">
              <w:r w:rsidRPr="003856FE" w:rsidDel="005B714B">
                <w:rPr>
                  <w:rFonts w:eastAsiaTheme="minorEastAsia"/>
                  <w:sz w:val="17"/>
                  <w:szCs w:val="17"/>
                  <w:lang w:val="en-GB"/>
                </w:rPr>
                <w:delText>0.7907</w:delText>
              </w:r>
            </w:del>
          </w:p>
        </w:tc>
        <w:tc>
          <w:tcPr>
            <w:tcW w:w="522" w:type="dxa"/>
          </w:tcPr>
          <w:p w14:paraId="552FC272" w14:textId="7C823CD0" w:rsidR="00D33C9A" w:rsidRPr="003856FE" w:rsidDel="005B714B" w:rsidRDefault="00D33C9A" w:rsidP="00D33C9A">
            <w:pPr>
              <w:tabs>
                <w:tab w:val="left" w:pos="7650"/>
              </w:tabs>
              <w:spacing w:before="120" w:after="120"/>
              <w:jc w:val="center"/>
              <w:rPr>
                <w:del w:id="512" w:author="Abid Ali" w:date="2023-04-05T11:14:00Z"/>
                <w:rFonts w:eastAsiaTheme="minorEastAsia"/>
                <w:sz w:val="17"/>
                <w:szCs w:val="17"/>
                <w:lang w:val="en-GB"/>
              </w:rPr>
            </w:pPr>
            <w:del w:id="513" w:author="Abid Ali" w:date="2023-04-05T11:14:00Z">
              <w:r w:rsidRPr="003856FE" w:rsidDel="005B714B">
                <w:rPr>
                  <w:rFonts w:eastAsiaTheme="minorEastAsia"/>
                  <w:sz w:val="17"/>
                  <w:szCs w:val="17"/>
                  <w:lang w:val="en-GB"/>
                </w:rPr>
                <w:delText>0.7599</w:delText>
              </w:r>
            </w:del>
          </w:p>
        </w:tc>
        <w:tc>
          <w:tcPr>
            <w:tcW w:w="518" w:type="dxa"/>
          </w:tcPr>
          <w:p w14:paraId="24436788" w14:textId="347B5382" w:rsidR="00D33C9A" w:rsidRPr="003856FE" w:rsidDel="005B714B" w:rsidRDefault="00D33C9A" w:rsidP="00D33C9A">
            <w:pPr>
              <w:tabs>
                <w:tab w:val="left" w:pos="7650"/>
              </w:tabs>
              <w:spacing w:before="120" w:after="120"/>
              <w:jc w:val="center"/>
              <w:rPr>
                <w:del w:id="514" w:author="Abid Ali" w:date="2023-04-05T11:14:00Z"/>
                <w:rFonts w:eastAsiaTheme="minorEastAsia"/>
                <w:sz w:val="17"/>
                <w:szCs w:val="17"/>
                <w:lang w:val="en-GB"/>
              </w:rPr>
            </w:pPr>
            <w:del w:id="515" w:author="Abid Ali" w:date="2023-04-05T11:14:00Z">
              <w:r w:rsidRPr="003856FE" w:rsidDel="005B714B">
                <w:rPr>
                  <w:rFonts w:eastAsiaTheme="minorEastAsia"/>
                  <w:sz w:val="17"/>
                  <w:szCs w:val="17"/>
                  <w:lang w:val="en-GB"/>
                </w:rPr>
                <w:delText>0.7911</w:delText>
              </w:r>
            </w:del>
          </w:p>
        </w:tc>
        <w:tc>
          <w:tcPr>
            <w:tcW w:w="522" w:type="dxa"/>
          </w:tcPr>
          <w:p w14:paraId="48E79742" w14:textId="6CA7B676" w:rsidR="00D33C9A" w:rsidRPr="003856FE" w:rsidDel="005B714B" w:rsidRDefault="00D33C9A" w:rsidP="00D33C9A">
            <w:pPr>
              <w:tabs>
                <w:tab w:val="left" w:pos="7650"/>
              </w:tabs>
              <w:spacing w:before="120" w:after="120"/>
              <w:jc w:val="center"/>
              <w:rPr>
                <w:del w:id="516" w:author="Abid Ali" w:date="2023-04-05T11:14:00Z"/>
                <w:rFonts w:eastAsiaTheme="minorEastAsia"/>
                <w:sz w:val="17"/>
                <w:szCs w:val="17"/>
                <w:lang w:val="en-GB"/>
              </w:rPr>
            </w:pPr>
            <w:del w:id="517" w:author="Abid Ali" w:date="2023-04-05T11:14:00Z">
              <w:r w:rsidRPr="003856FE" w:rsidDel="005B714B">
                <w:rPr>
                  <w:rFonts w:eastAsiaTheme="minorEastAsia"/>
                  <w:sz w:val="17"/>
                  <w:szCs w:val="17"/>
                  <w:lang w:val="en-GB"/>
                </w:rPr>
                <w:delText>0.8523</w:delText>
              </w:r>
            </w:del>
          </w:p>
        </w:tc>
        <w:tc>
          <w:tcPr>
            <w:tcW w:w="522" w:type="dxa"/>
          </w:tcPr>
          <w:p w14:paraId="77A2AA6C" w14:textId="6E85B9EC" w:rsidR="00D33C9A" w:rsidRPr="003856FE" w:rsidDel="005B714B" w:rsidRDefault="00D33C9A" w:rsidP="00D33C9A">
            <w:pPr>
              <w:tabs>
                <w:tab w:val="left" w:pos="7650"/>
              </w:tabs>
              <w:spacing w:before="120" w:after="120"/>
              <w:jc w:val="center"/>
              <w:rPr>
                <w:del w:id="518" w:author="Abid Ali" w:date="2023-04-05T11:14:00Z"/>
                <w:rFonts w:eastAsiaTheme="minorEastAsia"/>
                <w:sz w:val="17"/>
                <w:szCs w:val="17"/>
                <w:lang w:val="en-GB"/>
              </w:rPr>
            </w:pPr>
            <w:del w:id="519" w:author="Abid Ali" w:date="2023-04-05T11:14:00Z">
              <w:r w:rsidRPr="003856FE" w:rsidDel="005B714B">
                <w:rPr>
                  <w:rFonts w:eastAsiaTheme="minorEastAsia"/>
                  <w:sz w:val="17"/>
                  <w:szCs w:val="17"/>
                  <w:lang w:val="en-GB"/>
                </w:rPr>
                <w:delText>0.8298</w:delText>
              </w:r>
            </w:del>
          </w:p>
        </w:tc>
        <w:tc>
          <w:tcPr>
            <w:tcW w:w="467" w:type="dxa"/>
          </w:tcPr>
          <w:p w14:paraId="3670DD35" w14:textId="2D91BC10" w:rsidR="00D33C9A" w:rsidRPr="003856FE" w:rsidDel="005B714B" w:rsidRDefault="00D33C9A" w:rsidP="00D33C9A">
            <w:pPr>
              <w:tabs>
                <w:tab w:val="left" w:pos="7650"/>
              </w:tabs>
              <w:spacing w:before="120" w:after="120"/>
              <w:jc w:val="center"/>
              <w:rPr>
                <w:del w:id="520" w:author="Abid Ali" w:date="2023-04-05T11:14:00Z"/>
                <w:rFonts w:eastAsiaTheme="minorEastAsia"/>
                <w:sz w:val="17"/>
                <w:szCs w:val="17"/>
                <w:lang w:val="en-GB"/>
              </w:rPr>
            </w:pPr>
            <w:del w:id="521" w:author="Abid Ali" w:date="2023-04-05T11:14:00Z">
              <w:r w:rsidRPr="003856FE" w:rsidDel="005B714B">
                <w:rPr>
                  <w:rFonts w:eastAsiaTheme="minorEastAsia"/>
                  <w:sz w:val="17"/>
                  <w:szCs w:val="17"/>
                  <w:lang w:val="en-GB"/>
                </w:rPr>
                <w:delText>0.925</w:delText>
              </w:r>
            </w:del>
          </w:p>
        </w:tc>
        <w:tc>
          <w:tcPr>
            <w:tcW w:w="1078" w:type="dxa"/>
          </w:tcPr>
          <w:p w14:paraId="22E30A5B" w14:textId="526863B3" w:rsidR="00D33C9A" w:rsidRPr="003856FE" w:rsidDel="005B714B" w:rsidRDefault="00D33C9A" w:rsidP="00D33C9A">
            <w:pPr>
              <w:tabs>
                <w:tab w:val="left" w:pos="7650"/>
              </w:tabs>
              <w:spacing w:before="120" w:after="120"/>
              <w:jc w:val="center"/>
              <w:rPr>
                <w:del w:id="522" w:author="Abid Ali" w:date="2023-04-05T11:14:00Z"/>
                <w:rFonts w:eastAsiaTheme="minorEastAsia"/>
                <w:sz w:val="17"/>
                <w:szCs w:val="17"/>
                <w:lang w:val="en-GB"/>
              </w:rPr>
            </w:pPr>
            <w:del w:id="523" w:author="Abid Ali" w:date="2023-04-05T11:14:00Z">
              <w:r w:rsidRPr="003856FE" w:rsidDel="005B714B">
                <w:rPr>
                  <w:rFonts w:eastAsiaTheme="minorEastAsia"/>
                  <w:sz w:val="17"/>
                  <w:szCs w:val="17"/>
                  <w:lang w:val="en-GB"/>
                </w:rPr>
                <w:delText>0.952</w:delText>
              </w:r>
            </w:del>
          </w:p>
        </w:tc>
      </w:tr>
    </w:tbl>
    <w:p w14:paraId="059EDB0A" w14:textId="56D567C0" w:rsidR="00D33C9A" w:rsidRPr="003856FE" w:rsidRDefault="00D33C9A" w:rsidP="00D33C9A">
      <w:pPr>
        <w:pStyle w:val="BodyText"/>
        <w:spacing w:before="120" w:after="120"/>
        <w:ind w:right="113"/>
        <w:jc w:val="center"/>
      </w:pPr>
      <w:r w:rsidRPr="003856FE">
        <w:rPr>
          <w:noProof/>
        </w:rPr>
        <w:drawing>
          <wp:inline distT="0" distB="0" distL="0" distR="0" wp14:anchorId="53FA2650" wp14:editId="4E83D7DA">
            <wp:extent cx="3888188" cy="2615979"/>
            <wp:effectExtent l="0" t="0" r="17145" b="13335"/>
            <wp:docPr id="46" name="Chart 4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979401F-4769-DD6C-3892-21700BB4E2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88E5D8E" w14:textId="4603C1A1" w:rsidR="00D33C9A" w:rsidRDefault="00D33C9A" w:rsidP="00D33C9A">
      <w:pPr>
        <w:pStyle w:val="Caption"/>
        <w:jc w:val="center"/>
        <w:rPr>
          <w:rFonts w:ascii="Times New Roman" w:eastAsiaTheme="minorEastAsia" w:hAnsi="Times New Roman" w:cs="Times New Roman"/>
          <w:i w:val="0"/>
          <w:iCs w:val="0"/>
          <w:color w:val="auto"/>
          <w:sz w:val="22"/>
          <w:szCs w:val="22"/>
          <w:lang w:val="en-GB"/>
        </w:rPr>
      </w:pPr>
      <w:r w:rsidRPr="003E7834">
        <w:rPr>
          <w:rFonts w:ascii="Times New Roman" w:eastAsiaTheme="minorEastAsia" w:hAnsi="Times New Roman" w:cs="Times New Roman"/>
          <w:b/>
          <w:bCs/>
          <w:i w:val="0"/>
          <w:iCs w:val="0"/>
          <w:color w:val="auto"/>
          <w:sz w:val="22"/>
          <w:szCs w:val="22"/>
          <w:lang w:val="en-GB"/>
        </w:rPr>
        <w:t xml:space="preserve">Fig </w:t>
      </w:r>
      <w:r w:rsidRPr="003E7834">
        <w:rPr>
          <w:rFonts w:ascii="Times New Roman" w:eastAsiaTheme="minorEastAsia" w:hAnsi="Times New Roman" w:cs="Times New Roman"/>
          <w:b/>
          <w:bCs/>
          <w:i w:val="0"/>
          <w:iCs w:val="0"/>
          <w:color w:val="auto"/>
          <w:sz w:val="22"/>
          <w:szCs w:val="22"/>
          <w:lang w:val="en-GB"/>
        </w:rPr>
        <w:fldChar w:fldCharType="begin"/>
      </w:r>
      <w:r w:rsidRPr="003E7834">
        <w:rPr>
          <w:rFonts w:ascii="Times New Roman" w:eastAsiaTheme="minorEastAsia" w:hAnsi="Times New Roman" w:cs="Times New Roman"/>
          <w:b/>
          <w:bCs/>
          <w:i w:val="0"/>
          <w:iCs w:val="0"/>
          <w:color w:val="auto"/>
          <w:sz w:val="22"/>
          <w:szCs w:val="22"/>
          <w:lang w:val="en-GB"/>
        </w:rPr>
        <w:instrText xml:space="preserve"> SEQ Figure \* ARABIC </w:instrText>
      </w:r>
      <w:r w:rsidRPr="003E7834">
        <w:rPr>
          <w:rFonts w:ascii="Times New Roman" w:eastAsiaTheme="minorEastAsia" w:hAnsi="Times New Roman" w:cs="Times New Roman"/>
          <w:b/>
          <w:bCs/>
          <w:i w:val="0"/>
          <w:iCs w:val="0"/>
          <w:color w:val="auto"/>
          <w:sz w:val="22"/>
          <w:szCs w:val="22"/>
          <w:lang w:val="en-GB"/>
        </w:rPr>
        <w:fldChar w:fldCharType="separate"/>
      </w:r>
      <w:r w:rsidRPr="003E7834">
        <w:rPr>
          <w:rFonts w:ascii="Times New Roman" w:eastAsiaTheme="minorEastAsia" w:hAnsi="Times New Roman" w:cs="Times New Roman"/>
          <w:b/>
          <w:bCs/>
          <w:i w:val="0"/>
          <w:iCs w:val="0"/>
          <w:noProof/>
          <w:color w:val="auto"/>
          <w:sz w:val="22"/>
          <w:szCs w:val="22"/>
          <w:lang w:val="en-GB"/>
        </w:rPr>
        <w:t>11</w:t>
      </w:r>
      <w:r w:rsidRPr="003E7834">
        <w:rPr>
          <w:rFonts w:ascii="Times New Roman" w:eastAsiaTheme="minorEastAsia" w:hAnsi="Times New Roman" w:cs="Times New Roman"/>
          <w:b/>
          <w:bCs/>
          <w:i w:val="0"/>
          <w:iCs w:val="0"/>
          <w:color w:val="auto"/>
          <w:sz w:val="22"/>
          <w:szCs w:val="22"/>
          <w:lang w:val="en-GB"/>
        </w:rPr>
        <w:fldChar w:fldCharType="end"/>
      </w:r>
      <w:r w:rsidRPr="003E7834">
        <w:rPr>
          <w:rFonts w:ascii="Times New Roman" w:eastAsiaTheme="minorEastAsia" w:hAnsi="Times New Roman" w:cs="Times New Roman"/>
          <w:b/>
          <w:bCs/>
          <w:i w:val="0"/>
          <w:iCs w:val="0"/>
          <w:color w:val="auto"/>
          <w:sz w:val="22"/>
          <w:szCs w:val="22"/>
          <w:lang w:val="en-GB"/>
        </w:rPr>
        <w:t>.</w:t>
      </w:r>
      <w:r w:rsidRPr="003E7834">
        <w:rPr>
          <w:rFonts w:ascii="Times New Roman" w:eastAsiaTheme="minorEastAsia" w:hAnsi="Times New Roman" w:cs="Times New Roman"/>
          <w:i w:val="0"/>
          <w:iCs w:val="0"/>
          <w:color w:val="auto"/>
          <w:sz w:val="22"/>
          <w:szCs w:val="22"/>
          <w:lang w:val="en-GB"/>
        </w:rPr>
        <w:t xml:space="preserve"> Comparison of the proposed work's performance to that of similar current schemes in terms of Precision, Recall, F1-measure, and Accuracy</w:t>
      </w:r>
    </w:p>
    <w:p w14:paraId="2E75C053" w14:textId="444E6643" w:rsidR="006A7045" w:rsidRPr="006A7045" w:rsidDel="005B714B" w:rsidRDefault="006A7045" w:rsidP="006A7045">
      <w:pPr>
        <w:pStyle w:val="Caption"/>
        <w:jc w:val="center"/>
        <w:rPr>
          <w:del w:id="524" w:author="Abid Ali" w:date="2023-04-05T11:14:00Z"/>
          <w:rFonts w:ascii="Times New Roman" w:eastAsiaTheme="minorEastAsia" w:hAnsi="Times New Roman" w:cs="Times New Roman"/>
          <w:i w:val="0"/>
          <w:iCs w:val="0"/>
          <w:color w:val="auto"/>
          <w:sz w:val="22"/>
          <w:szCs w:val="22"/>
          <w:lang w:val="en-GB"/>
        </w:rPr>
      </w:pPr>
      <w:del w:id="525" w:author="Abid Ali" w:date="2023-04-05T11:14:00Z">
        <w:r w:rsidRPr="006A7045" w:rsidDel="005B714B">
          <w:rPr>
            <w:rFonts w:ascii="Times New Roman" w:eastAsiaTheme="minorEastAsia" w:hAnsi="Times New Roman" w:cs="Times New Roman"/>
            <w:i w:val="0"/>
            <w:iCs w:val="0"/>
            <w:color w:val="auto"/>
            <w:sz w:val="22"/>
            <w:szCs w:val="22"/>
            <w:lang w:val="en-GB"/>
          </w:rPr>
          <w:delText xml:space="preserve">Table </w:delText>
        </w:r>
        <w:r w:rsidRPr="006A7045" w:rsidDel="005B714B">
          <w:rPr>
            <w:rFonts w:eastAsiaTheme="minorEastAsia"/>
            <w:i w:val="0"/>
            <w:iCs w:val="0"/>
            <w:lang w:val="en-GB"/>
          </w:rPr>
          <w:fldChar w:fldCharType="begin"/>
        </w:r>
        <w:r w:rsidRPr="006A7045" w:rsidDel="005B714B">
          <w:rPr>
            <w:rFonts w:ascii="Times New Roman" w:eastAsiaTheme="minorEastAsia" w:hAnsi="Times New Roman" w:cs="Times New Roman"/>
            <w:i w:val="0"/>
            <w:iCs w:val="0"/>
            <w:color w:val="auto"/>
            <w:sz w:val="22"/>
            <w:szCs w:val="22"/>
            <w:lang w:val="en-GB"/>
          </w:rPr>
          <w:delInstrText xml:space="preserve"> SEQ Table \* ARABIC </w:delInstrText>
        </w:r>
        <w:r w:rsidRPr="006A7045" w:rsidDel="005B714B">
          <w:rPr>
            <w:rFonts w:eastAsiaTheme="minorEastAsia"/>
            <w:i w:val="0"/>
            <w:iCs w:val="0"/>
            <w:lang w:val="en-GB"/>
          </w:rPr>
          <w:fldChar w:fldCharType="separate"/>
        </w:r>
        <w:r w:rsidRPr="006A7045" w:rsidDel="005B714B">
          <w:rPr>
            <w:rFonts w:ascii="Times New Roman" w:eastAsiaTheme="minorEastAsia" w:hAnsi="Times New Roman" w:cs="Times New Roman"/>
            <w:i w:val="0"/>
            <w:iCs w:val="0"/>
            <w:color w:val="auto"/>
            <w:sz w:val="22"/>
            <w:szCs w:val="22"/>
            <w:lang w:val="en-GB"/>
          </w:rPr>
          <w:delText>7</w:delText>
        </w:r>
        <w:r w:rsidRPr="006A7045" w:rsidDel="005B714B">
          <w:rPr>
            <w:rFonts w:eastAsiaTheme="minorEastAsia"/>
            <w:i w:val="0"/>
            <w:iCs w:val="0"/>
            <w:lang w:val="en-GB"/>
          </w:rPr>
          <w:fldChar w:fldCharType="end"/>
        </w:r>
        <w:r w:rsidRPr="006A7045" w:rsidDel="005B714B">
          <w:rPr>
            <w:rFonts w:ascii="Times New Roman" w:eastAsiaTheme="minorEastAsia" w:hAnsi="Times New Roman" w:cs="Times New Roman"/>
            <w:i w:val="0"/>
            <w:iCs w:val="0"/>
            <w:color w:val="auto"/>
            <w:sz w:val="22"/>
            <w:szCs w:val="22"/>
            <w:lang w:val="en-GB"/>
          </w:rPr>
          <w:delText xml:space="preserve"> Comparison based on error rate.</w:delText>
        </w:r>
      </w:del>
    </w:p>
    <w:tbl>
      <w:tblPr>
        <w:tblStyle w:val="TableGrid"/>
        <w:tblW w:w="4998" w:type="dxa"/>
        <w:jc w:val="center"/>
        <w:tblLook w:val="04A0" w:firstRow="1" w:lastRow="0" w:firstColumn="1" w:lastColumn="0" w:noHBand="0" w:noVBand="1"/>
      </w:tblPr>
      <w:tblGrid>
        <w:gridCol w:w="990"/>
        <w:gridCol w:w="613"/>
        <w:gridCol w:w="599"/>
        <w:gridCol w:w="599"/>
        <w:gridCol w:w="613"/>
        <w:gridCol w:w="599"/>
        <w:gridCol w:w="684"/>
        <w:gridCol w:w="1534"/>
      </w:tblGrid>
      <w:tr w:rsidR="00D33C9A" w:rsidRPr="003856FE" w:rsidDel="005B714B" w14:paraId="73D2D401" w14:textId="208EB0B5" w:rsidTr="003E7834">
        <w:trPr>
          <w:trHeight w:val="456"/>
          <w:jc w:val="center"/>
          <w:del w:id="526" w:author="Abid Ali" w:date="2023-04-05T11:14:00Z"/>
        </w:trPr>
        <w:tc>
          <w:tcPr>
            <w:tcW w:w="779" w:type="dxa"/>
            <w:vMerge w:val="restart"/>
          </w:tcPr>
          <w:p w14:paraId="25DFA06B" w14:textId="0EB5E705" w:rsidR="00D33C9A" w:rsidRPr="003856FE" w:rsidDel="005B714B" w:rsidRDefault="00D33C9A" w:rsidP="00DC2CA6">
            <w:pPr>
              <w:tabs>
                <w:tab w:val="left" w:pos="7650"/>
              </w:tabs>
              <w:spacing w:before="120" w:after="120" w:line="360" w:lineRule="auto"/>
              <w:jc w:val="both"/>
              <w:rPr>
                <w:del w:id="527" w:author="Abid Ali" w:date="2023-04-05T11:14:00Z"/>
                <w:rFonts w:eastAsiaTheme="minorEastAsia"/>
                <w:b/>
                <w:bCs/>
                <w:sz w:val="17"/>
                <w:szCs w:val="17"/>
                <w:lang w:val="en-GB"/>
              </w:rPr>
            </w:pPr>
          </w:p>
          <w:p w14:paraId="0F19E724" w14:textId="21447F95" w:rsidR="00D33C9A" w:rsidRPr="003856FE" w:rsidDel="005B714B" w:rsidRDefault="00D33C9A" w:rsidP="00DC2CA6">
            <w:pPr>
              <w:tabs>
                <w:tab w:val="left" w:pos="7650"/>
              </w:tabs>
              <w:spacing w:before="120" w:after="120" w:line="360" w:lineRule="auto"/>
              <w:jc w:val="both"/>
              <w:rPr>
                <w:del w:id="528" w:author="Abid Ali" w:date="2023-04-05T11:14:00Z"/>
                <w:rFonts w:eastAsiaTheme="minorEastAsia"/>
                <w:b/>
                <w:bCs/>
                <w:sz w:val="17"/>
                <w:szCs w:val="17"/>
                <w:lang w:val="en-GB"/>
              </w:rPr>
            </w:pPr>
            <w:del w:id="529" w:author="Abid Ali" w:date="2023-04-05T11:14:00Z">
              <w:r w:rsidRPr="003856FE" w:rsidDel="005B714B">
                <w:rPr>
                  <w:rFonts w:eastAsiaTheme="minorEastAsia"/>
                  <w:b/>
                  <w:bCs/>
                  <w:sz w:val="17"/>
                  <w:szCs w:val="17"/>
                  <w:lang w:val="en-GB"/>
                </w:rPr>
                <w:delText>Parameter</w:delText>
              </w:r>
            </w:del>
          </w:p>
        </w:tc>
        <w:tc>
          <w:tcPr>
            <w:tcW w:w="4219" w:type="dxa"/>
            <w:gridSpan w:val="7"/>
          </w:tcPr>
          <w:p w14:paraId="6FC50161" w14:textId="1CF93C65" w:rsidR="00D33C9A" w:rsidRPr="003856FE" w:rsidDel="005B714B" w:rsidRDefault="00D33C9A" w:rsidP="00DC2CA6">
            <w:pPr>
              <w:tabs>
                <w:tab w:val="left" w:pos="7650"/>
              </w:tabs>
              <w:spacing w:before="120" w:after="120" w:line="360" w:lineRule="auto"/>
              <w:jc w:val="center"/>
              <w:rPr>
                <w:del w:id="530" w:author="Abid Ali" w:date="2023-04-05T11:14:00Z"/>
                <w:rFonts w:eastAsiaTheme="minorEastAsia"/>
                <w:b/>
                <w:bCs/>
                <w:sz w:val="17"/>
                <w:szCs w:val="17"/>
                <w:lang w:val="en-GB"/>
              </w:rPr>
            </w:pPr>
            <w:del w:id="531" w:author="Abid Ali" w:date="2023-04-05T11:14:00Z">
              <w:r w:rsidRPr="003856FE" w:rsidDel="005B714B">
                <w:rPr>
                  <w:rFonts w:eastAsiaTheme="minorEastAsia"/>
                  <w:b/>
                  <w:bCs/>
                  <w:sz w:val="17"/>
                  <w:szCs w:val="17"/>
                  <w:lang w:val="en-GB"/>
                </w:rPr>
                <w:delText>Models</w:delText>
              </w:r>
            </w:del>
          </w:p>
        </w:tc>
      </w:tr>
      <w:tr w:rsidR="000673B8" w:rsidRPr="003856FE" w:rsidDel="005B714B" w14:paraId="42D1C7C7" w14:textId="74DD693F" w:rsidTr="003E7834">
        <w:trPr>
          <w:trHeight w:val="125"/>
          <w:jc w:val="center"/>
          <w:del w:id="532" w:author="Abid Ali" w:date="2023-04-05T11:14:00Z"/>
        </w:trPr>
        <w:tc>
          <w:tcPr>
            <w:tcW w:w="779" w:type="dxa"/>
            <w:vMerge/>
          </w:tcPr>
          <w:p w14:paraId="7A1C2E9C" w14:textId="1D1DC435" w:rsidR="00D33C9A" w:rsidRPr="003856FE" w:rsidDel="005B714B" w:rsidRDefault="00D33C9A" w:rsidP="00DC2CA6">
            <w:pPr>
              <w:tabs>
                <w:tab w:val="left" w:pos="7650"/>
              </w:tabs>
              <w:spacing w:before="120" w:after="120" w:line="360" w:lineRule="auto"/>
              <w:jc w:val="both"/>
              <w:rPr>
                <w:del w:id="533" w:author="Abid Ali" w:date="2023-04-05T11:14:00Z"/>
                <w:rFonts w:eastAsiaTheme="minorEastAsia"/>
                <w:b/>
                <w:bCs/>
                <w:sz w:val="17"/>
                <w:szCs w:val="17"/>
                <w:lang w:val="en-GB"/>
              </w:rPr>
            </w:pPr>
          </w:p>
        </w:tc>
        <w:tc>
          <w:tcPr>
            <w:tcW w:w="504" w:type="dxa"/>
          </w:tcPr>
          <w:p w14:paraId="26350771" w14:textId="14EDC5C8" w:rsidR="00D33C9A" w:rsidRPr="003856FE" w:rsidDel="005B714B" w:rsidRDefault="00D33C9A" w:rsidP="00DC2CA6">
            <w:pPr>
              <w:tabs>
                <w:tab w:val="left" w:pos="7650"/>
              </w:tabs>
              <w:spacing w:before="120" w:after="120" w:line="360" w:lineRule="auto"/>
              <w:jc w:val="both"/>
              <w:rPr>
                <w:del w:id="534" w:author="Abid Ali" w:date="2023-04-05T11:14:00Z"/>
                <w:rFonts w:eastAsiaTheme="minorEastAsia"/>
                <w:b/>
                <w:bCs/>
                <w:sz w:val="17"/>
                <w:szCs w:val="17"/>
                <w:lang w:val="en-GB"/>
              </w:rPr>
            </w:pPr>
            <w:del w:id="535" w:author="Abid Ali" w:date="2023-04-05T11:14:00Z">
              <w:r w:rsidRPr="003856FE" w:rsidDel="005B714B">
                <w:rPr>
                  <w:rFonts w:eastAsiaTheme="minorEastAsia"/>
                  <w:b/>
                  <w:bCs/>
                  <w:sz w:val="17"/>
                  <w:szCs w:val="17"/>
                  <w:lang w:val="en-GB"/>
                </w:rPr>
                <w:delText>MNB [18]</w:delText>
              </w:r>
            </w:del>
          </w:p>
        </w:tc>
        <w:tc>
          <w:tcPr>
            <w:tcW w:w="494" w:type="dxa"/>
          </w:tcPr>
          <w:p w14:paraId="5B6B3BC3" w14:textId="42385EAA" w:rsidR="00D33C9A" w:rsidRPr="003856FE" w:rsidDel="005B714B" w:rsidRDefault="00D33C9A" w:rsidP="00DC2CA6">
            <w:pPr>
              <w:tabs>
                <w:tab w:val="left" w:pos="7650"/>
              </w:tabs>
              <w:spacing w:before="120" w:after="120" w:line="360" w:lineRule="auto"/>
              <w:jc w:val="both"/>
              <w:rPr>
                <w:del w:id="536" w:author="Abid Ali" w:date="2023-04-05T11:14:00Z"/>
                <w:rFonts w:eastAsiaTheme="minorEastAsia"/>
                <w:b/>
                <w:bCs/>
                <w:sz w:val="17"/>
                <w:szCs w:val="17"/>
                <w:lang w:val="en-GB"/>
              </w:rPr>
            </w:pPr>
            <w:del w:id="537" w:author="Abid Ali" w:date="2023-04-05T11:14:00Z">
              <w:r w:rsidRPr="003856FE" w:rsidDel="005B714B">
                <w:rPr>
                  <w:rFonts w:eastAsiaTheme="minorEastAsia"/>
                  <w:b/>
                  <w:bCs/>
                  <w:sz w:val="17"/>
                  <w:szCs w:val="17"/>
                  <w:lang w:val="en-GB"/>
                </w:rPr>
                <w:delText>MLP [18]</w:delText>
              </w:r>
            </w:del>
          </w:p>
        </w:tc>
        <w:tc>
          <w:tcPr>
            <w:tcW w:w="494" w:type="dxa"/>
          </w:tcPr>
          <w:p w14:paraId="3BE08D25" w14:textId="640FD67A" w:rsidR="00D33C9A" w:rsidRPr="003856FE" w:rsidDel="005B714B" w:rsidRDefault="00D33C9A" w:rsidP="00DC2CA6">
            <w:pPr>
              <w:tabs>
                <w:tab w:val="left" w:pos="7650"/>
              </w:tabs>
              <w:spacing w:before="120" w:after="120" w:line="360" w:lineRule="auto"/>
              <w:jc w:val="both"/>
              <w:rPr>
                <w:del w:id="538" w:author="Abid Ali" w:date="2023-04-05T11:14:00Z"/>
                <w:rFonts w:eastAsiaTheme="minorEastAsia"/>
                <w:b/>
                <w:bCs/>
                <w:sz w:val="17"/>
                <w:szCs w:val="17"/>
                <w:lang w:val="en-GB"/>
              </w:rPr>
            </w:pPr>
            <w:del w:id="539" w:author="Abid Ali" w:date="2023-04-05T11:14:00Z">
              <w:r w:rsidRPr="003856FE" w:rsidDel="005B714B">
                <w:rPr>
                  <w:rFonts w:eastAsiaTheme="minorEastAsia"/>
                  <w:b/>
                  <w:bCs/>
                  <w:sz w:val="17"/>
                  <w:szCs w:val="17"/>
                  <w:lang w:val="en-GB"/>
                </w:rPr>
                <w:delText>LR [18]</w:delText>
              </w:r>
            </w:del>
          </w:p>
        </w:tc>
        <w:tc>
          <w:tcPr>
            <w:tcW w:w="504" w:type="dxa"/>
          </w:tcPr>
          <w:p w14:paraId="30938E19" w14:textId="03CC492D" w:rsidR="00D33C9A" w:rsidRPr="003856FE" w:rsidDel="005B714B" w:rsidRDefault="00D33C9A" w:rsidP="00DC2CA6">
            <w:pPr>
              <w:tabs>
                <w:tab w:val="left" w:pos="7650"/>
              </w:tabs>
              <w:spacing w:before="120" w:after="120" w:line="360" w:lineRule="auto"/>
              <w:jc w:val="both"/>
              <w:rPr>
                <w:del w:id="540" w:author="Abid Ali" w:date="2023-04-05T11:14:00Z"/>
                <w:rFonts w:eastAsiaTheme="minorEastAsia"/>
                <w:b/>
                <w:bCs/>
                <w:sz w:val="17"/>
                <w:szCs w:val="17"/>
                <w:lang w:val="en-GB"/>
              </w:rPr>
            </w:pPr>
            <w:del w:id="541" w:author="Abid Ali" w:date="2023-04-05T11:14:00Z">
              <w:r w:rsidRPr="003856FE" w:rsidDel="005B714B">
                <w:rPr>
                  <w:rFonts w:eastAsiaTheme="minorEastAsia"/>
                  <w:b/>
                  <w:bCs/>
                  <w:sz w:val="17"/>
                  <w:szCs w:val="17"/>
                  <w:lang w:val="en-GB"/>
                </w:rPr>
                <w:delText>MNB</w:delText>
              </w:r>
            </w:del>
          </w:p>
        </w:tc>
        <w:tc>
          <w:tcPr>
            <w:tcW w:w="494" w:type="dxa"/>
          </w:tcPr>
          <w:p w14:paraId="27BF1DC4" w14:textId="19ED9B93" w:rsidR="00D33C9A" w:rsidRPr="003856FE" w:rsidDel="005B714B" w:rsidRDefault="00D33C9A" w:rsidP="00DC2CA6">
            <w:pPr>
              <w:tabs>
                <w:tab w:val="left" w:pos="7650"/>
              </w:tabs>
              <w:spacing w:before="120" w:after="120" w:line="360" w:lineRule="auto"/>
              <w:jc w:val="both"/>
              <w:rPr>
                <w:del w:id="542" w:author="Abid Ali" w:date="2023-04-05T11:14:00Z"/>
                <w:rFonts w:eastAsiaTheme="minorEastAsia"/>
                <w:b/>
                <w:bCs/>
                <w:sz w:val="17"/>
                <w:szCs w:val="17"/>
                <w:lang w:val="en-GB"/>
              </w:rPr>
            </w:pPr>
            <w:del w:id="543" w:author="Abid Ali" w:date="2023-04-05T11:14:00Z">
              <w:r w:rsidRPr="003856FE" w:rsidDel="005B714B">
                <w:rPr>
                  <w:rFonts w:eastAsiaTheme="minorEastAsia"/>
                  <w:b/>
                  <w:bCs/>
                  <w:sz w:val="17"/>
                  <w:szCs w:val="17"/>
                  <w:lang w:val="en-GB"/>
                </w:rPr>
                <w:delText>MLP</w:delText>
              </w:r>
            </w:del>
          </w:p>
        </w:tc>
        <w:tc>
          <w:tcPr>
            <w:tcW w:w="556" w:type="dxa"/>
          </w:tcPr>
          <w:p w14:paraId="69E5A305" w14:textId="0CC45320" w:rsidR="00D33C9A" w:rsidRPr="003856FE" w:rsidDel="005B714B" w:rsidRDefault="00D33C9A" w:rsidP="00DC2CA6">
            <w:pPr>
              <w:tabs>
                <w:tab w:val="left" w:pos="7650"/>
              </w:tabs>
              <w:spacing w:before="120" w:after="120" w:line="360" w:lineRule="auto"/>
              <w:jc w:val="both"/>
              <w:rPr>
                <w:del w:id="544" w:author="Abid Ali" w:date="2023-04-05T11:14:00Z"/>
                <w:rFonts w:eastAsiaTheme="minorEastAsia"/>
                <w:b/>
                <w:bCs/>
                <w:sz w:val="17"/>
                <w:szCs w:val="17"/>
                <w:lang w:val="en-GB"/>
              </w:rPr>
            </w:pPr>
            <w:del w:id="545" w:author="Abid Ali" w:date="2023-04-05T11:14:00Z">
              <w:r w:rsidRPr="003856FE" w:rsidDel="005B714B">
                <w:rPr>
                  <w:rFonts w:eastAsiaTheme="minorEastAsia"/>
                  <w:b/>
                  <w:bCs/>
                  <w:sz w:val="17"/>
                  <w:szCs w:val="17"/>
                  <w:lang w:val="en-GB"/>
                </w:rPr>
                <w:delText>LR</w:delText>
              </w:r>
            </w:del>
          </w:p>
        </w:tc>
        <w:tc>
          <w:tcPr>
            <w:tcW w:w="1173" w:type="dxa"/>
          </w:tcPr>
          <w:p w14:paraId="29ABE736" w14:textId="6F8C4FC7" w:rsidR="00D33C9A" w:rsidRPr="003856FE" w:rsidDel="005B714B" w:rsidRDefault="00D33C9A" w:rsidP="00DC2CA6">
            <w:pPr>
              <w:tabs>
                <w:tab w:val="left" w:pos="7650"/>
              </w:tabs>
              <w:spacing w:before="120" w:after="120" w:line="360" w:lineRule="auto"/>
              <w:jc w:val="both"/>
              <w:rPr>
                <w:del w:id="546" w:author="Abid Ali" w:date="2023-04-05T11:14:00Z"/>
                <w:rFonts w:eastAsiaTheme="minorEastAsia"/>
                <w:b/>
                <w:bCs/>
                <w:sz w:val="17"/>
                <w:szCs w:val="17"/>
                <w:lang w:val="en-GB"/>
              </w:rPr>
            </w:pPr>
            <w:del w:id="547" w:author="Abid Ali" w:date="2023-04-05T11:14:00Z">
              <w:r w:rsidRPr="003856FE" w:rsidDel="005B714B">
                <w:rPr>
                  <w:rFonts w:eastAsiaTheme="minorEastAsia"/>
                  <w:b/>
                  <w:bCs/>
                  <w:sz w:val="17"/>
                  <w:szCs w:val="17"/>
                  <w:lang w:val="en-GB"/>
                </w:rPr>
                <w:delText xml:space="preserve">Proposed Ensemble Classifiers (MNB+MLP+LR) </w:delText>
              </w:r>
            </w:del>
          </w:p>
        </w:tc>
      </w:tr>
      <w:tr w:rsidR="000673B8" w:rsidRPr="003856FE" w:rsidDel="005B714B" w14:paraId="1E4AFE98" w14:textId="5CE9AB47" w:rsidTr="003E7834">
        <w:trPr>
          <w:trHeight w:val="703"/>
          <w:jc w:val="center"/>
          <w:del w:id="548" w:author="Abid Ali" w:date="2023-04-05T11:14:00Z"/>
        </w:trPr>
        <w:tc>
          <w:tcPr>
            <w:tcW w:w="779" w:type="dxa"/>
          </w:tcPr>
          <w:p w14:paraId="04E9E9E0" w14:textId="5265EFA0" w:rsidR="00D33C9A" w:rsidRPr="003856FE" w:rsidDel="005B714B" w:rsidRDefault="00D33C9A" w:rsidP="00DC2CA6">
            <w:pPr>
              <w:tabs>
                <w:tab w:val="left" w:pos="7650"/>
              </w:tabs>
              <w:spacing w:before="120" w:after="120" w:line="360" w:lineRule="auto"/>
              <w:jc w:val="both"/>
              <w:rPr>
                <w:del w:id="549" w:author="Abid Ali" w:date="2023-04-05T11:14:00Z"/>
                <w:rFonts w:eastAsiaTheme="minorEastAsia"/>
                <w:b/>
                <w:bCs/>
                <w:sz w:val="17"/>
                <w:szCs w:val="17"/>
                <w:lang w:val="en-GB"/>
              </w:rPr>
            </w:pPr>
            <w:del w:id="550" w:author="Abid Ali" w:date="2023-04-05T11:14:00Z">
              <w:r w:rsidRPr="003856FE" w:rsidDel="005B714B">
                <w:rPr>
                  <w:rFonts w:eastAsiaTheme="minorEastAsia"/>
                  <w:b/>
                  <w:bCs/>
                  <w:sz w:val="17"/>
                  <w:szCs w:val="17"/>
                  <w:lang w:val="en-GB"/>
                </w:rPr>
                <w:delText xml:space="preserve">Error Rate </w:delText>
              </w:r>
            </w:del>
          </w:p>
        </w:tc>
        <w:tc>
          <w:tcPr>
            <w:tcW w:w="504" w:type="dxa"/>
          </w:tcPr>
          <w:p w14:paraId="1CBDDBEB" w14:textId="33492470" w:rsidR="00D33C9A" w:rsidRPr="003856FE" w:rsidDel="005B714B" w:rsidRDefault="00D33C9A" w:rsidP="00DC2CA6">
            <w:pPr>
              <w:tabs>
                <w:tab w:val="left" w:pos="7650"/>
              </w:tabs>
              <w:spacing w:before="120" w:after="120" w:line="360" w:lineRule="auto"/>
              <w:jc w:val="both"/>
              <w:rPr>
                <w:del w:id="551" w:author="Abid Ali" w:date="2023-04-05T11:14:00Z"/>
                <w:rFonts w:eastAsiaTheme="minorEastAsia"/>
                <w:sz w:val="17"/>
                <w:szCs w:val="17"/>
                <w:lang w:val="en-GB"/>
              </w:rPr>
            </w:pPr>
            <w:del w:id="552" w:author="Abid Ali" w:date="2023-04-05T11:14:00Z">
              <w:r w:rsidRPr="003856FE" w:rsidDel="005B714B">
                <w:rPr>
                  <w:rFonts w:eastAsiaTheme="minorEastAsia"/>
                  <w:sz w:val="17"/>
                  <w:szCs w:val="17"/>
                  <w:lang w:val="en-GB"/>
                </w:rPr>
                <w:delText>0.207</w:delText>
              </w:r>
            </w:del>
          </w:p>
        </w:tc>
        <w:tc>
          <w:tcPr>
            <w:tcW w:w="494" w:type="dxa"/>
          </w:tcPr>
          <w:p w14:paraId="3AAA79EC" w14:textId="7A11F4CD" w:rsidR="00D33C9A" w:rsidRPr="003856FE" w:rsidDel="005B714B" w:rsidRDefault="00D33C9A" w:rsidP="00DC2CA6">
            <w:pPr>
              <w:tabs>
                <w:tab w:val="left" w:pos="7650"/>
              </w:tabs>
              <w:spacing w:before="120" w:after="120" w:line="360" w:lineRule="auto"/>
              <w:jc w:val="both"/>
              <w:rPr>
                <w:del w:id="553" w:author="Abid Ali" w:date="2023-04-05T11:14:00Z"/>
                <w:rFonts w:eastAsiaTheme="minorEastAsia"/>
                <w:sz w:val="17"/>
                <w:szCs w:val="17"/>
                <w:lang w:val="en-GB"/>
              </w:rPr>
            </w:pPr>
            <w:del w:id="554" w:author="Abid Ali" w:date="2023-04-05T11:14:00Z">
              <w:r w:rsidRPr="003856FE" w:rsidDel="005B714B">
                <w:rPr>
                  <w:rFonts w:eastAsiaTheme="minorEastAsia"/>
                  <w:sz w:val="17"/>
                  <w:szCs w:val="17"/>
                  <w:lang w:val="en-GB"/>
                </w:rPr>
                <w:delText>0.239</w:delText>
              </w:r>
            </w:del>
          </w:p>
        </w:tc>
        <w:tc>
          <w:tcPr>
            <w:tcW w:w="494" w:type="dxa"/>
          </w:tcPr>
          <w:p w14:paraId="39142B60" w14:textId="18F1D480" w:rsidR="00D33C9A" w:rsidRPr="003856FE" w:rsidDel="005B714B" w:rsidRDefault="00D33C9A" w:rsidP="00DC2CA6">
            <w:pPr>
              <w:tabs>
                <w:tab w:val="left" w:pos="7650"/>
              </w:tabs>
              <w:spacing w:before="120" w:after="120" w:line="360" w:lineRule="auto"/>
              <w:jc w:val="both"/>
              <w:rPr>
                <w:del w:id="555" w:author="Abid Ali" w:date="2023-04-05T11:14:00Z"/>
                <w:rFonts w:eastAsiaTheme="minorEastAsia"/>
                <w:sz w:val="17"/>
                <w:szCs w:val="17"/>
                <w:lang w:val="en-GB"/>
              </w:rPr>
            </w:pPr>
            <w:del w:id="556" w:author="Abid Ali" w:date="2023-04-05T11:14:00Z">
              <w:r w:rsidRPr="003856FE" w:rsidDel="005B714B">
                <w:rPr>
                  <w:rFonts w:eastAsiaTheme="minorEastAsia"/>
                  <w:sz w:val="17"/>
                  <w:szCs w:val="17"/>
                  <w:lang w:val="en-GB"/>
                </w:rPr>
                <w:delText>0.208</w:delText>
              </w:r>
            </w:del>
          </w:p>
        </w:tc>
        <w:tc>
          <w:tcPr>
            <w:tcW w:w="504" w:type="dxa"/>
          </w:tcPr>
          <w:p w14:paraId="55D0D724" w14:textId="7C6B1B2C" w:rsidR="00D33C9A" w:rsidRPr="003856FE" w:rsidDel="005B714B" w:rsidRDefault="00D33C9A" w:rsidP="00DC2CA6">
            <w:pPr>
              <w:tabs>
                <w:tab w:val="left" w:pos="7650"/>
              </w:tabs>
              <w:spacing w:before="120" w:after="120" w:line="360" w:lineRule="auto"/>
              <w:jc w:val="both"/>
              <w:rPr>
                <w:del w:id="557" w:author="Abid Ali" w:date="2023-04-05T11:14:00Z"/>
                <w:rFonts w:eastAsiaTheme="minorEastAsia"/>
                <w:sz w:val="17"/>
                <w:szCs w:val="17"/>
                <w:lang w:val="en-GB"/>
              </w:rPr>
            </w:pPr>
            <w:del w:id="558" w:author="Abid Ali" w:date="2023-04-05T11:14:00Z">
              <w:r w:rsidRPr="003856FE" w:rsidDel="005B714B">
                <w:rPr>
                  <w:rFonts w:eastAsiaTheme="minorEastAsia"/>
                  <w:sz w:val="17"/>
                  <w:szCs w:val="17"/>
                  <w:lang w:val="en-GB"/>
                </w:rPr>
                <w:delText>0.108</w:delText>
              </w:r>
            </w:del>
          </w:p>
        </w:tc>
        <w:tc>
          <w:tcPr>
            <w:tcW w:w="494" w:type="dxa"/>
          </w:tcPr>
          <w:p w14:paraId="47DA750B" w14:textId="3E3FF6D9" w:rsidR="00D33C9A" w:rsidRPr="003856FE" w:rsidDel="005B714B" w:rsidRDefault="00D33C9A" w:rsidP="00DC2CA6">
            <w:pPr>
              <w:tabs>
                <w:tab w:val="left" w:pos="7650"/>
              </w:tabs>
              <w:spacing w:before="120" w:after="120" w:line="360" w:lineRule="auto"/>
              <w:jc w:val="both"/>
              <w:rPr>
                <w:del w:id="559" w:author="Abid Ali" w:date="2023-04-05T11:14:00Z"/>
                <w:rFonts w:eastAsiaTheme="minorEastAsia"/>
                <w:sz w:val="17"/>
                <w:szCs w:val="17"/>
                <w:lang w:val="en-GB"/>
              </w:rPr>
            </w:pPr>
            <w:del w:id="560" w:author="Abid Ali" w:date="2023-04-05T11:14:00Z">
              <w:r w:rsidRPr="003856FE" w:rsidDel="005B714B">
                <w:rPr>
                  <w:rFonts w:eastAsiaTheme="minorEastAsia"/>
                  <w:sz w:val="17"/>
                  <w:szCs w:val="17"/>
                  <w:lang w:val="en-GB"/>
                </w:rPr>
                <w:delText>0.153</w:delText>
              </w:r>
            </w:del>
          </w:p>
        </w:tc>
        <w:tc>
          <w:tcPr>
            <w:tcW w:w="556" w:type="dxa"/>
          </w:tcPr>
          <w:p w14:paraId="22C8EF3B" w14:textId="586C0FAA" w:rsidR="00D33C9A" w:rsidRPr="003856FE" w:rsidDel="005B714B" w:rsidRDefault="00D33C9A" w:rsidP="00DC2CA6">
            <w:pPr>
              <w:tabs>
                <w:tab w:val="left" w:pos="7650"/>
              </w:tabs>
              <w:spacing w:before="120" w:after="120" w:line="360" w:lineRule="auto"/>
              <w:jc w:val="both"/>
              <w:rPr>
                <w:del w:id="561" w:author="Abid Ali" w:date="2023-04-05T11:14:00Z"/>
                <w:rFonts w:eastAsiaTheme="minorEastAsia"/>
                <w:sz w:val="17"/>
                <w:szCs w:val="17"/>
                <w:lang w:val="en-GB"/>
              </w:rPr>
            </w:pPr>
            <w:del w:id="562" w:author="Abid Ali" w:date="2023-04-05T11:14:00Z">
              <w:r w:rsidRPr="003856FE" w:rsidDel="005B714B">
                <w:rPr>
                  <w:rFonts w:eastAsiaTheme="minorEastAsia"/>
                  <w:sz w:val="17"/>
                  <w:szCs w:val="17"/>
                  <w:lang w:val="en-GB"/>
                </w:rPr>
                <w:delText>0.1097</w:delText>
              </w:r>
            </w:del>
          </w:p>
        </w:tc>
        <w:tc>
          <w:tcPr>
            <w:tcW w:w="1173" w:type="dxa"/>
          </w:tcPr>
          <w:p w14:paraId="118E61CF" w14:textId="107468EB" w:rsidR="00D33C9A" w:rsidRPr="003856FE" w:rsidDel="005B714B" w:rsidRDefault="00D33C9A" w:rsidP="00DC2CA6">
            <w:pPr>
              <w:tabs>
                <w:tab w:val="left" w:pos="7650"/>
              </w:tabs>
              <w:spacing w:before="120" w:after="120" w:line="360" w:lineRule="auto"/>
              <w:jc w:val="both"/>
              <w:rPr>
                <w:del w:id="563" w:author="Abid Ali" w:date="2023-04-05T11:14:00Z"/>
                <w:rFonts w:eastAsiaTheme="minorEastAsia"/>
                <w:sz w:val="17"/>
                <w:szCs w:val="17"/>
                <w:lang w:val="en-GB"/>
              </w:rPr>
            </w:pPr>
            <w:del w:id="564" w:author="Abid Ali" w:date="2023-04-05T11:14:00Z">
              <w:r w:rsidRPr="003856FE" w:rsidDel="005B714B">
                <w:rPr>
                  <w:color w:val="000000"/>
                  <w:kern w:val="0"/>
                  <w:sz w:val="17"/>
                  <w:szCs w:val="17"/>
                  <w:lang w:eastAsia="en-IN"/>
                  <w14:ligatures w14:val="none"/>
                </w:rPr>
                <w:delText>0.087</w:delText>
              </w:r>
            </w:del>
          </w:p>
        </w:tc>
      </w:tr>
    </w:tbl>
    <w:p w14:paraId="1FECCC97" w14:textId="3BA2D37C" w:rsidR="00D33C9A" w:rsidRPr="003856FE" w:rsidRDefault="00D33C9A" w:rsidP="00D33C9A">
      <w:pPr>
        <w:pStyle w:val="BodyText"/>
        <w:spacing w:before="120" w:after="120"/>
        <w:ind w:right="113"/>
        <w:jc w:val="center"/>
      </w:pPr>
      <w:r w:rsidRPr="003856FE">
        <w:rPr>
          <w:noProof/>
        </w:rPr>
        <w:drawing>
          <wp:inline distT="0" distB="0" distL="0" distR="0" wp14:anchorId="7D9AF42A" wp14:editId="7A833F0D">
            <wp:extent cx="4635610" cy="2615979"/>
            <wp:effectExtent l="0" t="0" r="12700" b="13335"/>
            <wp:docPr id="7" name="Chart 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33E4B6D-72B3-80E9-26E3-BB51DD98A9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3B5235A" w14:textId="76B0E1E1" w:rsidR="00D33C9A" w:rsidRPr="003856FE" w:rsidRDefault="00D33C9A" w:rsidP="00D33C9A">
      <w:pPr>
        <w:pStyle w:val="Caption"/>
        <w:jc w:val="center"/>
        <w:rPr>
          <w:rFonts w:ascii="Times New Roman" w:eastAsiaTheme="minorEastAsia" w:hAnsi="Times New Roman" w:cs="Times New Roman"/>
          <w:i w:val="0"/>
          <w:iCs w:val="0"/>
          <w:color w:val="auto"/>
          <w:sz w:val="20"/>
          <w:szCs w:val="20"/>
          <w:lang w:val="en-GB"/>
        </w:rPr>
      </w:pPr>
      <w:r w:rsidRPr="003856FE">
        <w:rPr>
          <w:rFonts w:ascii="Times New Roman" w:eastAsiaTheme="minorEastAsia" w:hAnsi="Times New Roman" w:cs="Times New Roman"/>
          <w:b/>
          <w:bCs/>
          <w:i w:val="0"/>
          <w:iCs w:val="0"/>
          <w:color w:val="auto"/>
          <w:sz w:val="20"/>
          <w:szCs w:val="20"/>
          <w:lang w:val="en-GB"/>
        </w:rPr>
        <w:t xml:space="preserve">Fig </w:t>
      </w:r>
      <w:r w:rsidRPr="003856FE">
        <w:rPr>
          <w:rFonts w:ascii="Times New Roman" w:eastAsiaTheme="minorEastAsia" w:hAnsi="Times New Roman" w:cs="Times New Roman"/>
          <w:b/>
          <w:bCs/>
          <w:i w:val="0"/>
          <w:iCs w:val="0"/>
          <w:color w:val="auto"/>
          <w:sz w:val="20"/>
          <w:szCs w:val="20"/>
          <w:lang w:val="en-GB"/>
        </w:rPr>
        <w:fldChar w:fldCharType="begin"/>
      </w:r>
      <w:r w:rsidRPr="003856FE">
        <w:rPr>
          <w:rFonts w:ascii="Times New Roman" w:eastAsiaTheme="minorEastAsia" w:hAnsi="Times New Roman" w:cs="Times New Roman"/>
          <w:b/>
          <w:bCs/>
          <w:i w:val="0"/>
          <w:iCs w:val="0"/>
          <w:color w:val="auto"/>
          <w:sz w:val="20"/>
          <w:szCs w:val="20"/>
          <w:lang w:val="en-GB"/>
        </w:rPr>
        <w:instrText xml:space="preserve"> SEQ Figure \* ARABIC </w:instrText>
      </w:r>
      <w:r w:rsidRPr="003856FE">
        <w:rPr>
          <w:rFonts w:ascii="Times New Roman" w:eastAsiaTheme="minorEastAsia" w:hAnsi="Times New Roman" w:cs="Times New Roman"/>
          <w:b/>
          <w:bCs/>
          <w:i w:val="0"/>
          <w:iCs w:val="0"/>
          <w:color w:val="auto"/>
          <w:sz w:val="20"/>
          <w:szCs w:val="20"/>
          <w:lang w:val="en-GB"/>
        </w:rPr>
        <w:fldChar w:fldCharType="separate"/>
      </w:r>
      <w:r w:rsidRPr="003856FE">
        <w:rPr>
          <w:rFonts w:ascii="Times New Roman" w:eastAsiaTheme="minorEastAsia" w:hAnsi="Times New Roman" w:cs="Times New Roman"/>
          <w:b/>
          <w:bCs/>
          <w:i w:val="0"/>
          <w:iCs w:val="0"/>
          <w:color w:val="auto"/>
          <w:sz w:val="20"/>
          <w:szCs w:val="20"/>
          <w:lang w:val="en-GB"/>
        </w:rPr>
        <w:t>12</w:t>
      </w:r>
      <w:r w:rsidRPr="003856FE">
        <w:rPr>
          <w:rFonts w:ascii="Times New Roman" w:eastAsiaTheme="minorEastAsia" w:hAnsi="Times New Roman" w:cs="Times New Roman"/>
          <w:b/>
          <w:bCs/>
          <w:i w:val="0"/>
          <w:iCs w:val="0"/>
          <w:color w:val="auto"/>
          <w:sz w:val="20"/>
          <w:szCs w:val="20"/>
          <w:lang w:val="en-GB"/>
        </w:rPr>
        <w:fldChar w:fldCharType="end"/>
      </w:r>
      <w:r w:rsidRPr="003856FE">
        <w:rPr>
          <w:rFonts w:ascii="Times New Roman" w:eastAsiaTheme="minorEastAsia" w:hAnsi="Times New Roman" w:cs="Times New Roman"/>
          <w:b/>
          <w:bCs/>
          <w:i w:val="0"/>
          <w:iCs w:val="0"/>
          <w:color w:val="auto"/>
          <w:sz w:val="20"/>
          <w:szCs w:val="20"/>
          <w:lang w:val="en-GB"/>
        </w:rPr>
        <w:t>.</w:t>
      </w:r>
      <w:r w:rsidRPr="003856FE">
        <w:rPr>
          <w:rFonts w:ascii="Times New Roman" w:eastAsiaTheme="minorEastAsia" w:hAnsi="Times New Roman" w:cs="Times New Roman"/>
          <w:i w:val="0"/>
          <w:iCs w:val="0"/>
          <w:color w:val="auto"/>
          <w:sz w:val="20"/>
          <w:szCs w:val="20"/>
          <w:lang w:val="en-GB"/>
        </w:rPr>
        <w:t xml:space="preserve"> Comparison graph of Error rate among all techniques</w:t>
      </w:r>
    </w:p>
    <w:p w14:paraId="73436C75" w14:textId="77777777" w:rsidR="00956B4E" w:rsidRPr="002521B2" w:rsidRDefault="00956B4E" w:rsidP="00DC25CE">
      <w:pPr>
        <w:pStyle w:val="Heading1"/>
        <w:numPr>
          <w:ilvl w:val="0"/>
          <w:numId w:val="6"/>
        </w:numPr>
        <w:tabs>
          <w:tab w:val="left" w:pos="361"/>
        </w:tabs>
        <w:spacing w:before="240" w:after="240"/>
        <w:ind w:left="363" w:hanging="255"/>
        <w:rPr>
          <w:rFonts w:ascii="Times New Roman" w:hAnsi="Times New Roman" w:cs="Times New Roman"/>
          <w:sz w:val="22"/>
          <w:szCs w:val="22"/>
        </w:rPr>
      </w:pPr>
      <w:r w:rsidRPr="002521B2">
        <w:rPr>
          <w:rFonts w:ascii="Times New Roman" w:hAnsi="Times New Roman" w:cs="Times New Roman"/>
          <w:sz w:val="22"/>
          <w:szCs w:val="22"/>
        </w:rPr>
        <w:t>Conclusion and Future Work</w:t>
      </w:r>
    </w:p>
    <w:p w14:paraId="7CA4C321" w14:textId="59DA7090" w:rsidR="00956B4E" w:rsidRPr="008D0B4B" w:rsidRDefault="00DC25CE" w:rsidP="00F35E0C">
      <w:pPr>
        <w:pStyle w:val="BodyText"/>
        <w:spacing w:line="261" w:lineRule="auto"/>
        <w:ind w:left="108" w:right="113" w:firstLine="226"/>
        <w:jc w:val="both"/>
        <w:rPr>
          <w:sz w:val="22"/>
          <w:szCs w:val="22"/>
        </w:rPr>
      </w:pPr>
      <w:r w:rsidRPr="008D0B4B">
        <w:rPr>
          <w:sz w:val="22"/>
          <w:szCs w:val="22"/>
        </w:rPr>
        <w:t>This work focuses mainly on proposing novel and group trust models to enhance consumer decisions. In the work, CF is used to create a novel weighted recommendation system to better consumer decisions. Using CF, a unique weighted recommendation system has been developed in this study to improve consumer choice-making. The technique includes the creation of a formula to compute the weight of both the product and the review, as well as a calculation to assess the similarity between different consumers' reviews. In addition to that, a comparison of the outcomes is included in the study. According to the results the suggested model</w:t>
      </w:r>
      <w:r w:rsidR="00802491">
        <w:rPr>
          <w:sz w:val="22"/>
          <w:szCs w:val="22"/>
        </w:rPr>
        <w:t xml:space="preserve"> </w:t>
      </w:r>
      <w:r w:rsidRPr="008D0B4B">
        <w:rPr>
          <w:sz w:val="22"/>
          <w:szCs w:val="22"/>
        </w:rPr>
        <w:t xml:space="preserve">outperformed other traditional approaches in many different </w:t>
      </w:r>
      <w:r w:rsidR="00802491">
        <w:rPr>
          <w:sz w:val="22"/>
          <w:szCs w:val="22"/>
        </w:rPr>
        <w:t>aspects</w:t>
      </w:r>
      <w:r w:rsidRPr="008D0B4B">
        <w:rPr>
          <w:sz w:val="22"/>
          <w:szCs w:val="22"/>
        </w:rPr>
        <w:t xml:space="preserve">, including accuracy (0.952), precision (0.908), recall (0.0897), F-measure (0.941), and error rate (0.087). In </w:t>
      </w:r>
      <w:r w:rsidR="000A5494">
        <w:rPr>
          <w:sz w:val="22"/>
          <w:szCs w:val="22"/>
        </w:rPr>
        <w:t>future</w:t>
      </w:r>
      <w:r w:rsidRPr="008D0B4B">
        <w:rPr>
          <w:sz w:val="22"/>
          <w:szCs w:val="22"/>
        </w:rPr>
        <w:t xml:space="preserve"> work, </w:t>
      </w:r>
      <w:r w:rsidR="00591856" w:rsidRPr="00C23E3E">
        <w:rPr>
          <w:sz w:val="22"/>
          <w:szCs w:val="22"/>
        </w:rPr>
        <w:t>combining</w:t>
      </w:r>
      <w:r w:rsidR="00C23E3E" w:rsidRPr="00C23E3E">
        <w:rPr>
          <w:sz w:val="22"/>
          <w:szCs w:val="22"/>
        </w:rPr>
        <w:t xml:space="preserve"> multiple recommendation techniques, such as content-based and </w:t>
      </w:r>
      <w:r w:rsidR="00596634">
        <w:rPr>
          <w:sz w:val="22"/>
          <w:szCs w:val="22"/>
        </w:rPr>
        <w:t>CF</w:t>
      </w:r>
      <w:r w:rsidR="00C23E3E" w:rsidRPr="00C23E3E">
        <w:rPr>
          <w:sz w:val="22"/>
          <w:szCs w:val="22"/>
        </w:rPr>
        <w:t>, with weighted collaborative filtering can improve the accuracy and diversity of recommendations</w:t>
      </w:r>
      <w:r w:rsidR="00956B4E" w:rsidRPr="008D0B4B">
        <w:rPr>
          <w:sz w:val="22"/>
          <w:szCs w:val="22"/>
        </w:rPr>
        <w:t>.</w:t>
      </w:r>
    </w:p>
    <w:p w14:paraId="41B30225" w14:textId="77777777" w:rsidR="006569F6" w:rsidRPr="002521B2" w:rsidRDefault="006569F6" w:rsidP="006569F6">
      <w:pPr>
        <w:pStyle w:val="Heading1"/>
        <w:spacing w:before="120" w:after="120" w:line="360" w:lineRule="auto"/>
        <w:rPr>
          <w:rFonts w:ascii="Times New Roman" w:eastAsiaTheme="minorEastAsia" w:hAnsi="Times New Roman" w:cs="Times New Roman"/>
          <w:b w:val="0"/>
          <w:bCs w:val="0"/>
          <w:sz w:val="22"/>
          <w:szCs w:val="22"/>
          <w:lang w:val="en-GB"/>
        </w:rPr>
      </w:pPr>
      <w:r w:rsidRPr="002521B2">
        <w:rPr>
          <w:rFonts w:ascii="Times New Roman" w:eastAsiaTheme="minorEastAsia" w:hAnsi="Times New Roman" w:cs="Times New Roman"/>
          <w:sz w:val="22"/>
          <w:szCs w:val="22"/>
          <w:lang w:val="en-GB"/>
        </w:rPr>
        <w:t>References</w:t>
      </w:r>
    </w:p>
    <w:p w14:paraId="22100EB1" w14:textId="27FEBB5C" w:rsidR="007B558F" w:rsidRPr="007846F9" w:rsidRDefault="007B48BF" w:rsidP="00BC0DF5">
      <w:pPr>
        <w:pStyle w:val="FootnoteText"/>
        <w:numPr>
          <w:ilvl w:val="0"/>
          <w:numId w:val="17"/>
        </w:numPr>
        <w:spacing w:before="120" w:after="120"/>
        <w:ind w:left="426" w:hanging="426"/>
        <w:jc w:val="both"/>
        <w:rPr>
          <w:rFonts w:ascii="Times New Roman" w:hAnsi="Times New Roman" w:cs="Times New Roman"/>
          <w:sz w:val="18"/>
          <w:szCs w:val="18"/>
          <w:shd w:val="clear" w:color="auto" w:fill="FFFFFF"/>
        </w:rPr>
      </w:pPr>
      <w:proofErr w:type="spellStart"/>
      <w:ins w:id="565" w:author="Abid Ali" w:date="2023-04-05T09:54:00Z">
        <w:r w:rsidRPr="007B48BF">
          <w:rPr>
            <w:rFonts w:ascii="Times New Roman" w:hAnsi="Times New Roman" w:cs="Times New Roman"/>
            <w:sz w:val="18"/>
            <w:szCs w:val="18"/>
            <w:shd w:val="clear" w:color="auto" w:fill="FFFFFF"/>
          </w:rPr>
          <w:t>Yadav</w:t>
        </w:r>
        <w:proofErr w:type="spellEnd"/>
        <w:r w:rsidRPr="007B48BF">
          <w:rPr>
            <w:rFonts w:ascii="Times New Roman" w:hAnsi="Times New Roman" w:cs="Times New Roman"/>
            <w:sz w:val="18"/>
            <w:szCs w:val="18"/>
            <w:shd w:val="clear" w:color="auto" w:fill="FFFFFF"/>
          </w:rPr>
          <w:t xml:space="preserve">, </w:t>
        </w:r>
        <w:proofErr w:type="spellStart"/>
        <w:r w:rsidRPr="007B48BF">
          <w:rPr>
            <w:rFonts w:ascii="Times New Roman" w:hAnsi="Times New Roman" w:cs="Times New Roman"/>
            <w:sz w:val="18"/>
            <w:szCs w:val="18"/>
            <w:shd w:val="clear" w:color="auto" w:fill="FFFFFF"/>
          </w:rPr>
          <w:t>Vikash</w:t>
        </w:r>
        <w:proofErr w:type="spellEnd"/>
        <w:r w:rsidRPr="007B48BF">
          <w:rPr>
            <w:rFonts w:ascii="Times New Roman" w:hAnsi="Times New Roman" w:cs="Times New Roman"/>
            <w:sz w:val="18"/>
            <w:szCs w:val="18"/>
            <w:shd w:val="clear" w:color="auto" w:fill="FFFFFF"/>
          </w:rPr>
          <w:t xml:space="preserve">, </w:t>
        </w:r>
        <w:proofErr w:type="spellStart"/>
        <w:r w:rsidRPr="007B48BF">
          <w:rPr>
            <w:rFonts w:ascii="Times New Roman" w:hAnsi="Times New Roman" w:cs="Times New Roman"/>
            <w:sz w:val="18"/>
            <w:szCs w:val="18"/>
            <w:shd w:val="clear" w:color="auto" w:fill="FFFFFF"/>
          </w:rPr>
          <w:t>Rati</w:t>
        </w:r>
        <w:proofErr w:type="spellEnd"/>
        <w:r w:rsidRPr="007B48BF">
          <w:rPr>
            <w:rFonts w:ascii="Times New Roman" w:hAnsi="Times New Roman" w:cs="Times New Roman"/>
            <w:sz w:val="18"/>
            <w:szCs w:val="18"/>
            <w:shd w:val="clear" w:color="auto" w:fill="FFFFFF"/>
          </w:rPr>
          <w:t xml:space="preserve"> </w:t>
        </w:r>
        <w:proofErr w:type="spellStart"/>
        <w:r w:rsidRPr="007B48BF">
          <w:rPr>
            <w:rFonts w:ascii="Times New Roman" w:hAnsi="Times New Roman" w:cs="Times New Roman"/>
            <w:sz w:val="18"/>
            <w:szCs w:val="18"/>
            <w:shd w:val="clear" w:color="auto" w:fill="FFFFFF"/>
          </w:rPr>
          <w:t>Shukla</w:t>
        </w:r>
        <w:proofErr w:type="spellEnd"/>
        <w:r w:rsidRPr="007B48BF">
          <w:rPr>
            <w:rFonts w:ascii="Times New Roman" w:hAnsi="Times New Roman" w:cs="Times New Roman"/>
            <w:sz w:val="18"/>
            <w:szCs w:val="18"/>
            <w:shd w:val="clear" w:color="auto" w:fill="FFFFFF"/>
          </w:rPr>
          <w:t xml:space="preserve">, </w:t>
        </w:r>
        <w:proofErr w:type="spellStart"/>
        <w:r w:rsidRPr="007B48BF">
          <w:rPr>
            <w:rFonts w:ascii="Times New Roman" w:hAnsi="Times New Roman" w:cs="Times New Roman"/>
            <w:sz w:val="18"/>
            <w:szCs w:val="18"/>
            <w:shd w:val="clear" w:color="auto" w:fill="FFFFFF"/>
          </w:rPr>
          <w:t>Aprna</w:t>
        </w:r>
        <w:proofErr w:type="spellEnd"/>
        <w:r w:rsidRPr="007B48BF">
          <w:rPr>
            <w:rFonts w:ascii="Times New Roman" w:hAnsi="Times New Roman" w:cs="Times New Roman"/>
            <w:sz w:val="18"/>
            <w:szCs w:val="18"/>
            <w:shd w:val="clear" w:color="auto" w:fill="FFFFFF"/>
          </w:rPr>
          <w:t xml:space="preserve"> </w:t>
        </w:r>
        <w:proofErr w:type="spellStart"/>
        <w:r w:rsidRPr="007B48BF">
          <w:rPr>
            <w:rFonts w:ascii="Times New Roman" w:hAnsi="Times New Roman" w:cs="Times New Roman"/>
            <w:sz w:val="18"/>
            <w:szCs w:val="18"/>
            <w:shd w:val="clear" w:color="auto" w:fill="FFFFFF"/>
          </w:rPr>
          <w:t>Tripathi</w:t>
        </w:r>
        <w:proofErr w:type="spellEnd"/>
        <w:r w:rsidRPr="007B48BF">
          <w:rPr>
            <w:rFonts w:ascii="Times New Roman" w:hAnsi="Times New Roman" w:cs="Times New Roman"/>
            <w:sz w:val="18"/>
            <w:szCs w:val="18"/>
            <w:shd w:val="clear" w:color="auto" w:fill="FFFFFF"/>
          </w:rPr>
          <w:t xml:space="preserve">, and </w:t>
        </w:r>
        <w:proofErr w:type="spellStart"/>
        <w:r w:rsidRPr="007B48BF">
          <w:rPr>
            <w:rFonts w:ascii="Times New Roman" w:hAnsi="Times New Roman" w:cs="Times New Roman"/>
            <w:sz w:val="18"/>
            <w:szCs w:val="18"/>
            <w:shd w:val="clear" w:color="auto" w:fill="FFFFFF"/>
          </w:rPr>
          <w:t>Anamika</w:t>
        </w:r>
        <w:proofErr w:type="spellEnd"/>
        <w:r w:rsidRPr="007B48BF">
          <w:rPr>
            <w:rFonts w:ascii="Times New Roman" w:hAnsi="Times New Roman" w:cs="Times New Roman"/>
            <w:sz w:val="18"/>
            <w:szCs w:val="18"/>
            <w:shd w:val="clear" w:color="auto" w:fill="FFFFFF"/>
          </w:rPr>
          <w:t xml:space="preserve"> </w:t>
        </w:r>
        <w:proofErr w:type="spellStart"/>
        <w:r w:rsidRPr="007B48BF">
          <w:rPr>
            <w:rFonts w:ascii="Times New Roman" w:hAnsi="Times New Roman" w:cs="Times New Roman"/>
            <w:sz w:val="18"/>
            <w:szCs w:val="18"/>
            <w:shd w:val="clear" w:color="auto" w:fill="FFFFFF"/>
          </w:rPr>
          <w:t>Maurya</w:t>
        </w:r>
        <w:proofErr w:type="spellEnd"/>
        <w:r w:rsidRPr="007B48BF">
          <w:rPr>
            <w:rFonts w:ascii="Times New Roman" w:hAnsi="Times New Roman" w:cs="Times New Roman"/>
            <w:sz w:val="18"/>
            <w:szCs w:val="18"/>
            <w:shd w:val="clear" w:color="auto" w:fill="FFFFFF"/>
          </w:rPr>
          <w:t xml:space="preserve">. "A new approach for movie recommender system using K-means Clustering and PCA." </w:t>
        </w:r>
        <w:r w:rsidRPr="00D51B11">
          <w:rPr>
            <w:rFonts w:ascii="Times New Roman" w:hAnsi="Times New Roman" w:cs="Times New Roman"/>
            <w:i/>
            <w:iCs/>
            <w:sz w:val="18"/>
            <w:szCs w:val="18"/>
            <w:shd w:val="clear" w:color="auto" w:fill="FFFFFF"/>
            <w:rPrChange w:id="566" w:author="Abid Ali" w:date="2023-04-05T10:35:00Z">
              <w:rPr>
                <w:rFonts w:ascii="Times New Roman" w:eastAsia="Tahoma" w:hAnsi="Times New Roman" w:cs="Times New Roman"/>
                <w:b/>
                <w:bCs/>
                <w:kern w:val="0"/>
                <w:sz w:val="18"/>
                <w:szCs w:val="18"/>
                <w:shd w:val="clear" w:color="auto" w:fill="FFFFFF"/>
                <w:lang w:val="en-US"/>
                <w14:ligatures w14:val="none"/>
              </w:rPr>
            </w:rPrChange>
          </w:rPr>
          <w:t>Journal of Scientific &amp; Industrial Research 80, no. 02</w:t>
        </w:r>
        <w:r w:rsidRPr="007B48BF">
          <w:rPr>
            <w:rFonts w:ascii="Times New Roman" w:hAnsi="Times New Roman" w:cs="Times New Roman"/>
            <w:sz w:val="18"/>
            <w:szCs w:val="18"/>
            <w:shd w:val="clear" w:color="auto" w:fill="FFFFFF"/>
          </w:rPr>
          <w:t xml:space="preserve"> (2021): 159-165.</w:t>
        </w:r>
        <w:r w:rsidRPr="007B48BF" w:rsidDel="007B48BF">
          <w:rPr>
            <w:rFonts w:ascii="Times New Roman" w:hAnsi="Times New Roman" w:cs="Times New Roman"/>
            <w:sz w:val="18"/>
            <w:szCs w:val="18"/>
            <w:shd w:val="clear" w:color="auto" w:fill="FFFFFF"/>
          </w:rPr>
          <w:t xml:space="preserve"> </w:t>
        </w:r>
      </w:ins>
      <w:commentRangeStart w:id="567"/>
      <w:commentRangeStart w:id="568"/>
      <w:del w:id="569" w:author="Abid Ali" w:date="2023-04-05T09:54:00Z">
        <w:r w:rsidR="006569F6" w:rsidRPr="007846F9" w:rsidDel="007B48BF">
          <w:rPr>
            <w:rFonts w:ascii="Times New Roman" w:hAnsi="Times New Roman" w:cs="Times New Roman"/>
            <w:sz w:val="18"/>
            <w:szCs w:val="18"/>
            <w:shd w:val="clear" w:color="auto" w:fill="FFFFFF"/>
          </w:rPr>
          <w:delText xml:space="preserve">Cui, Laizhong, Linyong Dong, Xianghua Fu, Zhenkun </w:delText>
        </w:r>
        <w:r w:rsidR="006569F6" w:rsidRPr="00A80226" w:rsidDel="007B48BF">
          <w:rPr>
            <w:rFonts w:ascii="Times New Roman" w:hAnsi="Times New Roman" w:cs="Times New Roman"/>
            <w:sz w:val="18"/>
            <w:szCs w:val="18"/>
            <w:highlight w:val="yellow"/>
            <w:shd w:val="clear" w:color="auto" w:fill="FFFFFF"/>
            <w:rPrChange w:id="570" w:author="Abid Ali" w:date="2023-04-05T09:47:00Z">
              <w:rPr>
                <w:rFonts w:ascii="Times New Roman" w:eastAsia="Tahoma" w:hAnsi="Times New Roman" w:cs="Times New Roman"/>
                <w:b/>
                <w:bCs/>
                <w:kern w:val="0"/>
                <w:sz w:val="18"/>
                <w:szCs w:val="18"/>
                <w:shd w:val="clear" w:color="auto" w:fill="FFFFFF"/>
                <w:lang w:val="en-US"/>
                <w14:ligatures w14:val="none"/>
              </w:rPr>
            </w:rPrChange>
          </w:rPr>
          <w:delText>Wen, Nan Lu, and Guanjing Zhang. "A video recommendation algorithm based on the combination of video content and social network."</w:delText>
        </w:r>
        <w:r w:rsidR="006569F6" w:rsidRPr="007846F9" w:rsidDel="007B48BF">
          <w:rPr>
            <w:rFonts w:ascii="Times New Roman" w:hAnsi="Times New Roman" w:cs="Times New Roman"/>
            <w:sz w:val="18"/>
            <w:szCs w:val="18"/>
            <w:shd w:val="clear" w:color="auto" w:fill="FFFFFF"/>
          </w:rPr>
          <w:delText xml:space="preserve"> Concurrency and Computation: Practice and Experience 29, no. 14 (2017): </w:delText>
        </w:r>
        <w:commentRangeEnd w:id="567"/>
        <w:r w:rsidR="00CD4C4E" w:rsidDel="007B48BF">
          <w:rPr>
            <w:rStyle w:val="CommentReference"/>
            <w:rFonts w:ascii="Times New Roman" w:eastAsia="Times New Roman" w:hAnsi="Times New Roman" w:cs="Times New Roman"/>
            <w:kern w:val="0"/>
            <w:lang w:val="en-US"/>
            <w14:ligatures w14:val="none"/>
          </w:rPr>
          <w:commentReference w:id="567"/>
        </w:r>
        <w:commentRangeEnd w:id="568"/>
        <w:r w:rsidR="00A80226" w:rsidDel="007B48BF">
          <w:rPr>
            <w:rStyle w:val="CommentReference"/>
            <w:rFonts w:ascii="Times New Roman" w:eastAsia="Times New Roman" w:hAnsi="Times New Roman" w:cs="Times New Roman"/>
            <w:kern w:val="0"/>
            <w:lang w:val="en-US"/>
            <w14:ligatures w14:val="none"/>
          </w:rPr>
          <w:commentReference w:id="568"/>
        </w:r>
        <w:r w:rsidR="006569F6" w:rsidRPr="007846F9" w:rsidDel="007B48BF">
          <w:rPr>
            <w:rFonts w:ascii="Times New Roman" w:hAnsi="Times New Roman" w:cs="Times New Roman"/>
            <w:sz w:val="18"/>
            <w:szCs w:val="18"/>
            <w:shd w:val="clear" w:color="auto" w:fill="FFFFFF"/>
          </w:rPr>
          <w:delText>e3900</w:delText>
        </w:r>
      </w:del>
      <w:del w:id="571" w:author="Abid Ali" w:date="2023-04-05T09:56:00Z">
        <w:r w:rsidR="006569F6" w:rsidRPr="007846F9" w:rsidDel="006F789B">
          <w:rPr>
            <w:rFonts w:ascii="Times New Roman" w:hAnsi="Times New Roman" w:cs="Times New Roman"/>
            <w:sz w:val="18"/>
            <w:szCs w:val="18"/>
            <w:shd w:val="clear" w:color="auto" w:fill="FFFFFF"/>
          </w:rPr>
          <w:delText>.</w:delText>
        </w:r>
      </w:del>
    </w:p>
    <w:p w14:paraId="3FEE9F10" w14:textId="3B750C41" w:rsidR="007B558F" w:rsidRPr="007846F9" w:rsidRDefault="0074635D" w:rsidP="00BC0DF5">
      <w:pPr>
        <w:pStyle w:val="FootnoteText"/>
        <w:numPr>
          <w:ilvl w:val="0"/>
          <w:numId w:val="17"/>
        </w:numPr>
        <w:spacing w:before="120" w:after="120"/>
        <w:ind w:left="426" w:hanging="426"/>
        <w:jc w:val="both"/>
        <w:rPr>
          <w:rFonts w:ascii="Times New Roman" w:hAnsi="Times New Roman" w:cs="Times New Roman"/>
          <w:sz w:val="18"/>
          <w:szCs w:val="18"/>
          <w:shd w:val="clear" w:color="auto" w:fill="FFFFFF"/>
        </w:rPr>
      </w:pPr>
      <w:ins w:id="572" w:author="Abid Ali" w:date="2023-04-05T10:32:00Z">
        <w:r w:rsidRPr="0074635D">
          <w:rPr>
            <w:rFonts w:ascii="Times New Roman" w:hAnsi="Times New Roman" w:cs="Times New Roman"/>
            <w:sz w:val="18"/>
            <w:szCs w:val="18"/>
            <w:shd w:val="clear" w:color="auto" w:fill="FFFFFF"/>
          </w:rPr>
          <w:t xml:space="preserve">Shen, Jian, Tianqi Zhou, and Lina Chen. "Collaborative filtering-based recommendation system for big data." </w:t>
        </w:r>
        <w:r w:rsidRPr="0074635D">
          <w:rPr>
            <w:rFonts w:ascii="Times New Roman" w:hAnsi="Times New Roman" w:cs="Times New Roman"/>
            <w:i/>
            <w:iCs/>
            <w:sz w:val="18"/>
            <w:szCs w:val="18"/>
            <w:shd w:val="clear" w:color="auto" w:fill="FFFFFF"/>
            <w:rPrChange w:id="573" w:author="Abid Ali" w:date="2023-04-05T10:32:00Z">
              <w:rPr>
                <w:rFonts w:ascii="Times New Roman" w:eastAsia="Tahoma" w:hAnsi="Times New Roman" w:cs="Times New Roman"/>
                <w:b/>
                <w:bCs/>
                <w:kern w:val="0"/>
                <w:sz w:val="18"/>
                <w:szCs w:val="18"/>
                <w:shd w:val="clear" w:color="auto" w:fill="FFFFFF"/>
                <w:lang w:val="en-US"/>
                <w14:ligatures w14:val="none"/>
              </w:rPr>
            </w:rPrChange>
          </w:rPr>
          <w:t>International Journal of Computational Science and Engineering 21</w:t>
        </w:r>
        <w:r w:rsidRPr="00534E97">
          <w:rPr>
            <w:rFonts w:ascii="Times New Roman" w:hAnsi="Times New Roman" w:cs="Times New Roman"/>
            <w:i/>
            <w:iCs/>
            <w:sz w:val="18"/>
            <w:szCs w:val="18"/>
            <w:shd w:val="clear" w:color="auto" w:fill="FFFFFF"/>
            <w:rPrChange w:id="574" w:author="Abid Ali" w:date="2023-04-05T10:35:00Z">
              <w:rPr>
                <w:rFonts w:ascii="Times New Roman" w:eastAsia="Tahoma" w:hAnsi="Times New Roman" w:cs="Times New Roman"/>
                <w:b/>
                <w:bCs/>
                <w:kern w:val="0"/>
                <w:sz w:val="18"/>
                <w:szCs w:val="18"/>
                <w:shd w:val="clear" w:color="auto" w:fill="FFFFFF"/>
                <w:lang w:val="en-US"/>
                <w14:ligatures w14:val="none"/>
              </w:rPr>
            </w:rPrChange>
          </w:rPr>
          <w:t>, no. 2</w:t>
        </w:r>
        <w:r w:rsidRPr="0074635D">
          <w:rPr>
            <w:rFonts w:ascii="Times New Roman" w:hAnsi="Times New Roman" w:cs="Times New Roman"/>
            <w:sz w:val="18"/>
            <w:szCs w:val="18"/>
            <w:shd w:val="clear" w:color="auto" w:fill="FFFFFF"/>
          </w:rPr>
          <w:t xml:space="preserve"> (2020): 219-225</w:t>
        </w:r>
      </w:ins>
      <w:del w:id="575" w:author="Abid Ali" w:date="2023-04-05T10:32:00Z">
        <w:r w:rsidR="006569F6" w:rsidRPr="007846F9" w:rsidDel="0074635D">
          <w:rPr>
            <w:rFonts w:ascii="Times New Roman" w:hAnsi="Times New Roman" w:cs="Times New Roman"/>
            <w:sz w:val="18"/>
            <w:szCs w:val="18"/>
            <w:shd w:val="clear" w:color="auto" w:fill="FFFFFF"/>
          </w:rPr>
          <w:delText xml:space="preserve">Liu, Mengsi, Weike Pan, Miao Liu, Yaofeng Chen, </w:delText>
        </w:r>
        <w:r w:rsidR="006569F6" w:rsidRPr="005B456F" w:rsidDel="0074635D">
          <w:rPr>
            <w:rFonts w:ascii="Times New Roman" w:hAnsi="Times New Roman" w:cs="Times New Roman"/>
            <w:sz w:val="18"/>
            <w:szCs w:val="18"/>
            <w:highlight w:val="yellow"/>
            <w:shd w:val="clear" w:color="auto" w:fill="FFFFFF"/>
            <w:rPrChange w:id="576" w:author="Abid Ali" w:date="2023-04-05T09:47:00Z">
              <w:rPr>
                <w:rFonts w:ascii="Times New Roman" w:eastAsia="Tahoma" w:hAnsi="Times New Roman" w:cs="Times New Roman"/>
                <w:b/>
                <w:bCs/>
                <w:kern w:val="0"/>
                <w:sz w:val="18"/>
                <w:szCs w:val="18"/>
                <w:shd w:val="clear" w:color="auto" w:fill="FFFFFF"/>
                <w:lang w:val="en-US"/>
                <w14:ligatures w14:val="none"/>
              </w:rPr>
            </w:rPrChange>
          </w:rPr>
          <w:delText>Xiaogang Peng, and Zhong Ming. "Mixed similarity learning for recommendation with implicit feedback." Knowledge-Based Systems 119 (201</w:delText>
        </w:r>
        <w:r w:rsidR="006569F6" w:rsidRPr="007846F9" w:rsidDel="0074635D">
          <w:rPr>
            <w:rFonts w:ascii="Times New Roman" w:hAnsi="Times New Roman" w:cs="Times New Roman"/>
            <w:sz w:val="18"/>
            <w:szCs w:val="18"/>
            <w:shd w:val="clear" w:color="auto" w:fill="FFFFFF"/>
          </w:rPr>
          <w:delText>7): 178-185</w:delText>
        </w:r>
      </w:del>
      <w:r w:rsidR="006569F6" w:rsidRPr="007846F9">
        <w:rPr>
          <w:rFonts w:ascii="Times New Roman" w:hAnsi="Times New Roman" w:cs="Times New Roman"/>
          <w:sz w:val="18"/>
          <w:szCs w:val="18"/>
          <w:shd w:val="clear" w:color="auto" w:fill="FFFFFF"/>
        </w:rPr>
        <w:t>.</w:t>
      </w:r>
    </w:p>
    <w:p w14:paraId="526814D1" w14:textId="77777777" w:rsidR="00BD681A" w:rsidRPr="007846F9" w:rsidRDefault="006569F6" w:rsidP="00BC0DF5">
      <w:pPr>
        <w:pStyle w:val="FootnoteText"/>
        <w:numPr>
          <w:ilvl w:val="0"/>
          <w:numId w:val="17"/>
        </w:numPr>
        <w:spacing w:before="120" w:after="120"/>
        <w:ind w:left="426" w:hanging="426"/>
        <w:jc w:val="both"/>
        <w:rPr>
          <w:rFonts w:ascii="Times New Roman" w:hAnsi="Times New Roman" w:cs="Times New Roman"/>
          <w:sz w:val="18"/>
          <w:szCs w:val="18"/>
          <w:shd w:val="clear" w:color="auto" w:fill="FFFFFF"/>
        </w:rPr>
      </w:pPr>
      <w:r w:rsidRPr="007846F9">
        <w:rPr>
          <w:rFonts w:ascii="Times New Roman" w:hAnsi="Times New Roman" w:cs="Times New Roman"/>
          <w:sz w:val="18"/>
          <w:szCs w:val="18"/>
          <w:shd w:val="clear" w:color="auto" w:fill="FFFFFF"/>
        </w:rPr>
        <w:t xml:space="preserve">Ding, </w:t>
      </w:r>
      <w:proofErr w:type="spellStart"/>
      <w:r w:rsidRPr="007846F9">
        <w:rPr>
          <w:rFonts w:ascii="Times New Roman" w:hAnsi="Times New Roman" w:cs="Times New Roman"/>
          <w:sz w:val="18"/>
          <w:szCs w:val="18"/>
          <w:shd w:val="clear" w:color="auto" w:fill="FFFFFF"/>
        </w:rPr>
        <w:t>Linlin</w:t>
      </w:r>
      <w:proofErr w:type="spellEnd"/>
      <w:r w:rsidRPr="007846F9">
        <w:rPr>
          <w:rFonts w:ascii="Times New Roman" w:hAnsi="Times New Roman" w:cs="Times New Roman"/>
          <w:sz w:val="18"/>
          <w:szCs w:val="18"/>
          <w:shd w:val="clear" w:color="auto" w:fill="FFFFFF"/>
        </w:rPr>
        <w:t xml:space="preserve">, </w:t>
      </w:r>
      <w:proofErr w:type="spellStart"/>
      <w:r w:rsidRPr="007846F9">
        <w:rPr>
          <w:rFonts w:ascii="Times New Roman" w:hAnsi="Times New Roman" w:cs="Times New Roman"/>
          <w:sz w:val="18"/>
          <w:szCs w:val="18"/>
          <w:shd w:val="clear" w:color="auto" w:fill="FFFFFF"/>
        </w:rPr>
        <w:t>Baishuo</w:t>
      </w:r>
      <w:proofErr w:type="spellEnd"/>
      <w:r w:rsidRPr="007846F9">
        <w:rPr>
          <w:rFonts w:ascii="Times New Roman" w:hAnsi="Times New Roman" w:cs="Times New Roman"/>
          <w:sz w:val="18"/>
          <w:szCs w:val="18"/>
          <w:shd w:val="clear" w:color="auto" w:fill="FFFFFF"/>
        </w:rPr>
        <w:t xml:space="preserve"> Han, </w:t>
      </w:r>
      <w:proofErr w:type="spellStart"/>
      <w:r w:rsidRPr="007846F9">
        <w:rPr>
          <w:rFonts w:ascii="Times New Roman" w:hAnsi="Times New Roman" w:cs="Times New Roman"/>
          <w:sz w:val="18"/>
          <w:szCs w:val="18"/>
          <w:shd w:val="clear" w:color="auto" w:fill="FFFFFF"/>
        </w:rPr>
        <w:t>Shu</w:t>
      </w:r>
      <w:proofErr w:type="spellEnd"/>
      <w:r w:rsidRPr="007846F9">
        <w:rPr>
          <w:rFonts w:ascii="Times New Roman" w:hAnsi="Times New Roman" w:cs="Times New Roman"/>
          <w:sz w:val="18"/>
          <w:szCs w:val="18"/>
          <w:shd w:val="clear" w:color="auto" w:fill="FFFFFF"/>
        </w:rPr>
        <w:t xml:space="preserve"> Wang, </w:t>
      </w:r>
      <w:proofErr w:type="spellStart"/>
      <w:r w:rsidRPr="007846F9">
        <w:rPr>
          <w:rFonts w:ascii="Times New Roman" w:hAnsi="Times New Roman" w:cs="Times New Roman"/>
          <w:sz w:val="18"/>
          <w:szCs w:val="18"/>
          <w:shd w:val="clear" w:color="auto" w:fill="FFFFFF"/>
        </w:rPr>
        <w:t>Xiaoguang</w:t>
      </w:r>
      <w:proofErr w:type="spellEnd"/>
      <w:r w:rsidRPr="007846F9">
        <w:rPr>
          <w:rFonts w:ascii="Times New Roman" w:hAnsi="Times New Roman" w:cs="Times New Roman"/>
          <w:sz w:val="18"/>
          <w:szCs w:val="18"/>
          <w:shd w:val="clear" w:color="auto" w:fill="FFFFFF"/>
        </w:rPr>
        <w:t xml:space="preserve"> Li, and </w:t>
      </w:r>
      <w:proofErr w:type="spellStart"/>
      <w:r w:rsidRPr="007846F9">
        <w:rPr>
          <w:rFonts w:ascii="Times New Roman" w:hAnsi="Times New Roman" w:cs="Times New Roman"/>
          <w:sz w:val="18"/>
          <w:szCs w:val="18"/>
          <w:shd w:val="clear" w:color="auto" w:fill="FFFFFF"/>
        </w:rPr>
        <w:t>Baoyan</w:t>
      </w:r>
      <w:proofErr w:type="spellEnd"/>
      <w:r w:rsidRPr="007846F9">
        <w:rPr>
          <w:rFonts w:ascii="Times New Roman" w:hAnsi="Times New Roman" w:cs="Times New Roman"/>
          <w:sz w:val="18"/>
          <w:szCs w:val="18"/>
          <w:shd w:val="clear" w:color="auto" w:fill="FFFFFF"/>
        </w:rPr>
        <w:t xml:space="preserve"> Song. "User-</w:t>
      </w:r>
      <w:proofErr w:type="spellStart"/>
      <w:r w:rsidRPr="007846F9">
        <w:rPr>
          <w:rFonts w:ascii="Times New Roman" w:hAnsi="Times New Roman" w:cs="Times New Roman"/>
          <w:sz w:val="18"/>
          <w:szCs w:val="18"/>
          <w:shd w:val="clear" w:color="auto" w:fill="FFFFFF"/>
        </w:rPr>
        <w:t>centered</w:t>
      </w:r>
      <w:proofErr w:type="spellEnd"/>
      <w:r w:rsidRPr="007846F9">
        <w:rPr>
          <w:rFonts w:ascii="Times New Roman" w:hAnsi="Times New Roman" w:cs="Times New Roman"/>
          <w:sz w:val="18"/>
          <w:szCs w:val="18"/>
          <w:shd w:val="clear" w:color="auto" w:fill="FFFFFF"/>
        </w:rPr>
        <w:t xml:space="preserve"> recommendation using us-elm based on dynamic graph model in e-commerce." </w:t>
      </w:r>
      <w:r w:rsidRPr="00534E97">
        <w:rPr>
          <w:rFonts w:ascii="Times New Roman" w:hAnsi="Times New Roman" w:cs="Times New Roman"/>
          <w:i/>
          <w:iCs/>
          <w:sz w:val="18"/>
          <w:szCs w:val="18"/>
          <w:shd w:val="clear" w:color="auto" w:fill="FFFFFF"/>
          <w:rPrChange w:id="577" w:author="Abid Ali" w:date="2023-04-05T10:35:00Z">
            <w:rPr>
              <w:rFonts w:ascii="Times New Roman" w:eastAsia="Tahoma" w:hAnsi="Times New Roman" w:cs="Times New Roman"/>
              <w:b/>
              <w:bCs/>
              <w:kern w:val="0"/>
              <w:sz w:val="18"/>
              <w:szCs w:val="18"/>
              <w:shd w:val="clear" w:color="auto" w:fill="FFFFFF"/>
              <w:lang w:val="en-US"/>
              <w14:ligatures w14:val="none"/>
            </w:rPr>
          </w:rPrChange>
        </w:rPr>
        <w:t>International Journal of Machine Learning and Cybernetics 10</w:t>
      </w:r>
      <w:r w:rsidRPr="007846F9">
        <w:rPr>
          <w:rFonts w:ascii="Times New Roman" w:hAnsi="Times New Roman" w:cs="Times New Roman"/>
          <w:sz w:val="18"/>
          <w:szCs w:val="18"/>
          <w:shd w:val="clear" w:color="auto" w:fill="FFFFFF"/>
        </w:rPr>
        <w:t xml:space="preserve"> (2019): 693-</w:t>
      </w:r>
      <w:commentRangeStart w:id="578"/>
      <w:commentRangeStart w:id="579"/>
      <w:r w:rsidRPr="007846F9">
        <w:rPr>
          <w:rFonts w:ascii="Times New Roman" w:hAnsi="Times New Roman" w:cs="Times New Roman"/>
          <w:sz w:val="18"/>
          <w:szCs w:val="18"/>
          <w:shd w:val="clear" w:color="auto" w:fill="FFFFFF"/>
        </w:rPr>
        <w:t>703</w:t>
      </w:r>
      <w:commentRangeEnd w:id="578"/>
      <w:r w:rsidR="00CD4C4E">
        <w:rPr>
          <w:rStyle w:val="CommentReference"/>
          <w:rFonts w:ascii="Times New Roman" w:eastAsia="Times New Roman" w:hAnsi="Times New Roman" w:cs="Times New Roman"/>
          <w:kern w:val="0"/>
          <w:lang w:val="en-US"/>
          <w14:ligatures w14:val="none"/>
        </w:rPr>
        <w:commentReference w:id="578"/>
      </w:r>
      <w:commentRangeEnd w:id="579"/>
      <w:r w:rsidR="001312C9">
        <w:rPr>
          <w:rStyle w:val="CommentReference"/>
          <w:rFonts w:ascii="Times New Roman" w:eastAsia="Times New Roman" w:hAnsi="Times New Roman" w:cs="Times New Roman"/>
          <w:kern w:val="0"/>
          <w:lang w:val="en-US"/>
          <w14:ligatures w14:val="none"/>
        </w:rPr>
        <w:commentReference w:id="579"/>
      </w:r>
      <w:r w:rsidRPr="007846F9">
        <w:rPr>
          <w:rFonts w:ascii="Times New Roman" w:hAnsi="Times New Roman" w:cs="Times New Roman"/>
          <w:sz w:val="18"/>
          <w:szCs w:val="18"/>
          <w:shd w:val="clear" w:color="auto" w:fill="FFFFFF"/>
        </w:rPr>
        <w:t>.</w:t>
      </w:r>
    </w:p>
    <w:p w14:paraId="25CDAF93" w14:textId="4945181C" w:rsidR="00BD681A" w:rsidRPr="007846F9" w:rsidRDefault="008815C6" w:rsidP="00BC0DF5">
      <w:pPr>
        <w:pStyle w:val="FootnoteText"/>
        <w:numPr>
          <w:ilvl w:val="0"/>
          <w:numId w:val="17"/>
        </w:numPr>
        <w:spacing w:before="120" w:after="120"/>
        <w:ind w:left="426" w:hanging="426"/>
        <w:jc w:val="both"/>
        <w:rPr>
          <w:rFonts w:ascii="Times New Roman" w:hAnsi="Times New Roman" w:cs="Times New Roman"/>
          <w:sz w:val="18"/>
          <w:szCs w:val="18"/>
          <w:shd w:val="clear" w:color="auto" w:fill="FFFFFF"/>
        </w:rPr>
      </w:pPr>
      <w:ins w:id="580" w:author="Abid Ali" w:date="2023-04-05T10:33:00Z">
        <w:r w:rsidRPr="008815C6">
          <w:rPr>
            <w:rFonts w:ascii="Times New Roman" w:hAnsi="Times New Roman" w:cs="Times New Roman"/>
            <w:sz w:val="18"/>
            <w:szCs w:val="18"/>
            <w:shd w:val="clear" w:color="auto" w:fill="FFFFFF"/>
          </w:rPr>
          <w:lastRenderedPageBreak/>
          <w:t xml:space="preserve">Raza, Shaina, and Chen Ding. "News recommender system: a review of recent progress, challenges, and opportunities." </w:t>
        </w:r>
        <w:r w:rsidRPr="008815C6">
          <w:rPr>
            <w:rFonts w:ascii="Times New Roman" w:hAnsi="Times New Roman" w:cs="Times New Roman"/>
            <w:i/>
            <w:iCs/>
            <w:sz w:val="18"/>
            <w:szCs w:val="18"/>
            <w:shd w:val="clear" w:color="auto" w:fill="FFFFFF"/>
            <w:rPrChange w:id="581" w:author="Abid Ali" w:date="2023-04-05T10:33:00Z">
              <w:rPr>
                <w:rFonts w:ascii="Times New Roman" w:eastAsia="Tahoma" w:hAnsi="Times New Roman" w:cs="Times New Roman"/>
                <w:b/>
                <w:bCs/>
                <w:kern w:val="0"/>
                <w:sz w:val="18"/>
                <w:szCs w:val="18"/>
                <w:shd w:val="clear" w:color="auto" w:fill="FFFFFF"/>
                <w:lang w:val="en-US"/>
                <w14:ligatures w14:val="none"/>
              </w:rPr>
            </w:rPrChange>
          </w:rPr>
          <w:t>Artificial Intelligence Review</w:t>
        </w:r>
        <w:r w:rsidRPr="008815C6">
          <w:rPr>
            <w:rFonts w:ascii="Times New Roman" w:hAnsi="Times New Roman" w:cs="Times New Roman"/>
            <w:sz w:val="18"/>
            <w:szCs w:val="18"/>
            <w:shd w:val="clear" w:color="auto" w:fill="FFFFFF"/>
          </w:rPr>
          <w:t xml:space="preserve"> (2022): 1-52.</w:t>
        </w:r>
      </w:ins>
      <w:del w:id="582" w:author="Abid Ali" w:date="2023-04-05T10:33:00Z">
        <w:r w:rsidR="006569F6" w:rsidRPr="007846F9" w:rsidDel="008815C6">
          <w:rPr>
            <w:rFonts w:ascii="Times New Roman" w:hAnsi="Times New Roman" w:cs="Times New Roman"/>
            <w:sz w:val="18"/>
            <w:szCs w:val="18"/>
            <w:shd w:val="clear" w:color="auto" w:fill="FFFFFF"/>
          </w:rPr>
          <w:delText>Bouras, Christos, and Vassilis Tsogkas</w:delText>
        </w:r>
        <w:r w:rsidR="006569F6" w:rsidRPr="005B456F" w:rsidDel="008815C6">
          <w:rPr>
            <w:rFonts w:ascii="Times New Roman" w:hAnsi="Times New Roman" w:cs="Times New Roman"/>
            <w:sz w:val="18"/>
            <w:szCs w:val="18"/>
            <w:highlight w:val="yellow"/>
            <w:shd w:val="clear" w:color="auto" w:fill="FFFFFF"/>
            <w:rPrChange w:id="583" w:author="Abid Ali" w:date="2023-04-05T09:47:00Z">
              <w:rPr>
                <w:rFonts w:ascii="Times New Roman" w:eastAsia="Tahoma" w:hAnsi="Times New Roman" w:cs="Times New Roman"/>
                <w:b/>
                <w:bCs/>
                <w:kern w:val="0"/>
                <w:sz w:val="18"/>
                <w:szCs w:val="18"/>
                <w:shd w:val="clear" w:color="auto" w:fill="FFFFFF"/>
                <w:lang w:val="en-US"/>
                <w14:ligatures w14:val="none"/>
              </w:rPr>
            </w:rPrChange>
          </w:rPr>
          <w:delText>. "Improving news articles recommendations via user clustering." International Journal of Machine Learning and Cybernetics 8 (2017):</w:delText>
        </w:r>
        <w:r w:rsidR="006569F6" w:rsidRPr="007846F9" w:rsidDel="008815C6">
          <w:rPr>
            <w:rFonts w:ascii="Times New Roman" w:hAnsi="Times New Roman" w:cs="Times New Roman"/>
            <w:sz w:val="18"/>
            <w:szCs w:val="18"/>
            <w:shd w:val="clear" w:color="auto" w:fill="FFFFFF"/>
          </w:rPr>
          <w:delText xml:space="preserve"> 223-237.</w:delText>
        </w:r>
      </w:del>
    </w:p>
    <w:p w14:paraId="35CC908A" w14:textId="4EA816D6" w:rsidR="00BD681A" w:rsidRPr="007846F9" w:rsidRDefault="00D51B11" w:rsidP="00BC0DF5">
      <w:pPr>
        <w:pStyle w:val="FootnoteText"/>
        <w:numPr>
          <w:ilvl w:val="0"/>
          <w:numId w:val="17"/>
        </w:numPr>
        <w:spacing w:before="120" w:after="120"/>
        <w:ind w:left="426" w:hanging="426"/>
        <w:jc w:val="both"/>
        <w:rPr>
          <w:rFonts w:ascii="Times New Roman" w:hAnsi="Times New Roman" w:cs="Times New Roman"/>
          <w:sz w:val="18"/>
          <w:szCs w:val="18"/>
          <w:shd w:val="clear" w:color="auto" w:fill="FFFFFF"/>
        </w:rPr>
      </w:pPr>
      <w:ins w:id="584" w:author="Abid Ali" w:date="2023-04-05T10:34:00Z">
        <w:r w:rsidRPr="00D51B11">
          <w:rPr>
            <w:rFonts w:ascii="Times New Roman" w:hAnsi="Times New Roman" w:cs="Times New Roman"/>
            <w:sz w:val="18"/>
            <w:szCs w:val="18"/>
            <w:shd w:val="clear" w:color="auto" w:fill="FFFFFF"/>
          </w:rPr>
          <w:t>Geetha, G., M. Safa, C. Fancy, and D. Saranya. "A hybrid approach using collaborative filtering and content</w:t>
        </w:r>
      </w:ins>
      <w:ins w:id="585" w:author="Abid Ali" w:date="2023-04-05T11:21:00Z">
        <w:r w:rsidR="002A0265">
          <w:rPr>
            <w:rFonts w:ascii="Times New Roman" w:hAnsi="Times New Roman" w:cs="Times New Roman"/>
            <w:sz w:val="18"/>
            <w:szCs w:val="18"/>
            <w:shd w:val="clear" w:color="auto" w:fill="FFFFFF"/>
          </w:rPr>
          <w:t>-</w:t>
        </w:r>
      </w:ins>
      <w:ins w:id="586" w:author="Abid Ali" w:date="2023-04-05T10:34:00Z">
        <w:r w:rsidRPr="00D51B11">
          <w:rPr>
            <w:rFonts w:ascii="Times New Roman" w:hAnsi="Times New Roman" w:cs="Times New Roman"/>
            <w:sz w:val="18"/>
            <w:szCs w:val="18"/>
            <w:shd w:val="clear" w:color="auto" w:fill="FFFFFF"/>
          </w:rPr>
          <w:t xml:space="preserve">based filtering for recommender system." </w:t>
        </w:r>
        <w:r w:rsidRPr="00D51B11">
          <w:rPr>
            <w:rFonts w:ascii="Times New Roman" w:hAnsi="Times New Roman" w:cs="Times New Roman"/>
            <w:i/>
            <w:iCs/>
            <w:sz w:val="18"/>
            <w:szCs w:val="18"/>
            <w:shd w:val="clear" w:color="auto" w:fill="FFFFFF"/>
            <w:rPrChange w:id="587" w:author="Abid Ali" w:date="2023-04-05T10:34:00Z">
              <w:rPr>
                <w:rFonts w:ascii="Times New Roman" w:eastAsia="Tahoma" w:hAnsi="Times New Roman" w:cs="Times New Roman"/>
                <w:b/>
                <w:bCs/>
                <w:kern w:val="0"/>
                <w:sz w:val="18"/>
                <w:szCs w:val="18"/>
                <w:shd w:val="clear" w:color="auto" w:fill="FFFFFF"/>
                <w:lang w:val="en-US"/>
                <w14:ligatures w14:val="none"/>
              </w:rPr>
            </w:rPrChange>
          </w:rPr>
          <w:t>In Journal of Physics: Conference Series, vol. 1000, no. 1, p. 012101</w:t>
        </w:r>
        <w:r w:rsidRPr="00D51B11">
          <w:rPr>
            <w:rFonts w:ascii="Times New Roman" w:hAnsi="Times New Roman" w:cs="Times New Roman"/>
            <w:sz w:val="18"/>
            <w:szCs w:val="18"/>
            <w:shd w:val="clear" w:color="auto" w:fill="FFFFFF"/>
          </w:rPr>
          <w:t>. IOP Publishing, 2018.</w:t>
        </w:r>
      </w:ins>
      <w:del w:id="588" w:author="Abid Ali" w:date="2023-04-05T10:34:00Z">
        <w:r w:rsidR="006569F6" w:rsidRPr="007846F9" w:rsidDel="00D51B11">
          <w:rPr>
            <w:rFonts w:ascii="Times New Roman" w:hAnsi="Times New Roman" w:cs="Times New Roman"/>
            <w:sz w:val="18"/>
            <w:szCs w:val="18"/>
            <w:shd w:val="clear" w:color="auto" w:fill="FFFFFF"/>
          </w:rPr>
          <w:delText xml:space="preserve">Kim, Byung-Do, and Sun-Ok Kim. "A new </w:delText>
        </w:r>
        <w:r w:rsidR="006569F6" w:rsidRPr="005B456F" w:rsidDel="00D51B11">
          <w:rPr>
            <w:rFonts w:ascii="Times New Roman" w:hAnsi="Times New Roman" w:cs="Times New Roman"/>
            <w:sz w:val="18"/>
            <w:szCs w:val="18"/>
            <w:highlight w:val="yellow"/>
            <w:shd w:val="clear" w:color="auto" w:fill="FFFFFF"/>
            <w:rPrChange w:id="589" w:author="Abid Ali" w:date="2023-04-05T09:47:00Z">
              <w:rPr>
                <w:rFonts w:ascii="Times New Roman" w:eastAsia="Tahoma" w:hAnsi="Times New Roman" w:cs="Times New Roman"/>
                <w:b/>
                <w:bCs/>
                <w:kern w:val="0"/>
                <w:sz w:val="18"/>
                <w:szCs w:val="18"/>
                <w:shd w:val="clear" w:color="auto" w:fill="FFFFFF"/>
                <w:lang w:val="en-US"/>
                <w14:ligatures w14:val="none"/>
              </w:rPr>
            </w:rPrChange>
          </w:rPr>
          <w:delText>recommender system to combine content-based and collaborative filtering systems." Journal of Database Marketing &amp; Customer Strategy Management</w:delText>
        </w:r>
        <w:r w:rsidR="006569F6" w:rsidRPr="007846F9" w:rsidDel="00D51B11">
          <w:rPr>
            <w:rFonts w:ascii="Times New Roman" w:hAnsi="Times New Roman" w:cs="Times New Roman"/>
            <w:sz w:val="18"/>
            <w:szCs w:val="18"/>
            <w:shd w:val="clear" w:color="auto" w:fill="FFFFFF"/>
          </w:rPr>
          <w:delText> 8 (2001): 244-252.</w:delText>
        </w:r>
      </w:del>
    </w:p>
    <w:p w14:paraId="1F723219" w14:textId="2CE4065F" w:rsidR="00BD681A" w:rsidRPr="007846F9" w:rsidRDefault="006569F6" w:rsidP="00BC0DF5">
      <w:pPr>
        <w:pStyle w:val="FootnoteText"/>
        <w:numPr>
          <w:ilvl w:val="0"/>
          <w:numId w:val="17"/>
        </w:numPr>
        <w:spacing w:before="120" w:after="120"/>
        <w:ind w:left="426" w:hanging="426"/>
        <w:jc w:val="both"/>
        <w:rPr>
          <w:rFonts w:ascii="Times New Roman" w:hAnsi="Times New Roman" w:cs="Times New Roman"/>
          <w:sz w:val="18"/>
          <w:szCs w:val="18"/>
          <w:shd w:val="clear" w:color="auto" w:fill="FFFFFF"/>
        </w:rPr>
      </w:pPr>
      <w:commentRangeStart w:id="590"/>
      <w:commentRangeStart w:id="591"/>
      <w:r w:rsidRPr="007846F9">
        <w:rPr>
          <w:rFonts w:ascii="Times New Roman" w:hAnsi="Times New Roman" w:cs="Times New Roman"/>
          <w:sz w:val="18"/>
          <w:szCs w:val="18"/>
          <w:shd w:val="clear" w:color="auto" w:fill="FFFFFF"/>
        </w:rPr>
        <w:t xml:space="preserve">Sivaramakrishnan, N., and V. </w:t>
      </w:r>
      <w:proofErr w:type="spellStart"/>
      <w:r w:rsidRPr="007846F9">
        <w:rPr>
          <w:rFonts w:ascii="Times New Roman" w:hAnsi="Times New Roman" w:cs="Times New Roman"/>
          <w:sz w:val="18"/>
          <w:szCs w:val="18"/>
          <w:shd w:val="clear" w:color="auto" w:fill="FFFFFF"/>
        </w:rPr>
        <w:t>Subramaniyaswamy</w:t>
      </w:r>
      <w:proofErr w:type="spellEnd"/>
      <w:r w:rsidRPr="007846F9">
        <w:rPr>
          <w:rFonts w:ascii="Times New Roman" w:hAnsi="Times New Roman" w:cs="Times New Roman"/>
          <w:sz w:val="18"/>
          <w:szCs w:val="18"/>
          <w:shd w:val="clear" w:color="auto" w:fill="FFFFFF"/>
        </w:rPr>
        <w:t xml:space="preserve">. "GPU-based Collaborative Filtering Recommendation System using Task parallelism approach." 2018 </w:t>
      </w:r>
      <w:r w:rsidRPr="00D51B11">
        <w:rPr>
          <w:rFonts w:ascii="Times New Roman" w:hAnsi="Times New Roman" w:cs="Times New Roman"/>
          <w:i/>
          <w:iCs/>
          <w:sz w:val="18"/>
          <w:szCs w:val="18"/>
          <w:shd w:val="clear" w:color="auto" w:fill="FFFFFF"/>
          <w:rPrChange w:id="592" w:author="Abid Ali" w:date="2023-04-05T10:34:00Z">
            <w:rPr>
              <w:rFonts w:ascii="Times New Roman" w:eastAsia="Tahoma" w:hAnsi="Times New Roman" w:cs="Times New Roman"/>
              <w:b/>
              <w:bCs/>
              <w:kern w:val="0"/>
              <w:sz w:val="18"/>
              <w:szCs w:val="18"/>
              <w:shd w:val="clear" w:color="auto" w:fill="FFFFFF"/>
              <w:lang w:val="en-US"/>
              <w14:ligatures w14:val="none"/>
            </w:rPr>
          </w:rPrChange>
        </w:rPr>
        <w:t>2nd International Conference on I-SMAC</w:t>
      </w:r>
      <w:r w:rsidRPr="007846F9">
        <w:rPr>
          <w:rFonts w:ascii="Times New Roman" w:hAnsi="Times New Roman" w:cs="Times New Roman"/>
          <w:sz w:val="18"/>
          <w:szCs w:val="18"/>
          <w:shd w:val="clear" w:color="auto" w:fill="FFFFFF"/>
        </w:rPr>
        <w:t xml:space="preserve"> (IoT in Social, Mobile, Analytics</w:t>
      </w:r>
      <w:ins w:id="593" w:author="Abid Ali" w:date="2023-04-05T11:21:00Z">
        <w:r w:rsidR="002A0265">
          <w:rPr>
            <w:rFonts w:ascii="Times New Roman" w:hAnsi="Times New Roman" w:cs="Times New Roman"/>
            <w:sz w:val="18"/>
            <w:szCs w:val="18"/>
            <w:shd w:val="clear" w:color="auto" w:fill="FFFFFF"/>
          </w:rPr>
          <w:t>,</w:t>
        </w:r>
      </w:ins>
      <w:r w:rsidRPr="007846F9">
        <w:rPr>
          <w:rFonts w:ascii="Times New Roman" w:hAnsi="Times New Roman" w:cs="Times New Roman"/>
          <w:sz w:val="18"/>
          <w:szCs w:val="18"/>
          <w:shd w:val="clear" w:color="auto" w:fill="FFFFFF"/>
        </w:rPr>
        <w:t xml:space="preserve"> and </w:t>
      </w:r>
      <w:del w:id="594" w:author="Abid Ali" w:date="2023-04-05T10:15:00Z">
        <w:r w:rsidRPr="007846F9" w:rsidDel="00AC0236">
          <w:rPr>
            <w:rFonts w:ascii="Times New Roman" w:hAnsi="Times New Roman" w:cs="Times New Roman"/>
            <w:sz w:val="18"/>
            <w:szCs w:val="18"/>
            <w:shd w:val="clear" w:color="auto" w:fill="FFFFFF"/>
          </w:rPr>
          <w:delText>Cloud)(</w:delText>
        </w:r>
      </w:del>
      <w:ins w:id="595" w:author="Abid Ali" w:date="2023-04-05T10:15:00Z">
        <w:r w:rsidR="00AC0236" w:rsidRPr="007846F9">
          <w:rPr>
            <w:rFonts w:ascii="Times New Roman" w:hAnsi="Times New Roman" w:cs="Times New Roman"/>
            <w:sz w:val="18"/>
            <w:szCs w:val="18"/>
            <w:shd w:val="clear" w:color="auto" w:fill="FFFFFF"/>
          </w:rPr>
          <w:t>Cloud) (</w:t>
        </w:r>
      </w:ins>
      <w:r w:rsidRPr="007846F9">
        <w:rPr>
          <w:rFonts w:ascii="Times New Roman" w:hAnsi="Times New Roman" w:cs="Times New Roman"/>
          <w:sz w:val="18"/>
          <w:szCs w:val="18"/>
          <w:shd w:val="clear" w:color="auto" w:fill="FFFFFF"/>
        </w:rPr>
        <w:t>I-SMAC) I-SMAC (IoT in Social, Mobile, Analytics</w:t>
      </w:r>
      <w:ins w:id="596" w:author="Abid Ali" w:date="2023-04-05T11:21:00Z">
        <w:r w:rsidR="002A0265">
          <w:rPr>
            <w:rFonts w:ascii="Times New Roman" w:hAnsi="Times New Roman" w:cs="Times New Roman"/>
            <w:sz w:val="18"/>
            <w:szCs w:val="18"/>
            <w:shd w:val="clear" w:color="auto" w:fill="FFFFFF"/>
          </w:rPr>
          <w:t>,</w:t>
        </w:r>
      </w:ins>
      <w:r w:rsidRPr="007846F9">
        <w:rPr>
          <w:rFonts w:ascii="Times New Roman" w:hAnsi="Times New Roman" w:cs="Times New Roman"/>
          <w:sz w:val="18"/>
          <w:szCs w:val="18"/>
          <w:shd w:val="clear" w:color="auto" w:fill="FFFFFF"/>
        </w:rPr>
        <w:t xml:space="preserve"> and </w:t>
      </w:r>
      <w:del w:id="597" w:author="Abid Ali" w:date="2023-04-05T10:15:00Z">
        <w:r w:rsidRPr="007846F9" w:rsidDel="00AC0236">
          <w:rPr>
            <w:rFonts w:ascii="Times New Roman" w:hAnsi="Times New Roman" w:cs="Times New Roman"/>
            <w:sz w:val="18"/>
            <w:szCs w:val="18"/>
            <w:shd w:val="clear" w:color="auto" w:fill="FFFFFF"/>
          </w:rPr>
          <w:delText>Cloud)(</w:delText>
        </w:r>
      </w:del>
      <w:ins w:id="598" w:author="Abid Ali" w:date="2023-04-05T10:15:00Z">
        <w:r w:rsidR="00AC0236" w:rsidRPr="007846F9">
          <w:rPr>
            <w:rFonts w:ascii="Times New Roman" w:hAnsi="Times New Roman" w:cs="Times New Roman"/>
            <w:sz w:val="18"/>
            <w:szCs w:val="18"/>
            <w:shd w:val="clear" w:color="auto" w:fill="FFFFFF"/>
          </w:rPr>
          <w:t>Cloud) (</w:t>
        </w:r>
      </w:ins>
      <w:r w:rsidRPr="007846F9">
        <w:rPr>
          <w:rFonts w:ascii="Times New Roman" w:hAnsi="Times New Roman" w:cs="Times New Roman"/>
          <w:sz w:val="18"/>
          <w:szCs w:val="18"/>
          <w:shd w:val="clear" w:color="auto" w:fill="FFFFFF"/>
        </w:rPr>
        <w:t xml:space="preserve">I-SMAC), 2018 2nd </w:t>
      </w:r>
      <w:r w:rsidRPr="00D51B11">
        <w:rPr>
          <w:rFonts w:ascii="Times New Roman" w:hAnsi="Times New Roman" w:cs="Times New Roman"/>
          <w:i/>
          <w:iCs/>
          <w:sz w:val="18"/>
          <w:szCs w:val="18"/>
          <w:shd w:val="clear" w:color="auto" w:fill="FFFFFF"/>
          <w:rPrChange w:id="599" w:author="Abid Ali" w:date="2023-04-05T10:34:00Z">
            <w:rPr>
              <w:rFonts w:ascii="Times New Roman" w:eastAsia="Tahoma" w:hAnsi="Times New Roman" w:cs="Times New Roman"/>
              <w:b/>
              <w:bCs/>
              <w:kern w:val="0"/>
              <w:sz w:val="18"/>
              <w:szCs w:val="18"/>
              <w:shd w:val="clear" w:color="auto" w:fill="FFFFFF"/>
              <w:lang w:val="en-US"/>
              <w14:ligatures w14:val="none"/>
            </w:rPr>
          </w:rPrChange>
        </w:rPr>
        <w:t>International Conference on. IEEE</w:t>
      </w:r>
      <w:r w:rsidRPr="007846F9">
        <w:rPr>
          <w:rFonts w:ascii="Times New Roman" w:hAnsi="Times New Roman" w:cs="Times New Roman"/>
          <w:sz w:val="18"/>
          <w:szCs w:val="18"/>
          <w:shd w:val="clear" w:color="auto" w:fill="FFFFFF"/>
        </w:rPr>
        <w:t xml:space="preserve">, 2018 </w:t>
      </w:r>
      <w:commentRangeEnd w:id="590"/>
      <w:r w:rsidR="00CD4C4E">
        <w:rPr>
          <w:rStyle w:val="CommentReference"/>
          <w:rFonts w:ascii="Times New Roman" w:eastAsia="Times New Roman" w:hAnsi="Times New Roman" w:cs="Times New Roman"/>
          <w:kern w:val="0"/>
          <w:lang w:val="en-US"/>
          <w14:ligatures w14:val="none"/>
        </w:rPr>
        <w:commentReference w:id="590"/>
      </w:r>
      <w:commentRangeEnd w:id="591"/>
      <w:r w:rsidR="001312C9">
        <w:rPr>
          <w:rStyle w:val="CommentReference"/>
          <w:rFonts w:ascii="Times New Roman" w:eastAsia="Times New Roman" w:hAnsi="Times New Roman" w:cs="Times New Roman"/>
          <w:kern w:val="0"/>
          <w:lang w:val="en-US"/>
          <w14:ligatures w14:val="none"/>
        </w:rPr>
        <w:commentReference w:id="591"/>
      </w:r>
    </w:p>
    <w:p w14:paraId="1594F8C7" w14:textId="0D04618C" w:rsidR="00BD681A" w:rsidRDefault="006569F6" w:rsidP="00BC0DF5">
      <w:pPr>
        <w:pStyle w:val="FootnoteText"/>
        <w:numPr>
          <w:ilvl w:val="0"/>
          <w:numId w:val="17"/>
        </w:numPr>
        <w:spacing w:before="120" w:after="120"/>
        <w:ind w:left="426" w:hanging="426"/>
        <w:jc w:val="both"/>
        <w:rPr>
          <w:rFonts w:ascii="Times New Roman" w:hAnsi="Times New Roman" w:cs="Times New Roman"/>
          <w:sz w:val="18"/>
          <w:szCs w:val="18"/>
          <w:shd w:val="clear" w:color="auto" w:fill="FFFFFF"/>
        </w:rPr>
      </w:pPr>
      <w:r w:rsidRPr="007846F9">
        <w:rPr>
          <w:rFonts w:ascii="Times New Roman" w:hAnsi="Times New Roman" w:cs="Times New Roman"/>
          <w:sz w:val="18"/>
          <w:szCs w:val="18"/>
          <w:shd w:val="clear" w:color="auto" w:fill="FFFFFF"/>
        </w:rPr>
        <w:t xml:space="preserve">Deng, </w:t>
      </w:r>
      <w:proofErr w:type="spellStart"/>
      <w:r w:rsidRPr="007846F9">
        <w:rPr>
          <w:rFonts w:ascii="Times New Roman" w:hAnsi="Times New Roman" w:cs="Times New Roman"/>
          <w:sz w:val="18"/>
          <w:szCs w:val="18"/>
          <w:shd w:val="clear" w:color="auto" w:fill="FFFFFF"/>
        </w:rPr>
        <w:t>Xiaoyi</w:t>
      </w:r>
      <w:proofErr w:type="spellEnd"/>
      <w:r w:rsidRPr="007846F9">
        <w:rPr>
          <w:rFonts w:ascii="Times New Roman" w:hAnsi="Times New Roman" w:cs="Times New Roman"/>
          <w:sz w:val="18"/>
          <w:szCs w:val="18"/>
          <w:shd w:val="clear" w:color="auto" w:fill="FFFFFF"/>
        </w:rPr>
        <w:t xml:space="preserve">, </w:t>
      </w:r>
      <w:proofErr w:type="spellStart"/>
      <w:r w:rsidRPr="007846F9">
        <w:rPr>
          <w:rFonts w:ascii="Times New Roman" w:hAnsi="Times New Roman" w:cs="Times New Roman"/>
          <w:sz w:val="18"/>
          <w:szCs w:val="18"/>
          <w:shd w:val="clear" w:color="auto" w:fill="FFFFFF"/>
        </w:rPr>
        <w:t>Fuzhen</w:t>
      </w:r>
      <w:proofErr w:type="spellEnd"/>
      <w:r w:rsidRPr="007846F9">
        <w:rPr>
          <w:rFonts w:ascii="Times New Roman" w:hAnsi="Times New Roman" w:cs="Times New Roman"/>
          <w:sz w:val="18"/>
          <w:szCs w:val="18"/>
          <w:shd w:val="clear" w:color="auto" w:fill="FFFFFF"/>
        </w:rPr>
        <w:t xml:space="preserve"> </w:t>
      </w:r>
      <w:proofErr w:type="spellStart"/>
      <w:r w:rsidRPr="007846F9">
        <w:rPr>
          <w:rFonts w:ascii="Times New Roman" w:hAnsi="Times New Roman" w:cs="Times New Roman"/>
          <w:sz w:val="18"/>
          <w:szCs w:val="18"/>
          <w:shd w:val="clear" w:color="auto" w:fill="FFFFFF"/>
        </w:rPr>
        <w:t>Zhuang</w:t>
      </w:r>
      <w:proofErr w:type="spellEnd"/>
      <w:r w:rsidRPr="007846F9">
        <w:rPr>
          <w:rFonts w:ascii="Times New Roman" w:hAnsi="Times New Roman" w:cs="Times New Roman"/>
          <w:sz w:val="18"/>
          <w:szCs w:val="18"/>
          <w:shd w:val="clear" w:color="auto" w:fill="FFFFFF"/>
        </w:rPr>
        <w:t xml:space="preserve">, and </w:t>
      </w:r>
      <w:proofErr w:type="spellStart"/>
      <w:r w:rsidRPr="007846F9">
        <w:rPr>
          <w:rFonts w:ascii="Times New Roman" w:hAnsi="Times New Roman" w:cs="Times New Roman"/>
          <w:sz w:val="18"/>
          <w:szCs w:val="18"/>
          <w:shd w:val="clear" w:color="auto" w:fill="FFFFFF"/>
        </w:rPr>
        <w:t>Zhiguo</w:t>
      </w:r>
      <w:proofErr w:type="spellEnd"/>
      <w:r w:rsidRPr="007846F9">
        <w:rPr>
          <w:rFonts w:ascii="Times New Roman" w:hAnsi="Times New Roman" w:cs="Times New Roman"/>
          <w:sz w:val="18"/>
          <w:szCs w:val="18"/>
          <w:shd w:val="clear" w:color="auto" w:fill="FFFFFF"/>
        </w:rPr>
        <w:t xml:space="preserve"> Zhu. "Neural variational collaborative filtering with side information for </w:t>
      </w:r>
      <w:ins w:id="600" w:author="Abid Ali" w:date="2023-04-05T11:21:00Z">
        <w:r w:rsidR="002A0265">
          <w:rPr>
            <w:rFonts w:ascii="Times New Roman" w:hAnsi="Times New Roman" w:cs="Times New Roman"/>
            <w:sz w:val="18"/>
            <w:szCs w:val="18"/>
            <w:shd w:val="clear" w:color="auto" w:fill="FFFFFF"/>
          </w:rPr>
          <w:t xml:space="preserve">the </w:t>
        </w:r>
      </w:ins>
      <w:r w:rsidRPr="007846F9">
        <w:rPr>
          <w:rFonts w:ascii="Times New Roman" w:hAnsi="Times New Roman" w:cs="Times New Roman"/>
          <w:sz w:val="18"/>
          <w:szCs w:val="18"/>
          <w:shd w:val="clear" w:color="auto" w:fill="FFFFFF"/>
        </w:rPr>
        <w:t>top-K recommendation." </w:t>
      </w:r>
      <w:commentRangeStart w:id="601"/>
      <w:commentRangeStart w:id="602"/>
      <w:r w:rsidRPr="00D51B11">
        <w:rPr>
          <w:rFonts w:ascii="Times New Roman" w:hAnsi="Times New Roman" w:cs="Times New Roman"/>
          <w:i/>
          <w:iCs/>
          <w:sz w:val="18"/>
          <w:szCs w:val="18"/>
          <w:shd w:val="clear" w:color="auto" w:fill="FFFFFF"/>
          <w:rPrChange w:id="603" w:author="Abid Ali" w:date="2023-04-05T10:34:00Z">
            <w:rPr>
              <w:rFonts w:ascii="Times New Roman" w:eastAsia="Tahoma" w:hAnsi="Times New Roman" w:cs="Times New Roman"/>
              <w:b/>
              <w:bCs/>
              <w:kern w:val="0"/>
              <w:sz w:val="18"/>
              <w:szCs w:val="18"/>
              <w:shd w:val="clear" w:color="auto" w:fill="FFFFFF"/>
              <w:lang w:val="en-US"/>
              <w14:ligatures w14:val="none"/>
            </w:rPr>
          </w:rPrChange>
        </w:rPr>
        <w:t>International Journal of Machine Learning and Cybernetics</w:t>
      </w:r>
      <w:r w:rsidRPr="007846F9">
        <w:rPr>
          <w:rFonts w:ascii="Times New Roman" w:hAnsi="Times New Roman" w:cs="Times New Roman"/>
          <w:sz w:val="18"/>
          <w:szCs w:val="18"/>
          <w:shd w:val="clear" w:color="auto" w:fill="FFFFFF"/>
        </w:rPr>
        <w:t> </w:t>
      </w:r>
      <w:commentRangeEnd w:id="601"/>
      <w:r w:rsidR="00CD4C4E">
        <w:rPr>
          <w:rStyle w:val="CommentReference"/>
          <w:rFonts w:ascii="Times New Roman" w:eastAsia="Times New Roman" w:hAnsi="Times New Roman" w:cs="Times New Roman"/>
          <w:kern w:val="0"/>
          <w:lang w:val="en-US"/>
          <w14:ligatures w14:val="none"/>
        </w:rPr>
        <w:commentReference w:id="601"/>
      </w:r>
      <w:commentRangeEnd w:id="602"/>
      <w:r w:rsidR="001312C9">
        <w:rPr>
          <w:rStyle w:val="CommentReference"/>
          <w:rFonts w:ascii="Times New Roman" w:eastAsia="Times New Roman" w:hAnsi="Times New Roman" w:cs="Times New Roman"/>
          <w:kern w:val="0"/>
          <w:lang w:val="en-US"/>
          <w14:ligatures w14:val="none"/>
        </w:rPr>
        <w:commentReference w:id="602"/>
      </w:r>
      <w:r w:rsidRPr="007846F9">
        <w:rPr>
          <w:rFonts w:ascii="Times New Roman" w:hAnsi="Times New Roman" w:cs="Times New Roman"/>
          <w:sz w:val="18"/>
          <w:szCs w:val="18"/>
          <w:shd w:val="clear" w:color="auto" w:fill="FFFFFF"/>
        </w:rPr>
        <w:t>10 (2019): 3273-3284.</w:t>
      </w:r>
    </w:p>
    <w:p w14:paraId="7B526169" w14:textId="2188AFA9" w:rsidR="00C37B0F" w:rsidRPr="00C37B0F" w:rsidRDefault="003866A0" w:rsidP="00DC2CA6">
      <w:pPr>
        <w:pStyle w:val="FootnoteText"/>
        <w:numPr>
          <w:ilvl w:val="0"/>
          <w:numId w:val="17"/>
        </w:numPr>
        <w:spacing w:before="120" w:after="120"/>
        <w:ind w:left="357" w:hanging="357"/>
        <w:jc w:val="both"/>
        <w:rPr>
          <w:rFonts w:ascii="Times New Roman" w:hAnsi="Times New Roman" w:cs="Times New Roman"/>
          <w:sz w:val="17"/>
          <w:szCs w:val="17"/>
          <w:shd w:val="clear" w:color="auto" w:fill="FFFFFF"/>
          <w:lang w:val="en-GB"/>
        </w:rPr>
      </w:pPr>
      <w:proofErr w:type="spellStart"/>
      <w:ins w:id="604" w:author="Abid Ali" w:date="2023-04-05T10:24:00Z">
        <w:r w:rsidRPr="003866A0">
          <w:rPr>
            <w:rFonts w:ascii="Times New Roman" w:hAnsi="Times New Roman" w:cs="Times New Roman"/>
            <w:sz w:val="17"/>
            <w:szCs w:val="17"/>
            <w:shd w:val="clear" w:color="auto" w:fill="FFFFFF"/>
            <w:lang w:val="en-GB"/>
          </w:rPr>
          <w:t>Kunamalla</w:t>
        </w:r>
        <w:proofErr w:type="spellEnd"/>
        <w:r w:rsidRPr="003866A0">
          <w:rPr>
            <w:rFonts w:ascii="Times New Roman" w:hAnsi="Times New Roman" w:cs="Times New Roman"/>
            <w:sz w:val="17"/>
            <w:szCs w:val="17"/>
            <w:shd w:val="clear" w:color="auto" w:fill="FFFFFF"/>
            <w:lang w:val="en-GB"/>
          </w:rPr>
          <w:t xml:space="preserve">, </w:t>
        </w:r>
        <w:proofErr w:type="spellStart"/>
        <w:r w:rsidRPr="003866A0">
          <w:rPr>
            <w:rFonts w:ascii="Times New Roman" w:hAnsi="Times New Roman" w:cs="Times New Roman"/>
            <w:sz w:val="17"/>
            <w:szCs w:val="17"/>
            <w:shd w:val="clear" w:color="auto" w:fill="FFFFFF"/>
            <w:lang w:val="en-GB"/>
          </w:rPr>
          <w:t>Chiranjeevi</w:t>
        </w:r>
        <w:proofErr w:type="spellEnd"/>
        <w:r w:rsidRPr="003866A0">
          <w:rPr>
            <w:rFonts w:ascii="Times New Roman" w:hAnsi="Times New Roman" w:cs="Times New Roman"/>
            <w:sz w:val="17"/>
            <w:szCs w:val="17"/>
            <w:shd w:val="clear" w:color="auto" w:fill="FFFFFF"/>
            <w:lang w:val="en-GB"/>
          </w:rPr>
          <w:t xml:space="preserve">, and K. </w:t>
        </w:r>
        <w:proofErr w:type="spellStart"/>
        <w:r w:rsidRPr="003866A0">
          <w:rPr>
            <w:rFonts w:ascii="Times New Roman" w:hAnsi="Times New Roman" w:cs="Times New Roman"/>
            <w:sz w:val="17"/>
            <w:szCs w:val="17"/>
            <w:shd w:val="clear" w:color="auto" w:fill="FFFFFF"/>
            <w:lang w:val="en-GB"/>
          </w:rPr>
          <w:t>Shahu</w:t>
        </w:r>
        <w:proofErr w:type="spellEnd"/>
        <w:r w:rsidRPr="003866A0">
          <w:rPr>
            <w:rFonts w:ascii="Times New Roman" w:hAnsi="Times New Roman" w:cs="Times New Roman"/>
            <w:sz w:val="17"/>
            <w:szCs w:val="17"/>
            <w:shd w:val="clear" w:color="auto" w:fill="FFFFFF"/>
            <w:lang w:val="en-GB"/>
          </w:rPr>
          <w:t xml:space="preserve"> </w:t>
        </w:r>
        <w:proofErr w:type="spellStart"/>
        <w:r w:rsidRPr="003866A0">
          <w:rPr>
            <w:rFonts w:ascii="Times New Roman" w:hAnsi="Times New Roman" w:cs="Times New Roman"/>
            <w:sz w:val="17"/>
            <w:szCs w:val="17"/>
            <w:shd w:val="clear" w:color="auto" w:fill="FFFFFF"/>
            <w:lang w:val="en-GB"/>
          </w:rPr>
          <w:t>Chatrapati</w:t>
        </w:r>
        <w:proofErr w:type="spellEnd"/>
        <w:r w:rsidRPr="003866A0">
          <w:rPr>
            <w:rFonts w:ascii="Times New Roman" w:hAnsi="Times New Roman" w:cs="Times New Roman"/>
            <w:sz w:val="17"/>
            <w:szCs w:val="17"/>
            <w:shd w:val="clear" w:color="auto" w:fill="FFFFFF"/>
            <w:lang w:val="en-GB"/>
          </w:rPr>
          <w:t xml:space="preserve">. "Network Path Optimization Strategy using Collaborative Cache for Delay Tolerant Networks." </w:t>
        </w:r>
        <w:r w:rsidRPr="003866A0">
          <w:rPr>
            <w:rFonts w:ascii="Times New Roman" w:hAnsi="Times New Roman" w:cs="Times New Roman"/>
            <w:i/>
            <w:iCs/>
            <w:sz w:val="17"/>
            <w:szCs w:val="17"/>
            <w:shd w:val="clear" w:color="auto" w:fill="FFFFFF"/>
            <w:lang w:val="en-GB"/>
            <w:rPrChange w:id="605" w:author="Abid Ali" w:date="2023-04-05T10:24:00Z">
              <w:rPr>
                <w:rFonts w:ascii="Times New Roman" w:eastAsia="Tahoma" w:hAnsi="Times New Roman" w:cs="Times New Roman"/>
                <w:b/>
                <w:bCs/>
                <w:kern w:val="0"/>
                <w:sz w:val="17"/>
                <w:szCs w:val="17"/>
                <w:shd w:val="clear" w:color="auto" w:fill="FFFFFF"/>
                <w:lang w:val="en-GB"/>
                <w14:ligatures w14:val="none"/>
              </w:rPr>
            </w:rPrChange>
          </w:rPr>
          <w:t>Journal of Scientific &amp; Industrial Research 82</w:t>
        </w:r>
        <w:r w:rsidRPr="003866A0">
          <w:rPr>
            <w:rFonts w:ascii="Times New Roman" w:hAnsi="Times New Roman" w:cs="Times New Roman"/>
            <w:sz w:val="17"/>
            <w:szCs w:val="17"/>
            <w:shd w:val="clear" w:color="auto" w:fill="FFFFFF"/>
            <w:lang w:val="en-GB"/>
          </w:rPr>
          <w:t>, no. 02 (2023): 210-218.</w:t>
        </w:r>
      </w:ins>
      <w:del w:id="606" w:author="Abid Ali" w:date="2023-04-05T10:24:00Z">
        <w:r w:rsidR="00C37B0F" w:rsidRPr="00B148B2" w:rsidDel="003866A0">
          <w:rPr>
            <w:rFonts w:ascii="Times New Roman" w:hAnsi="Times New Roman" w:cs="Times New Roman"/>
            <w:sz w:val="17"/>
            <w:szCs w:val="17"/>
            <w:shd w:val="clear" w:color="auto" w:fill="FFFFFF"/>
            <w:lang w:val="en-GB"/>
          </w:rPr>
          <w:delText>Uddin, M. N., R. Ara, M. Motalab, A. N. M. Fakhruddin, and B. K. Saha. "</w:delText>
        </w:r>
        <w:r w:rsidR="00C37B0F" w:rsidRPr="005B456F" w:rsidDel="003866A0">
          <w:rPr>
            <w:rFonts w:ascii="Times New Roman" w:hAnsi="Times New Roman" w:cs="Times New Roman"/>
            <w:sz w:val="17"/>
            <w:szCs w:val="17"/>
            <w:highlight w:val="yellow"/>
            <w:shd w:val="clear" w:color="auto" w:fill="FFFFFF"/>
            <w:lang w:val="en-GB"/>
            <w:rPrChange w:id="607" w:author="Abid Ali" w:date="2023-04-05T09:47:00Z">
              <w:rPr>
                <w:rFonts w:ascii="Times New Roman" w:eastAsia="Tahoma" w:hAnsi="Times New Roman" w:cs="Times New Roman"/>
                <w:b/>
                <w:bCs/>
                <w:kern w:val="0"/>
                <w:sz w:val="17"/>
                <w:szCs w:val="17"/>
                <w:shd w:val="clear" w:color="auto" w:fill="FFFFFF"/>
                <w:lang w:val="en-GB"/>
                <w14:ligatures w14:val="none"/>
              </w:rPr>
            </w:rPrChange>
          </w:rPr>
          <w:delText>Simple method for classification of mango varieties on the basis of their physicochemical properties by chemometric techniques." Bangladesh Journal of</w:delText>
        </w:r>
        <w:r w:rsidR="00C37B0F" w:rsidRPr="00B148B2" w:rsidDel="003866A0">
          <w:rPr>
            <w:rFonts w:ascii="Times New Roman" w:hAnsi="Times New Roman" w:cs="Times New Roman"/>
            <w:sz w:val="17"/>
            <w:szCs w:val="17"/>
            <w:shd w:val="clear" w:color="auto" w:fill="FFFFFF"/>
            <w:lang w:val="en-GB"/>
          </w:rPr>
          <w:delText xml:space="preserve"> Scientific and Industrial Research 51, no. 4 (2016): 253-260.</w:delText>
        </w:r>
      </w:del>
    </w:p>
    <w:p w14:paraId="40FAEF37" w14:textId="1426A9EF" w:rsidR="00BD681A" w:rsidRPr="007846F9" w:rsidRDefault="00FF0892" w:rsidP="00BC0DF5">
      <w:pPr>
        <w:pStyle w:val="FootnoteText"/>
        <w:numPr>
          <w:ilvl w:val="0"/>
          <w:numId w:val="17"/>
        </w:numPr>
        <w:spacing w:before="120" w:after="120"/>
        <w:ind w:left="426" w:hanging="426"/>
        <w:jc w:val="both"/>
        <w:rPr>
          <w:rFonts w:ascii="Times New Roman" w:hAnsi="Times New Roman" w:cs="Times New Roman"/>
          <w:sz w:val="18"/>
          <w:szCs w:val="18"/>
          <w:shd w:val="clear" w:color="auto" w:fill="FFFFFF"/>
        </w:rPr>
      </w:pPr>
      <w:proofErr w:type="spellStart"/>
      <w:ins w:id="608" w:author="Abid Ali" w:date="2023-04-05T10:25:00Z">
        <w:r w:rsidRPr="00FF0892">
          <w:rPr>
            <w:rFonts w:ascii="Times New Roman" w:hAnsi="Times New Roman" w:cs="Times New Roman"/>
            <w:sz w:val="18"/>
            <w:szCs w:val="18"/>
            <w:shd w:val="clear" w:color="auto" w:fill="FFFFFF"/>
          </w:rPr>
          <w:t>Valarmathi</w:t>
        </w:r>
        <w:proofErr w:type="spellEnd"/>
        <w:r w:rsidRPr="00FF0892">
          <w:rPr>
            <w:rFonts w:ascii="Times New Roman" w:hAnsi="Times New Roman" w:cs="Times New Roman"/>
            <w:sz w:val="18"/>
            <w:szCs w:val="18"/>
            <w:shd w:val="clear" w:color="auto" w:fill="FFFFFF"/>
          </w:rPr>
          <w:t>, P., R. Dhanalakshmi, and Narendran Rajagopalan. "Boosting a Hybrid Model Recommendation System for Sparse Data using Collaborative Filtering and Deep Learning."</w:t>
        </w:r>
      </w:ins>
      <w:ins w:id="609" w:author="Abid Ali" w:date="2023-04-05T10:26:00Z">
        <w:r w:rsidR="00BC2BB0" w:rsidRPr="00BC2BB0">
          <w:t xml:space="preserve"> </w:t>
        </w:r>
        <w:r w:rsidR="00BC2BB0" w:rsidRPr="00BC2BB0">
          <w:rPr>
            <w:rFonts w:ascii="Times New Roman" w:hAnsi="Times New Roman" w:cs="Times New Roman"/>
            <w:i/>
            <w:iCs/>
            <w:sz w:val="18"/>
            <w:szCs w:val="18"/>
            <w:shd w:val="clear" w:color="auto" w:fill="FFFFFF"/>
            <w:rPrChange w:id="610" w:author="Abid Ali" w:date="2023-04-05T10:26:00Z">
              <w:rPr>
                <w:rFonts w:ascii="Times New Roman" w:eastAsia="Tahoma" w:hAnsi="Times New Roman" w:cs="Times New Roman"/>
                <w:b/>
                <w:bCs/>
                <w:kern w:val="0"/>
                <w:sz w:val="18"/>
                <w:szCs w:val="18"/>
                <w:shd w:val="clear" w:color="auto" w:fill="FFFFFF"/>
                <w:lang w:val="en-US"/>
                <w14:ligatures w14:val="none"/>
              </w:rPr>
            </w:rPrChange>
          </w:rPr>
          <w:t>Journal of Scientific &amp; Industrial Research</w:t>
        </w:r>
        <w:r w:rsidR="00E85703" w:rsidRPr="00E85703">
          <w:t xml:space="preserve"> </w:t>
        </w:r>
        <w:r w:rsidR="00E85703" w:rsidRPr="00E85703">
          <w:rPr>
            <w:rFonts w:ascii="Times New Roman" w:hAnsi="Times New Roman" w:cs="Times New Roman"/>
            <w:i/>
            <w:iCs/>
            <w:sz w:val="18"/>
            <w:szCs w:val="18"/>
            <w:shd w:val="clear" w:color="auto" w:fill="FFFFFF"/>
          </w:rPr>
          <w:t>Vol. 79</w:t>
        </w:r>
      </w:ins>
      <w:ins w:id="611" w:author="Abid Ali" w:date="2023-04-05T10:28:00Z">
        <w:r w:rsidR="004B0109">
          <w:rPr>
            <w:rFonts w:ascii="Times New Roman" w:hAnsi="Times New Roman" w:cs="Times New Roman"/>
            <w:i/>
            <w:iCs/>
            <w:sz w:val="18"/>
            <w:szCs w:val="18"/>
            <w:shd w:val="clear" w:color="auto" w:fill="FFFFFF"/>
          </w:rPr>
          <w:t>,</w:t>
        </w:r>
      </w:ins>
      <w:ins w:id="612" w:author="Abid Ali" w:date="2023-04-05T10:25:00Z">
        <w:r w:rsidRPr="00FF0892">
          <w:rPr>
            <w:rFonts w:ascii="Times New Roman" w:hAnsi="Times New Roman" w:cs="Times New Roman"/>
            <w:sz w:val="18"/>
            <w:szCs w:val="18"/>
            <w:shd w:val="clear" w:color="auto" w:fill="FFFFFF"/>
          </w:rPr>
          <w:t xml:space="preserve"> (2020).</w:t>
        </w:r>
      </w:ins>
      <w:del w:id="613" w:author="Abid Ali" w:date="2023-04-05T10:25:00Z">
        <w:r w:rsidR="006569F6" w:rsidRPr="007846F9" w:rsidDel="00FF0892">
          <w:rPr>
            <w:rFonts w:ascii="Times New Roman" w:hAnsi="Times New Roman" w:cs="Times New Roman"/>
            <w:sz w:val="18"/>
            <w:szCs w:val="18"/>
            <w:shd w:val="clear" w:color="auto" w:fill="FFFFFF"/>
          </w:rPr>
          <w:delText xml:space="preserve">He, Xiangnan, Lizi Liao, Hanwang Zhang, Liqiang Nie, Xia Hu, </w:delText>
        </w:r>
        <w:r w:rsidR="006569F6" w:rsidRPr="005B456F" w:rsidDel="00FF0892">
          <w:rPr>
            <w:rFonts w:ascii="Times New Roman" w:hAnsi="Times New Roman" w:cs="Times New Roman"/>
            <w:sz w:val="18"/>
            <w:szCs w:val="18"/>
            <w:highlight w:val="yellow"/>
            <w:shd w:val="clear" w:color="auto" w:fill="FFFFFF"/>
            <w:rPrChange w:id="614" w:author="Abid Ali" w:date="2023-04-05T09:47:00Z">
              <w:rPr>
                <w:rFonts w:ascii="Times New Roman" w:eastAsia="Tahoma" w:hAnsi="Times New Roman" w:cs="Times New Roman"/>
                <w:b/>
                <w:bCs/>
                <w:kern w:val="0"/>
                <w:sz w:val="18"/>
                <w:szCs w:val="18"/>
                <w:shd w:val="clear" w:color="auto" w:fill="FFFFFF"/>
                <w:lang w:val="en-US"/>
                <w14:ligatures w14:val="none"/>
              </w:rPr>
            </w:rPrChange>
          </w:rPr>
          <w:delText>and Tat-Seng Chua. "Neural collaborative filtering." In Proceedings of the 26th international conference on world wide web, pp. 173-182. 2017</w:delText>
        </w:r>
        <w:r w:rsidR="006569F6" w:rsidRPr="007846F9" w:rsidDel="00FF0892">
          <w:rPr>
            <w:rFonts w:ascii="Times New Roman" w:hAnsi="Times New Roman" w:cs="Times New Roman"/>
            <w:sz w:val="18"/>
            <w:szCs w:val="18"/>
            <w:shd w:val="clear" w:color="auto" w:fill="FFFFFF"/>
          </w:rPr>
          <w:delText>.</w:delText>
        </w:r>
      </w:del>
    </w:p>
    <w:p w14:paraId="77373164" w14:textId="77777777" w:rsidR="00BD681A" w:rsidRPr="007846F9" w:rsidRDefault="006569F6" w:rsidP="00BC0DF5">
      <w:pPr>
        <w:pStyle w:val="FootnoteText"/>
        <w:numPr>
          <w:ilvl w:val="0"/>
          <w:numId w:val="17"/>
        </w:numPr>
        <w:spacing w:before="120" w:after="120"/>
        <w:ind w:left="426" w:hanging="426"/>
        <w:jc w:val="both"/>
        <w:rPr>
          <w:rFonts w:ascii="Times New Roman" w:hAnsi="Times New Roman" w:cs="Times New Roman"/>
          <w:sz w:val="18"/>
          <w:szCs w:val="18"/>
          <w:shd w:val="clear" w:color="auto" w:fill="FFFFFF"/>
        </w:rPr>
      </w:pPr>
      <w:r w:rsidRPr="007846F9">
        <w:rPr>
          <w:rFonts w:ascii="Times New Roman" w:hAnsi="Times New Roman" w:cs="Times New Roman"/>
          <w:sz w:val="18"/>
          <w:szCs w:val="18"/>
          <w:shd w:val="clear" w:color="auto" w:fill="FFFFFF"/>
        </w:rPr>
        <w:t xml:space="preserve">Wang, Wei, et al. "Trust-enhanced collaborative filtering for personalized point of interests recommendation." </w:t>
      </w:r>
      <w:r w:rsidRPr="005970F1">
        <w:rPr>
          <w:rFonts w:ascii="Times New Roman" w:hAnsi="Times New Roman" w:cs="Times New Roman"/>
          <w:i/>
          <w:iCs/>
          <w:sz w:val="18"/>
          <w:szCs w:val="18"/>
          <w:shd w:val="clear" w:color="auto" w:fill="FFFFFF"/>
          <w:rPrChange w:id="615" w:author="Abid Ali" w:date="2023-04-05T10:14:00Z">
            <w:rPr>
              <w:rFonts w:ascii="Times New Roman" w:eastAsia="Tahoma" w:hAnsi="Times New Roman" w:cs="Times New Roman"/>
              <w:b/>
              <w:bCs/>
              <w:kern w:val="0"/>
              <w:sz w:val="18"/>
              <w:szCs w:val="18"/>
              <w:shd w:val="clear" w:color="auto" w:fill="FFFFFF"/>
              <w:lang w:val="en-US"/>
              <w14:ligatures w14:val="none"/>
            </w:rPr>
          </w:rPrChange>
        </w:rPr>
        <w:t>IEEE Transactions on Industrial Informatics 16.9</w:t>
      </w:r>
      <w:r w:rsidRPr="007846F9">
        <w:rPr>
          <w:rFonts w:ascii="Times New Roman" w:hAnsi="Times New Roman" w:cs="Times New Roman"/>
          <w:sz w:val="18"/>
          <w:szCs w:val="18"/>
          <w:shd w:val="clear" w:color="auto" w:fill="FFFFFF"/>
        </w:rPr>
        <w:t xml:space="preserve"> (2019): 6124-6132.</w:t>
      </w:r>
    </w:p>
    <w:p w14:paraId="7E226509" w14:textId="77777777" w:rsidR="009D3293" w:rsidRPr="002B4C90" w:rsidRDefault="009D3293">
      <w:pPr>
        <w:pStyle w:val="FootnoteText"/>
        <w:numPr>
          <w:ilvl w:val="0"/>
          <w:numId w:val="17"/>
        </w:numPr>
        <w:spacing w:before="120" w:after="120"/>
        <w:ind w:left="426" w:hanging="426"/>
        <w:jc w:val="both"/>
        <w:rPr>
          <w:ins w:id="616" w:author="Abid Ali" w:date="2023-04-05T10:48:00Z"/>
          <w:sz w:val="18"/>
          <w:szCs w:val="18"/>
          <w:shd w:val="clear" w:color="auto" w:fill="FFFFFF"/>
        </w:rPr>
        <w:pPrChange w:id="617" w:author="Abid Ali" w:date="2023-04-05T10:49:00Z">
          <w:pPr>
            <w:pStyle w:val="ListParagraph"/>
            <w:numPr>
              <w:numId w:val="17"/>
            </w:numPr>
            <w:ind w:left="644" w:hanging="360"/>
          </w:pPr>
        </w:pPrChange>
      </w:pPr>
      <w:ins w:id="618" w:author="Abid Ali" w:date="2023-04-05T10:48:00Z">
        <w:r w:rsidRPr="009D3293">
          <w:rPr>
            <w:rFonts w:ascii="Times New Roman" w:hAnsi="Times New Roman" w:cs="Times New Roman"/>
            <w:sz w:val="18"/>
            <w:szCs w:val="18"/>
            <w:shd w:val="clear" w:color="auto" w:fill="FFFFFF"/>
            <w:rPrChange w:id="619" w:author="Abid Ali" w:date="2023-04-05T10:49:00Z">
              <w:rPr>
                <w:sz w:val="18"/>
                <w:szCs w:val="18"/>
                <w:shd w:val="clear" w:color="auto" w:fill="FFFFFF"/>
              </w:rPr>
            </w:rPrChange>
          </w:rPr>
          <w:t>Bi, Jian-Wu, Yang Liu, and Zhi-Ping Fan. "A deep neural networks-based recommendation algorithm using user and item basic data." International Journal of Machine Learning and Cybernetics 11 (2020): 763-777.</w:t>
        </w:r>
      </w:ins>
    </w:p>
    <w:p w14:paraId="088B0CB9" w14:textId="77777777" w:rsidR="009D3293" w:rsidRPr="002B4C90" w:rsidRDefault="009D3293">
      <w:pPr>
        <w:pStyle w:val="FootnoteText"/>
        <w:numPr>
          <w:ilvl w:val="0"/>
          <w:numId w:val="17"/>
        </w:numPr>
        <w:spacing w:before="120" w:after="120"/>
        <w:ind w:left="426" w:hanging="426"/>
        <w:jc w:val="both"/>
        <w:rPr>
          <w:ins w:id="620" w:author="Abid Ali" w:date="2023-04-05T10:48:00Z"/>
          <w:sz w:val="18"/>
          <w:szCs w:val="18"/>
          <w:shd w:val="clear" w:color="auto" w:fill="FFFFFF"/>
        </w:rPr>
        <w:pPrChange w:id="621" w:author="Abid Ali" w:date="2023-04-05T10:49:00Z">
          <w:pPr>
            <w:pStyle w:val="ListParagraph"/>
            <w:numPr>
              <w:numId w:val="17"/>
            </w:numPr>
            <w:ind w:left="644" w:hanging="360"/>
          </w:pPr>
        </w:pPrChange>
      </w:pPr>
      <w:ins w:id="622" w:author="Abid Ali" w:date="2023-04-05T10:48:00Z">
        <w:r w:rsidRPr="009D3293">
          <w:rPr>
            <w:rFonts w:ascii="Times New Roman" w:hAnsi="Times New Roman" w:cs="Times New Roman"/>
            <w:sz w:val="18"/>
            <w:szCs w:val="18"/>
            <w:shd w:val="clear" w:color="auto" w:fill="FFFFFF"/>
            <w:rPrChange w:id="623" w:author="Abid Ali" w:date="2023-04-05T10:49:00Z">
              <w:rPr>
                <w:sz w:val="18"/>
                <w:szCs w:val="18"/>
                <w:shd w:val="clear" w:color="auto" w:fill="FFFFFF"/>
              </w:rPr>
            </w:rPrChange>
          </w:rPr>
          <w:t>Lai, Chin-</w:t>
        </w:r>
        <w:proofErr w:type="spellStart"/>
        <w:r w:rsidRPr="009D3293">
          <w:rPr>
            <w:rFonts w:ascii="Times New Roman" w:hAnsi="Times New Roman" w:cs="Times New Roman"/>
            <w:sz w:val="18"/>
            <w:szCs w:val="18"/>
            <w:shd w:val="clear" w:color="auto" w:fill="FFFFFF"/>
            <w:rPrChange w:id="624" w:author="Abid Ali" w:date="2023-04-05T10:49:00Z">
              <w:rPr>
                <w:sz w:val="18"/>
                <w:szCs w:val="18"/>
                <w:shd w:val="clear" w:color="auto" w:fill="FFFFFF"/>
              </w:rPr>
            </w:rPrChange>
          </w:rPr>
          <w:t>Hui</w:t>
        </w:r>
        <w:proofErr w:type="spellEnd"/>
        <w:r w:rsidRPr="009D3293">
          <w:rPr>
            <w:rFonts w:ascii="Times New Roman" w:hAnsi="Times New Roman" w:cs="Times New Roman"/>
            <w:sz w:val="18"/>
            <w:szCs w:val="18"/>
            <w:shd w:val="clear" w:color="auto" w:fill="FFFFFF"/>
            <w:rPrChange w:id="625" w:author="Abid Ali" w:date="2023-04-05T10:49:00Z">
              <w:rPr>
                <w:sz w:val="18"/>
                <w:szCs w:val="18"/>
                <w:shd w:val="clear" w:color="auto" w:fill="FFFFFF"/>
              </w:rPr>
            </w:rPrChange>
          </w:rPr>
          <w:t xml:space="preserve">, </w:t>
        </w:r>
        <w:proofErr w:type="spellStart"/>
        <w:r w:rsidRPr="009D3293">
          <w:rPr>
            <w:rFonts w:ascii="Times New Roman" w:hAnsi="Times New Roman" w:cs="Times New Roman"/>
            <w:sz w:val="18"/>
            <w:szCs w:val="18"/>
            <w:shd w:val="clear" w:color="auto" w:fill="FFFFFF"/>
            <w:rPrChange w:id="626" w:author="Abid Ali" w:date="2023-04-05T10:49:00Z">
              <w:rPr>
                <w:sz w:val="18"/>
                <w:szCs w:val="18"/>
                <w:shd w:val="clear" w:color="auto" w:fill="FFFFFF"/>
              </w:rPr>
            </w:rPrChange>
          </w:rPr>
          <w:t>Duen-Ren</w:t>
        </w:r>
        <w:proofErr w:type="spellEnd"/>
        <w:r w:rsidRPr="009D3293">
          <w:rPr>
            <w:rFonts w:ascii="Times New Roman" w:hAnsi="Times New Roman" w:cs="Times New Roman"/>
            <w:sz w:val="18"/>
            <w:szCs w:val="18"/>
            <w:shd w:val="clear" w:color="auto" w:fill="FFFFFF"/>
            <w:rPrChange w:id="627" w:author="Abid Ali" w:date="2023-04-05T10:49:00Z">
              <w:rPr>
                <w:sz w:val="18"/>
                <w:szCs w:val="18"/>
                <w:shd w:val="clear" w:color="auto" w:fill="FFFFFF"/>
              </w:rPr>
            </w:rPrChange>
          </w:rPr>
          <w:t xml:space="preserve"> Liu, and Kun-Sin Lien. "A hybrid of </w:t>
        </w:r>
        <w:proofErr w:type="spellStart"/>
        <w:r w:rsidRPr="009D3293">
          <w:rPr>
            <w:rFonts w:ascii="Times New Roman" w:hAnsi="Times New Roman" w:cs="Times New Roman"/>
            <w:sz w:val="18"/>
            <w:szCs w:val="18"/>
            <w:shd w:val="clear" w:color="auto" w:fill="FFFFFF"/>
            <w:rPrChange w:id="628" w:author="Abid Ali" w:date="2023-04-05T10:49:00Z">
              <w:rPr>
                <w:sz w:val="18"/>
                <w:szCs w:val="18"/>
                <w:shd w:val="clear" w:color="auto" w:fill="FFFFFF"/>
              </w:rPr>
            </w:rPrChange>
          </w:rPr>
          <w:t>XGBoost</w:t>
        </w:r>
        <w:proofErr w:type="spellEnd"/>
        <w:r w:rsidRPr="009D3293">
          <w:rPr>
            <w:rFonts w:ascii="Times New Roman" w:hAnsi="Times New Roman" w:cs="Times New Roman"/>
            <w:sz w:val="18"/>
            <w:szCs w:val="18"/>
            <w:shd w:val="clear" w:color="auto" w:fill="FFFFFF"/>
            <w:rPrChange w:id="629" w:author="Abid Ali" w:date="2023-04-05T10:49:00Z">
              <w:rPr>
                <w:sz w:val="18"/>
                <w:szCs w:val="18"/>
                <w:shd w:val="clear" w:color="auto" w:fill="FFFFFF"/>
              </w:rPr>
            </w:rPrChange>
          </w:rPr>
          <w:t xml:space="preserve"> and aspect-based review mining with attention neural network for user preference prediction." International Journal of Machine Learning and Cybernetics 12 (2021): 1203-1217.</w:t>
        </w:r>
      </w:ins>
    </w:p>
    <w:p w14:paraId="5973D1D3" w14:textId="77777777" w:rsidR="009D3293" w:rsidRPr="002B4C90" w:rsidRDefault="009D3293">
      <w:pPr>
        <w:pStyle w:val="FootnoteText"/>
        <w:numPr>
          <w:ilvl w:val="0"/>
          <w:numId w:val="17"/>
        </w:numPr>
        <w:spacing w:before="120" w:after="120"/>
        <w:ind w:left="426" w:hanging="426"/>
        <w:jc w:val="both"/>
        <w:rPr>
          <w:ins w:id="630" w:author="Abid Ali" w:date="2023-04-05T10:48:00Z"/>
          <w:sz w:val="18"/>
          <w:szCs w:val="18"/>
          <w:shd w:val="clear" w:color="auto" w:fill="FFFFFF"/>
        </w:rPr>
        <w:pPrChange w:id="631" w:author="Abid Ali" w:date="2023-04-05T10:49:00Z">
          <w:pPr>
            <w:pStyle w:val="ListParagraph"/>
            <w:numPr>
              <w:numId w:val="17"/>
            </w:numPr>
            <w:ind w:left="644" w:hanging="360"/>
          </w:pPr>
        </w:pPrChange>
      </w:pPr>
      <w:ins w:id="632" w:author="Abid Ali" w:date="2023-04-05T10:48:00Z">
        <w:r w:rsidRPr="009D3293">
          <w:rPr>
            <w:rFonts w:ascii="Times New Roman" w:hAnsi="Times New Roman" w:cs="Times New Roman"/>
            <w:sz w:val="18"/>
            <w:szCs w:val="18"/>
            <w:shd w:val="clear" w:color="auto" w:fill="FFFFFF"/>
            <w:rPrChange w:id="633" w:author="Abid Ali" w:date="2023-04-05T10:49:00Z">
              <w:rPr>
                <w:sz w:val="18"/>
                <w:szCs w:val="18"/>
                <w:shd w:val="clear" w:color="auto" w:fill="FFFFFF"/>
              </w:rPr>
            </w:rPrChange>
          </w:rPr>
          <w:t xml:space="preserve">Chen, </w:t>
        </w:r>
        <w:proofErr w:type="spellStart"/>
        <w:r w:rsidRPr="009D3293">
          <w:rPr>
            <w:rFonts w:ascii="Times New Roman" w:hAnsi="Times New Roman" w:cs="Times New Roman"/>
            <w:sz w:val="18"/>
            <w:szCs w:val="18"/>
            <w:shd w:val="clear" w:color="auto" w:fill="FFFFFF"/>
            <w:rPrChange w:id="634" w:author="Abid Ali" w:date="2023-04-05T10:49:00Z">
              <w:rPr>
                <w:sz w:val="18"/>
                <w:szCs w:val="18"/>
                <w:shd w:val="clear" w:color="auto" w:fill="FFFFFF"/>
              </w:rPr>
            </w:rPrChange>
          </w:rPr>
          <w:t>Jianrui</w:t>
        </w:r>
        <w:proofErr w:type="spellEnd"/>
        <w:r w:rsidRPr="009D3293">
          <w:rPr>
            <w:rFonts w:ascii="Times New Roman" w:hAnsi="Times New Roman" w:cs="Times New Roman"/>
            <w:sz w:val="18"/>
            <w:szCs w:val="18"/>
            <w:shd w:val="clear" w:color="auto" w:fill="FFFFFF"/>
            <w:rPrChange w:id="635" w:author="Abid Ali" w:date="2023-04-05T10:49:00Z">
              <w:rPr>
                <w:sz w:val="18"/>
                <w:szCs w:val="18"/>
                <w:shd w:val="clear" w:color="auto" w:fill="FFFFFF"/>
              </w:rPr>
            </w:rPrChange>
          </w:rPr>
          <w:t xml:space="preserve">, Bo Wang, </w:t>
        </w:r>
        <w:proofErr w:type="spellStart"/>
        <w:r w:rsidRPr="009D3293">
          <w:rPr>
            <w:rFonts w:ascii="Times New Roman" w:hAnsi="Times New Roman" w:cs="Times New Roman"/>
            <w:sz w:val="18"/>
            <w:szCs w:val="18"/>
            <w:shd w:val="clear" w:color="auto" w:fill="FFFFFF"/>
            <w:rPrChange w:id="636" w:author="Abid Ali" w:date="2023-04-05T10:49:00Z">
              <w:rPr>
                <w:sz w:val="18"/>
                <w:szCs w:val="18"/>
                <w:shd w:val="clear" w:color="auto" w:fill="FFFFFF"/>
              </w:rPr>
            </w:rPrChange>
          </w:rPr>
          <w:t>Zhiping</w:t>
        </w:r>
        <w:proofErr w:type="spellEnd"/>
        <w:r w:rsidRPr="009D3293">
          <w:rPr>
            <w:rFonts w:ascii="Times New Roman" w:hAnsi="Times New Roman" w:cs="Times New Roman"/>
            <w:sz w:val="18"/>
            <w:szCs w:val="18"/>
            <w:shd w:val="clear" w:color="auto" w:fill="FFFFFF"/>
            <w:rPrChange w:id="637" w:author="Abid Ali" w:date="2023-04-05T10:49:00Z">
              <w:rPr>
                <w:sz w:val="18"/>
                <w:szCs w:val="18"/>
                <w:shd w:val="clear" w:color="auto" w:fill="FFFFFF"/>
              </w:rPr>
            </w:rPrChange>
          </w:rPr>
          <w:t xml:space="preserve"> </w:t>
        </w:r>
        <w:proofErr w:type="spellStart"/>
        <w:r w:rsidRPr="009D3293">
          <w:rPr>
            <w:rFonts w:ascii="Times New Roman" w:hAnsi="Times New Roman" w:cs="Times New Roman"/>
            <w:sz w:val="18"/>
            <w:szCs w:val="18"/>
            <w:shd w:val="clear" w:color="auto" w:fill="FFFFFF"/>
            <w:rPrChange w:id="638" w:author="Abid Ali" w:date="2023-04-05T10:49:00Z">
              <w:rPr>
                <w:sz w:val="18"/>
                <w:szCs w:val="18"/>
                <w:shd w:val="clear" w:color="auto" w:fill="FFFFFF"/>
              </w:rPr>
            </w:rPrChange>
          </w:rPr>
          <w:t>Ouyang</w:t>
        </w:r>
        <w:proofErr w:type="spellEnd"/>
        <w:r w:rsidRPr="009D3293">
          <w:rPr>
            <w:rFonts w:ascii="Times New Roman" w:hAnsi="Times New Roman" w:cs="Times New Roman"/>
            <w:sz w:val="18"/>
            <w:szCs w:val="18"/>
            <w:shd w:val="clear" w:color="auto" w:fill="FFFFFF"/>
            <w:rPrChange w:id="639" w:author="Abid Ali" w:date="2023-04-05T10:49:00Z">
              <w:rPr>
                <w:sz w:val="18"/>
                <w:szCs w:val="18"/>
                <w:shd w:val="clear" w:color="auto" w:fill="FFFFFF"/>
              </w:rPr>
            </w:rPrChange>
          </w:rPr>
          <w:t xml:space="preserve">, and </w:t>
        </w:r>
        <w:proofErr w:type="spellStart"/>
        <w:r w:rsidRPr="009D3293">
          <w:rPr>
            <w:rFonts w:ascii="Times New Roman" w:hAnsi="Times New Roman" w:cs="Times New Roman"/>
            <w:sz w:val="18"/>
            <w:szCs w:val="18"/>
            <w:shd w:val="clear" w:color="auto" w:fill="FFFFFF"/>
            <w:rPrChange w:id="640" w:author="Abid Ali" w:date="2023-04-05T10:49:00Z">
              <w:rPr>
                <w:sz w:val="18"/>
                <w:szCs w:val="18"/>
                <w:shd w:val="clear" w:color="auto" w:fill="FFFFFF"/>
              </w:rPr>
            </w:rPrChange>
          </w:rPr>
          <w:t>Zhihui</w:t>
        </w:r>
        <w:proofErr w:type="spellEnd"/>
        <w:r w:rsidRPr="009D3293">
          <w:rPr>
            <w:rFonts w:ascii="Times New Roman" w:hAnsi="Times New Roman" w:cs="Times New Roman"/>
            <w:sz w:val="18"/>
            <w:szCs w:val="18"/>
            <w:shd w:val="clear" w:color="auto" w:fill="FFFFFF"/>
            <w:rPrChange w:id="641" w:author="Abid Ali" w:date="2023-04-05T10:49:00Z">
              <w:rPr>
                <w:sz w:val="18"/>
                <w:szCs w:val="18"/>
                <w:shd w:val="clear" w:color="auto" w:fill="FFFFFF"/>
              </w:rPr>
            </w:rPrChange>
          </w:rPr>
          <w:t xml:space="preserve"> Wang. "Dynamic clustering collaborative filtering recommendation algorithm based on double-layer network." International Journal of Machine Learning and Cybernetics 12 (2021): 1097-1113.</w:t>
        </w:r>
      </w:ins>
    </w:p>
    <w:p w14:paraId="4B456378" w14:textId="77777777" w:rsidR="009D3293" w:rsidRPr="002B4C90" w:rsidRDefault="009D3293">
      <w:pPr>
        <w:pStyle w:val="FootnoteText"/>
        <w:numPr>
          <w:ilvl w:val="0"/>
          <w:numId w:val="17"/>
        </w:numPr>
        <w:spacing w:before="120" w:after="120"/>
        <w:ind w:left="426" w:hanging="426"/>
        <w:jc w:val="both"/>
        <w:rPr>
          <w:ins w:id="642" w:author="Abid Ali" w:date="2023-04-05T10:48:00Z"/>
          <w:sz w:val="18"/>
          <w:szCs w:val="18"/>
          <w:shd w:val="clear" w:color="auto" w:fill="FFFFFF"/>
        </w:rPr>
        <w:pPrChange w:id="643" w:author="Abid Ali" w:date="2023-04-05T10:49:00Z">
          <w:pPr>
            <w:pStyle w:val="ListParagraph"/>
            <w:numPr>
              <w:numId w:val="17"/>
            </w:numPr>
            <w:ind w:left="644" w:hanging="360"/>
          </w:pPr>
        </w:pPrChange>
      </w:pPr>
      <w:proofErr w:type="spellStart"/>
      <w:ins w:id="644" w:author="Abid Ali" w:date="2023-04-05T10:48:00Z">
        <w:r w:rsidRPr="009D3293">
          <w:rPr>
            <w:rFonts w:ascii="Times New Roman" w:hAnsi="Times New Roman" w:cs="Times New Roman"/>
            <w:sz w:val="18"/>
            <w:szCs w:val="18"/>
            <w:shd w:val="clear" w:color="auto" w:fill="FFFFFF"/>
            <w:rPrChange w:id="645" w:author="Abid Ali" w:date="2023-04-05T10:49:00Z">
              <w:rPr>
                <w:sz w:val="18"/>
                <w:szCs w:val="18"/>
                <w:shd w:val="clear" w:color="auto" w:fill="FFFFFF"/>
              </w:rPr>
            </w:rPrChange>
          </w:rPr>
          <w:t>Tahira</w:t>
        </w:r>
        <w:proofErr w:type="spellEnd"/>
        <w:r w:rsidRPr="009D3293">
          <w:rPr>
            <w:rFonts w:ascii="Times New Roman" w:hAnsi="Times New Roman" w:cs="Times New Roman"/>
            <w:sz w:val="18"/>
            <w:szCs w:val="18"/>
            <w:shd w:val="clear" w:color="auto" w:fill="FFFFFF"/>
            <w:rPrChange w:id="646" w:author="Abid Ali" w:date="2023-04-05T10:49:00Z">
              <w:rPr>
                <w:sz w:val="18"/>
                <w:szCs w:val="18"/>
                <w:shd w:val="clear" w:color="auto" w:fill="FFFFFF"/>
              </w:rPr>
            </w:rPrChange>
          </w:rPr>
          <w:t xml:space="preserve">, </w:t>
        </w:r>
        <w:proofErr w:type="spellStart"/>
        <w:r w:rsidRPr="009D3293">
          <w:rPr>
            <w:rFonts w:ascii="Times New Roman" w:hAnsi="Times New Roman" w:cs="Times New Roman"/>
            <w:sz w:val="18"/>
            <w:szCs w:val="18"/>
            <w:shd w:val="clear" w:color="auto" w:fill="FFFFFF"/>
            <w:rPrChange w:id="647" w:author="Abid Ali" w:date="2023-04-05T10:49:00Z">
              <w:rPr>
                <w:sz w:val="18"/>
                <w:szCs w:val="18"/>
                <w:shd w:val="clear" w:color="auto" w:fill="FFFFFF"/>
              </w:rPr>
            </w:rPrChange>
          </w:rPr>
          <w:t>Anum</w:t>
        </w:r>
        <w:proofErr w:type="spellEnd"/>
        <w:r w:rsidRPr="009D3293">
          <w:rPr>
            <w:rFonts w:ascii="Times New Roman" w:hAnsi="Times New Roman" w:cs="Times New Roman"/>
            <w:sz w:val="18"/>
            <w:szCs w:val="18"/>
            <w:shd w:val="clear" w:color="auto" w:fill="FFFFFF"/>
            <w:rPrChange w:id="648" w:author="Abid Ali" w:date="2023-04-05T10:49:00Z">
              <w:rPr>
                <w:sz w:val="18"/>
                <w:szCs w:val="18"/>
                <w:shd w:val="clear" w:color="auto" w:fill="FFFFFF"/>
              </w:rPr>
            </w:rPrChange>
          </w:rPr>
          <w:t xml:space="preserve">, </w:t>
        </w:r>
        <w:proofErr w:type="spellStart"/>
        <w:r w:rsidRPr="009D3293">
          <w:rPr>
            <w:rFonts w:ascii="Times New Roman" w:hAnsi="Times New Roman" w:cs="Times New Roman"/>
            <w:sz w:val="18"/>
            <w:szCs w:val="18"/>
            <w:shd w:val="clear" w:color="auto" w:fill="FFFFFF"/>
            <w:rPrChange w:id="649" w:author="Abid Ali" w:date="2023-04-05T10:49:00Z">
              <w:rPr>
                <w:sz w:val="18"/>
                <w:szCs w:val="18"/>
                <w:shd w:val="clear" w:color="auto" w:fill="FFFFFF"/>
              </w:rPr>
            </w:rPrChange>
          </w:rPr>
          <w:t>Walayat</w:t>
        </w:r>
        <w:proofErr w:type="spellEnd"/>
        <w:r w:rsidRPr="009D3293">
          <w:rPr>
            <w:rFonts w:ascii="Times New Roman" w:hAnsi="Times New Roman" w:cs="Times New Roman"/>
            <w:sz w:val="18"/>
            <w:szCs w:val="18"/>
            <w:shd w:val="clear" w:color="auto" w:fill="FFFFFF"/>
            <w:rPrChange w:id="650" w:author="Abid Ali" w:date="2023-04-05T10:49:00Z">
              <w:rPr>
                <w:sz w:val="18"/>
                <w:szCs w:val="18"/>
                <w:shd w:val="clear" w:color="auto" w:fill="FFFFFF"/>
              </w:rPr>
            </w:rPrChange>
          </w:rPr>
          <w:t xml:space="preserve"> </w:t>
        </w:r>
        <w:proofErr w:type="spellStart"/>
        <w:r w:rsidRPr="009D3293">
          <w:rPr>
            <w:rFonts w:ascii="Times New Roman" w:hAnsi="Times New Roman" w:cs="Times New Roman"/>
            <w:sz w:val="18"/>
            <w:szCs w:val="18"/>
            <w:shd w:val="clear" w:color="auto" w:fill="FFFFFF"/>
            <w:rPrChange w:id="651" w:author="Abid Ali" w:date="2023-04-05T10:49:00Z">
              <w:rPr>
                <w:sz w:val="18"/>
                <w:szCs w:val="18"/>
                <w:shd w:val="clear" w:color="auto" w:fill="FFFFFF"/>
              </w:rPr>
            </w:rPrChange>
          </w:rPr>
          <w:t>Hussain</w:t>
        </w:r>
        <w:proofErr w:type="spellEnd"/>
        <w:r w:rsidRPr="009D3293">
          <w:rPr>
            <w:rFonts w:ascii="Times New Roman" w:hAnsi="Times New Roman" w:cs="Times New Roman"/>
            <w:sz w:val="18"/>
            <w:szCs w:val="18"/>
            <w:shd w:val="clear" w:color="auto" w:fill="FFFFFF"/>
            <w:rPrChange w:id="652" w:author="Abid Ali" w:date="2023-04-05T10:49:00Z">
              <w:rPr>
                <w:sz w:val="18"/>
                <w:szCs w:val="18"/>
                <w:shd w:val="clear" w:color="auto" w:fill="FFFFFF"/>
              </w:rPr>
            </w:rPrChange>
          </w:rPr>
          <w:t xml:space="preserve">, and Arif Ali. "Based Recommender System for Hedonic and Utilitarian Products in IoT Framework." In IoT as a Service: 7th EAI International Conference, </w:t>
        </w:r>
        <w:proofErr w:type="spellStart"/>
        <w:r w:rsidRPr="009D3293">
          <w:rPr>
            <w:rFonts w:ascii="Times New Roman" w:hAnsi="Times New Roman" w:cs="Times New Roman"/>
            <w:sz w:val="18"/>
            <w:szCs w:val="18"/>
            <w:shd w:val="clear" w:color="auto" w:fill="FFFFFF"/>
            <w:rPrChange w:id="653" w:author="Abid Ali" w:date="2023-04-05T10:49:00Z">
              <w:rPr>
                <w:sz w:val="18"/>
                <w:szCs w:val="18"/>
                <w:shd w:val="clear" w:color="auto" w:fill="FFFFFF"/>
              </w:rPr>
            </w:rPrChange>
          </w:rPr>
          <w:t>IoTaaS</w:t>
        </w:r>
        <w:proofErr w:type="spellEnd"/>
        <w:r w:rsidRPr="009D3293">
          <w:rPr>
            <w:rFonts w:ascii="Times New Roman" w:hAnsi="Times New Roman" w:cs="Times New Roman"/>
            <w:sz w:val="18"/>
            <w:szCs w:val="18"/>
            <w:shd w:val="clear" w:color="auto" w:fill="FFFFFF"/>
            <w:rPrChange w:id="654" w:author="Abid Ali" w:date="2023-04-05T10:49:00Z">
              <w:rPr>
                <w:sz w:val="18"/>
                <w:szCs w:val="18"/>
                <w:shd w:val="clear" w:color="auto" w:fill="FFFFFF"/>
              </w:rPr>
            </w:rPrChange>
          </w:rPr>
          <w:t xml:space="preserve"> 2021, Sydney, Australia, December 13–14, 2021, Proceedings, pp. 221-232. Cham: Springer International Publishing, 2022.</w:t>
        </w:r>
      </w:ins>
    </w:p>
    <w:p w14:paraId="4005C7F0" w14:textId="77777777" w:rsidR="009D3293" w:rsidRPr="002B4C90" w:rsidRDefault="009D3293">
      <w:pPr>
        <w:pStyle w:val="FootnoteText"/>
        <w:numPr>
          <w:ilvl w:val="0"/>
          <w:numId w:val="17"/>
        </w:numPr>
        <w:spacing w:before="120" w:after="120"/>
        <w:ind w:left="426" w:hanging="426"/>
        <w:jc w:val="both"/>
        <w:rPr>
          <w:ins w:id="655" w:author="Abid Ali" w:date="2023-04-05T10:48:00Z"/>
          <w:sz w:val="18"/>
          <w:szCs w:val="18"/>
          <w:shd w:val="clear" w:color="auto" w:fill="FFFFFF"/>
        </w:rPr>
        <w:pPrChange w:id="656" w:author="Abid Ali" w:date="2023-04-05T10:49:00Z">
          <w:pPr>
            <w:pStyle w:val="ListParagraph"/>
            <w:numPr>
              <w:numId w:val="17"/>
            </w:numPr>
            <w:ind w:left="644" w:hanging="360"/>
          </w:pPr>
        </w:pPrChange>
      </w:pPr>
      <w:ins w:id="657" w:author="Abid Ali" w:date="2023-04-05T10:48:00Z">
        <w:r w:rsidRPr="009D3293">
          <w:rPr>
            <w:rFonts w:ascii="Times New Roman" w:hAnsi="Times New Roman" w:cs="Times New Roman"/>
            <w:sz w:val="18"/>
            <w:szCs w:val="18"/>
            <w:shd w:val="clear" w:color="auto" w:fill="FFFFFF"/>
            <w:rPrChange w:id="658" w:author="Abid Ali" w:date="2023-04-05T10:49:00Z">
              <w:rPr>
                <w:sz w:val="18"/>
                <w:szCs w:val="18"/>
                <w:shd w:val="clear" w:color="auto" w:fill="FFFFFF"/>
              </w:rPr>
            </w:rPrChange>
          </w:rPr>
          <w:t>Zhao, Yan. "Design of Garment Style Recommendation System Based on Interactive Genetic Algorithm." Computational Intelligence and Neuroscience 2022 (2022).</w:t>
        </w:r>
      </w:ins>
    </w:p>
    <w:p w14:paraId="38D417C2" w14:textId="77777777" w:rsidR="009D3293" w:rsidRPr="002B4C90" w:rsidRDefault="009D3293">
      <w:pPr>
        <w:pStyle w:val="FootnoteText"/>
        <w:numPr>
          <w:ilvl w:val="0"/>
          <w:numId w:val="17"/>
        </w:numPr>
        <w:spacing w:before="120" w:after="120"/>
        <w:ind w:left="426" w:hanging="426"/>
        <w:jc w:val="both"/>
        <w:rPr>
          <w:ins w:id="659" w:author="Abid Ali" w:date="2023-04-05T10:48:00Z"/>
          <w:sz w:val="18"/>
          <w:szCs w:val="18"/>
          <w:shd w:val="clear" w:color="auto" w:fill="FFFFFF"/>
        </w:rPr>
        <w:pPrChange w:id="660" w:author="Abid Ali" w:date="2023-04-05T10:49:00Z">
          <w:pPr>
            <w:pStyle w:val="ListParagraph"/>
            <w:numPr>
              <w:numId w:val="17"/>
            </w:numPr>
            <w:ind w:left="644" w:hanging="360"/>
          </w:pPr>
        </w:pPrChange>
      </w:pPr>
      <w:ins w:id="661" w:author="Abid Ali" w:date="2023-04-05T10:48:00Z">
        <w:r w:rsidRPr="009D3293">
          <w:rPr>
            <w:rFonts w:ascii="Times New Roman" w:hAnsi="Times New Roman" w:cs="Times New Roman"/>
            <w:sz w:val="18"/>
            <w:szCs w:val="18"/>
            <w:shd w:val="clear" w:color="auto" w:fill="FFFFFF"/>
            <w:rPrChange w:id="662" w:author="Abid Ali" w:date="2023-04-05T10:49:00Z">
              <w:rPr>
                <w:sz w:val="18"/>
                <w:szCs w:val="18"/>
                <w:shd w:val="clear" w:color="auto" w:fill="FFFFFF"/>
              </w:rPr>
            </w:rPrChange>
          </w:rPr>
          <w:t>Sharma, Sunny, Vijay Rana, and Manisha Malhotra. "Automatic recommendation system based on hybrid filtering algorithm." Education and Information Technologies (2022): 1-16.</w:t>
        </w:r>
      </w:ins>
    </w:p>
    <w:p w14:paraId="3BA03196" w14:textId="77777777" w:rsidR="009D3293" w:rsidRPr="002B4C90" w:rsidRDefault="009D3293">
      <w:pPr>
        <w:pStyle w:val="FootnoteText"/>
        <w:numPr>
          <w:ilvl w:val="0"/>
          <w:numId w:val="17"/>
        </w:numPr>
        <w:spacing w:before="120" w:after="120"/>
        <w:ind w:left="426" w:hanging="426"/>
        <w:jc w:val="both"/>
        <w:rPr>
          <w:ins w:id="663" w:author="Abid Ali" w:date="2023-04-05T10:48:00Z"/>
          <w:sz w:val="18"/>
          <w:szCs w:val="18"/>
          <w:shd w:val="clear" w:color="auto" w:fill="FFFFFF"/>
        </w:rPr>
        <w:pPrChange w:id="664" w:author="Abid Ali" w:date="2023-04-05T10:49:00Z">
          <w:pPr>
            <w:pStyle w:val="ListParagraph"/>
            <w:numPr>
              <w:numId w:val="17"/>
            </w:numPr>
            <w:ind w:left="644" w:hanging="360"/>
          </w:pPr>
        </w:pPrChange>
      </w:pPr>
      <w:ins w:id="665" w:author="Abid Ali" w:date="2023-04-05T10:48:00Z">
        <w:r w:rsidRPr="009D3293">
          <w:rPr>
            <w:rFonts w:ascii="Times New Roman" w:hAnsi="Times New Roman" w:cs="Times New Roman"/>
            <w:sz w:val="18"/>
            <w:szCs w:val="18"/>
            <w:shd w:val="clear" w:color="auto" w:fill="FFFFFF"/>
            <w:rPrChange w:id="666" w:author="Abid Ali" w:date="2023-04-05T10:49:00Z">
              <w:rPr>
                <w:sz w:val="18"/>
                <w:szCs w:val="18"/>
                <w:shd w:val="clear" w:color="auto" w:fill="FFFFFF"/>
              </w:rPr>
            </w:rPrChange>
          </w:rPr>
          <w:t>Han, Di, Yijun Chen, and Shuya Zhang. "Implicit social recommendation algorithm based on multilayer fuzzy perception similarity." International Journal of Machine Learning and Cybernetics 13, no. 2 (2022): 357-369.</w:t>
        </w:r>
      </w:ins>
    </w:p>
    <w:p w14:paraId="0B9B259B" w14:textId="77777777" w:rsidR="009D3293" w:rsidRPr="009D3293" w:rsidRDefault="009D3293">
      <w:pPr>
        <w:pStyle w:val="FootnoteText"/>
        <w:numPr>
          <w:ilvl w:val="0"/>
          <w:numId w:val="17"/>
        </w:numPr>
        <w:spacing w:before="120" w:after="120"/>
        <w:ind w:left="426" w:hanging="426"/>
        <w:jc w:val="both"/>
        <w:rPr>
          <w:ins w:id="667" w:author="Abid Ali" w:date="2023-04-05T10:48:00Z"/>
          <w:sz w:val="18"/>
          <w:szCs w:val="18"/>
          <w:shd w:val="clear" w:color="auto" w:fill="FFFFFF"/>
          <w:rPrChange w:id="668" w:author="Abid Ali" w:date="2023-04-05T10:49:00Z">
            <w:rPr>
              <w:ins w:id="669" w:author="Abid Ali" w:date="2023-04-05T10:48:00Z"/>
            </w:rPr>
          </w:rPrChange>
        </w:rPr>
        <w:pPrChange w:id="670" w:author="Abid Ali" w:date="2023-04-05T10:49:00Z">
          <w:pPr>
            <w:pStyle w:val="ListParagraph"/>
            <w:numPr>
              <w:numId w:val="17"/>
            </w:numPr>
            <w:ind w:left="644" w:hanging="360"/>
          </w:pPr>
        </w:pPrChange>
      </w:pPr>
      <w:proofErr w:type="spellStart"/>
      <w:ins w:id="671" w:author="Abid Ali" w:date="2023-04-05T10:48:00Z">
        <w:r w:rsidRPr="009D3293">
          <w:rPr>
            <w:rFonts w:ascii="Times New Roman" w:hAnsi="Times New Roman" w:cs="Times New Roman"/>
            <w:sz w:val="18"/>
            <w:szCs w:val="18"/>
            <w:shd w:val="clear" w:color="auto" w:fill="FFFFFF"/>
            <w:rPrChange w:id="672" w:author="Abid Ali" w:date="2023-04-05T10:49:00Z">
              <w:rPr>
                <w:sz w:val="18"/>
                <w:szCs w:val="18"/>
                <w:shd w:val="clear" w:color="auto" w:fill="FFFFFF"/>
              </w:rPr>
            </w:rPrChange>
          </w:rPr>
          <w:t>Mohd</w:t>
        </w:r>
        <w:proofErr w:type="spellEnd"/>
        <w:r w:rsidRPr="009D3293">
          <w:rPr>
            <w:rFonts w:ascii="Times New Roman" w:hAnsi="Times New Roman" w:cs="Times New Roman"/>
            <w:sz w:val="18"/>
            <w:szCs w:val="18"/>
            <w:shd w:val="clear" w:color="auto" w:fill="FFFFFF"/>
            <w:rPrChange w:id="673" w:author="Abid Ali" w:date="2023-04-05T10:49:00Z">
              <w:rPr>
                <w:sz w:val="18"/>
                <w:szCs w:val="18"/>
                <w:shd w:val="clear" w:color="auto" w:fill="FFFFFF"/>
              </w:rPr>
            </w:rPrChange>
          </w:rPr>
          <w:t xml:space="preserve"> </w:t>
        </w:r>
        <w:proofErr w:type="spellStart"/>
        <w:r w:rsidRPr="009D3293">
          <w:rPr>
            <w:rFonts w:ascii="Times New Roman" w:hAnsi="Times New Roman" w:cs="Times New Roman"/>
            <w:sz w:val="18"/>
            <w:szCs w:val="18"/>
            <w:shd w:val="clear" w:color="auto" w:fill="FFFFFF"/>
            <w:rPrChange w:id="674" w:author="Abid Ali" w:date="2023-04-05T10:49:00Z">
              <w:rPr>
                <w:sz w:val="18"/>
                <w:szCs w:val="18"/>
                <w:shd w:val="clear" w:color="auto" w:fill="FFFFFF"/>
              </w:rPr>
            </w:rPrChange>
          </w:rPr>
          <w:t>Sabri</w:t>
        </w:r>
        <w:proofErr w:type="spellEnd"/>
        <w:r w:rsidRPr="009D3293">
          <w:rPr>
            <w:rFonts w:ascii="Times New Roman" w:hAnsi="Times New Roman" w:cs="Times New Roman"/>
            <w:sz w:val="18"/>
            <w:szCs w:val="18"/>
            <w:shd w:val="clear" w:color="auto" w:fill="FFFFFF"/>
            <w:rPrChange w:id="675" w:author="Abid Ali" w:date="2023-04-05T10:49:00Z">
              <w:rPr>
                <w:sz w:val="18"/>
                <w:szCs w:val="18"/>
                <w:shd w:val="clear" w:color="auto" w:fill="FFFFFF"/>
              </w:rPr>
            </w:rPrChange>
          </w:rPr>
          <w:t xml:space="preserve">, Norlina, and </w:t>
        </w:r>
        <w:proofErr w:type="spellStart"/>
        <w:r w:rsidRPr="009D3293">
          <w:rPr>
            <w:rFonts w:ascii="Times New Roman" w:hAnsi="Times New Roman" w:cs="Times New Roman"/>
            <w:sz w:val="18"/>
            <w:szCs w:val="18"/>
            <w:shd w:val="clear" w:color="auto" w:fill="FFFFFF"/>
            <w:rPrChange w:id="676" w:author="Abid Ali" w:date="2023-04-05T10:49:00Z">
              <w:rPr>
                <w:sz w:val="18"/>
                <w:szCs w:val="18"/>
                <w:shd w:val="clear" w:color="auto" w:fill="FFFFFF"/>
              </w:rPr>
            </w:rPrChange>
          </w:rPr>
          <w:t>Nurul</w:t>
        </w:r>
        <w:proofErr w:type="spellEnd"/>
        <w:r w:rsidRPr="009D3293">
          <w:rPr>
            <w:rFonts w:ascii="Times New Roman" w:hAnsi="Times New Roman" w:cs="Times New Roman"/>
            <w:sz w:val="18"/>
            <w:szCs w:val="18"/>
            <w:shd w:val="clear" w:color="auto" w:fill="FFFFFF"/>
            <w:rPrChange w:id="677" w:author="Abid Ali" w:date="2023-04-05T10:49:00Z">
              <w:rPr>
                <w:sz w:val="18"/>
                <w:szCs w:val="18"/>
                <w:shd w:val="clear" w:color="auto" w:fill="FFFFFF"/>
              </w:rPr>
            </w:rPrChange>
          </w:rPr>
          <w:t xml:space="preserve"> </w:t>
        </w:r>
        <w:proofErr w:type="spellStart"/>
        <w:r w:rsidRPr="009D3293">
          <w:rPr>
            <w:rFonts w:ascii="Times New Roman" w:hAnsi="Times New Roman" w:cs="Times New Roman"/>
            <w:sz w:val="18"/>
            <w:szCs w:val="18"/>
            <w:shd w:val="clear" w:color="auto" w:fill="FFFFFF"/>
            <w:rPrChange w:id="678" w:author="Abid Ali" w:date="2023-04-05T10:49:00Z">
              <w:rPr>
                <w:sz w:val="18"/>
                <w:szCs w:val="18"/>
                <w:shd w:val="clear" w:color="auto" w:fill="FFFFFF"/>
              </w:rPr>
            </w:rPrChange>
          </w:rPr>
          <w:t>Azeymasnita</w:t>
        </w:r>
        <w:proofErr w:type="spellEnd"/>
        <w:r w:rsidRPr="009D3293">
          <w:rPr>
            <w:rFonts w:ascii="Times New Roman" w:hAnsi="Times New Roman" w:cs="Times New Roman"/>
            <w:sz w:val="18"/>
            <w:szCs w:val="18"/>
            <w:shd w:val="clear" w:color="auto" w:fill="FFFFFF"/>
            <w:rPrChange w:id="679" w:author="Abid Ali" w:date="2023-04-05T10:49:00Z">
              <w:rPr>
                <w:sz w:val="18"/>
                <w:szCs w:val="18"/>
                <w:shd w:val="clear" w:color="auto" w:fill="FFFFFF"/>
              </w:rPr>
            </w:rPrChange>
          </w:rPr>
          <w:t xml:space="preserve"> </w:t>
        </w:r>
        <w:proofErr w:type="spellStart"/>
        <w:r w:rsidRPr="009D3293">
          <w:rPr>
            <w:rFonts w:ascii="Times New Roman" w:hAnsi="Times New Roman" w:cs="Times New Roman"/>
            <w:sz w:val="18"/>
            <w:szCs w:val="18"/>
            <w:shd w:val="clear" w:color="auto" w:fill="FFFFFF"/>
            <w:rPrChange w:id="680" w:author="Abid Ali" w:date="2023-04-05T10:49:00Z">
              <w:rPr>
                <w:sz w:val="18"/>
                <w:szCs w:val="18"/>
                <w:shd w:val="clear" w:color="auto" w:fill="FFFFFF"/>
              </w:rPr>
            </w:rPrChange>
          </w:rPr>
          <w:t>Jaffar</w:t>
        </w:r>
        <w:proofErr w:type="spellEnd"/>
        <w:r w:rsidRPr="009D3293">
          <w:rPr>
            <w:rFonts w:ascii="Times New Roman" w:hAnsi="Times New Roman" w:cs="Times New Roman"/>
            <w:sz w:val="18"/>
            <w:szCs w:val="18"/>
            <w:shd w:val="clear" w:color="auto" w:fill="FFFFFF"/>
            <w:rPrChange w:id="681" w:author="Abid Ali" w:date="2023-04-05T10:49:00Z">
              <w:rPr>
                <w:sz w:val="18"/>
                <w:szCs w:val="18"/>
                <w:shd w:val="clear" w:color="auto" w:fill="FFFFFF"/>
              </w:rPr>
            </w:rPrChange>
          </w:rPr>
          <w:t>. "Book recommendation based on collaborative filtering technique." ESTEEM Academic Journal 18 (2022): 92-103.</w:t>
        </w:r>
      </w:ins>
    </w:p>
    <w:p w14:paraId="32C2631B" w14:textId="14C0B749" w:rsidR="00EF7CAC" w:rsidRPr="007846F9" w:rsidDel="005F0EBB" w:rsidRDefault="006569F6">
      <w:pPr>
        <w:pStyle w:val="FootnoteText"/>
        <w:spacing w:before="120" w:after="120"/>
        <w:jc w:val="both"/>
        <w:rPr>
          <w:del w:id="682" w:author="Abid Ali" w:date="2023-04-05T10:46:00Z"/>
          <w:rFonts w:ascii="Times New Roman" w:hAnsi="Times New Roman" w:cs="Times New Roman"/>
          <w:sz w:val="18"/>
          <w:szCs w:val="18"/>
          <w:shd w:val="clear" w:color="auto" w:fill="FFFFFF"/>
        </w:rPr>
        <w:pPrChange w:id="683" w:author="Abid Ali" w:date="2023-04-05T10:46:00Z">
          <w:pPr>
            <w:pStyle w:val="FootnoteText"/>
            <w:numPr>
              <w:numId w:val="17"/>
            </w:numPr>
            <w:spacing w:before="120" w:after="120"/>
            <w:ind w:left="426" w:hanging="426"/>
            <w:jc w:val="both"/>
          </w:pPr>
        </w:pPrChange>
      </w:pPr>
      <w:del w:id="684" w:author="Abid Ali" w:date="2023-04-05T10:46:00Z">
        <w:r w:rsidRPr="007846F9" w:rsidDel="005F0EBB">
          <w:rPr>
            <w:rFonts w:ascii="Times New Roman" w:hAnsi="Times New Roman" w:cs="Times New Roman"/>
            <w:sz w:val="18"/>
            <w:szCs w:val="18"/>
            <w:shd w:val="clear" w:color="auto" w:fill="FFFFFF"/>
          </w:rPr>
          <w:delText>Mohd Sabri, Norlina, and Nurul Azeymasnita Jaffar. "Book recommendation based on collaborative filtering technique." </w:delText>
        </w:r>
        <w:r w:rsidRPr="005970F1" w:rsidDel="005F0EBB">
          <w:rPr>
            <w:i/>
            <w:iCs/>
            <w:sz w:val="18"/>
            <w:szCs w:val="18"/>
            <w:shd w:val="clear" w:color="auto" w:fill="FFFFFF"/>
            <w:rPrChange w:id="685" w:author="Abid Ali" w:date="2023-04-05T10:14:00Z">
              <w:rPr>
                <w:sz w:val="18"/>
                <w:szCs w:val="18"/>
                <w:shd w:val="clear" w:color="auto" w:fill="FFFFFF"/>
              </w:rPr>
            </w:rPrChange>
          </w:rPr>
          <w:delText>ESTEEM Academic Journal 18</w:delText>
        </w:r>
        <w:r w:rsidRPr="007846F9" w:rsidDel="005F0EBB">
          <w:rPr>
            <w:rFonts w:ascii="Times New Roman" w:hAnsi="Times New Roman" w:cs="Times New Roman"/>
            <w:sz w:val="18"/>
            <w:szCs w:val="18"/>
            <w:shd w:val="clear" w:color="auto" w:fill="FFFFFF"/>
          </w:rPr>
          <w:delText xml:space="preserve"> (2022): 92-103.</w:delText>
        </w:r>
      </w:del>
    </w:p>
    <w:p w14:paraId="02FC584F" w14:textId="666D9B55" w:rsidR="00EF7CAC" w:rsidRPr="007846F9" w:rsidDel="005F0EBB" w:rsidRDefault="006569F6">
      <w:pPr>
        <w:pStyle w:val="FootnoteText"/>
        <w:spacing w:before="120" w:after="120"/>
        <w:jc w:val="both"/>
        <w:rPr>
          <w:del w:id="686" w:author="Abid Ali" w:date="2023-04-05T10:46:00Z"/>
          <w:rFonts w:ascii="Times New Roman" w:hAnsi="Times New Roman" w:cs="Times New Roman"/>
          <w:sz w:val="18"/>
          <w:szCs w:val="18"/>
          <w:shd w:val="clear" w:color="auto" w:fill="FFFFFF"/>
        </w:rPr>
        <w:pPrChange w:id="687" w:author="Abid Ali" w:date="2023-04-05T10:46:00Z">
          <w:pPr>
            <w:pStyle w:val="FootnoteText"/>
            <w:numPr>
              <w:numId w:val="17"/>
            </w:numPr>
            <w:spacing w:before="120" w:after="120"/>
            <w:ind w:left="426" w:hanging="426"/>
            <w:jc w:val="both"/>
          </w:pPr>
        </w:pPrChange>
      </w:pPr>
      <w:del w:id="688" w:author="Abid Ali" w:date="2023-04-05T10:46:00Z">
        <w:r w:rsidRPr="007846F9" w:rsidDel="005F0EBB">
          <w:rPr>
            <w:rFonts w:ascii="Times New Roman" w:hAnsi="Times New Roman" w:cs="Times New Roman"/>
            <w:sz w:val="18"/>
            <w:szCs w:val="18"/>
            <w:shd w:val="clear" w:color="auto" w:fill="FFFFFF"/>
          </w:rPr>
          <w:delText>Han, Di, Yijun Chen, and Shuya Zhang. "Implicit social recommendation algorithm based on multilayer fuzzy perception similarity." </w:delText>
        </w:r>
        <w:r w:rsidRPr="006B5C2A" w:rsidDel="005F0EBB">
          <w:rPr>
            <w:i/>
            <w:iCs/>
            <w:sz w:val="18"/>
            <w:szCs w:val="18"/>
            <w:shd w:val="clear" w:color="auto" w:fill="FFFFFF"/>
            <w:rPrChange w:id="689" w:author="Abid Ali" w:date="2023-04-05T10:11:00Z">
              <w:rPr>
                <w:sz w:val="18"/>
                <w:szCs w:val="18"/>
                <w:shd w:val="clear" w:color="auto" w:fill="FFFFFF"/>
              </w:rPr>
            </w:rPrChange>
          </w:rPr>
          <w:delText>International Journal of Machine Learning and Cybernetics 13</w:delText>
        </w:r>
        <w:r w:rsidRPr="007846F9" w:rsidDel="005F0EBB">
          <w:rPr>
            <w:rFonts w:ascii="Times New Roman" w:hAnsi="Times New Roman" w:cs="Times New Roman"/>
            <w:sz w:val="18"/>
            <w:szCs w:val="18"/>
            <w:shd w:val="clear" w:color="auto" w:fill="FFFFFF"/>
          </w:rPr>
          <w:delText>, no. 2 (2022): 357-369.</w:delText>
        </w:r>
      </w:del>
    </w:p>
    <w:p w14:paraId="21C5CC76" w14:textId="19CCB707" w:rsidR="00EF7CAC" w:rsidRPr="007846F9" w:rsidDel="005F0EBB" w:rsidRDefault="006569F6">
      <w:pPr>
        <w:pStyle w:val="FootnoteText"/>
        <w:spacing w:before="120" w:after="120"/>
        <w:jc w:val="both"/>
        <w:rPr>
          <w:del w:id="690" w:author="Abid Ali" w:date="2023-04-05T10:46:00Z"/>
          <w:rFonts w:ascii="Times New Roman" w:hAnsi="Times New Roman" w:cs="Times New Roman"/>
          <w:sz w:val="18"/>
          <w:szCs w:val="18"/>
          <w:shd w:val="clear" w:color="auto" w:fill="FFFFFF"/>
        </w:rPr>
        <w:pPrChange w:id="691" w:author="Abid Ali" w:date="2023-04-05T10:46:00Z">
          <w:pPr>
            <w:pStyle w:val="FootnoteText"/>
            <w:numPr>
              <w:numId w:val="17"/>
            </w:numPr>
            <w:spacing w:before="120" w:after="120"/>
            <w:ind w:left="426" w:hanging="426"/>
            <w:jc w:val="both"/>
          </w:pPr>
        </w:pPrChange>
      </w:pPr>
      <w:del w:id="692" w:author="Abid Ali" w:date="2023-04-05T10:46:00Z">
        <w:r w:rsidRPr="007846F9" w:rsidDel="005F0EBB">
          <w:rPr>
            <w:rFonts w:ascii="Times New Roman" w:hAnsi="Times New Roman" w:cs="Times New Roman"/>
            <w:sz w:val="18"/>
            <w:szCs w:val="18"/>
            <w:shd w:val="clear" w:color="auto" w:fill="FFFFFF"/>
          </w:rPr>
          <w:delText>Sharma, Sunny, Vijay Rana, and Manisha Malhotra. "Automatic recommendation system based on hybrid filtering algorithm." </w:delText>
        </w:r>
        <w:r w:rsidRPr="006B5C2A" w:rsidDel="005F0EBB">
          <w:rPr>
            <w:i/>
            <w:iCs/>
            <w:sz w:val="18"/>
            <w:szCs w:val="18"/>
            <w:shd w:val="clear" w:color="auto" w:fill="FFFFFF"/>
            <w:rPrChange w:id="693" w:author="Abid Ali" w:date="2023-04-05T10:11:00Z">
              <w:rPr>
                <w:sz w:val="18"/>
                <w:szCs w:val="18"/>
                <w:shd w:val="clear" w:color="auto" w:fill="FFFFFF"/>
              </w:rPr>
            </w:rPrChange>
          </w:rPr>
          <w:delText>Education and Information Technologies</w:delText>
        </w:r>
        <w:r w:rsidRPr="007846F9" w:rsidDel="005F0EBB">
          <w:rPr>
            <w:rFonts w:ascii="Times New Roman" w:hAnsi="Times New Roman" w:cs="Times New Roman"/>
            <w:sz w:val="18"/>
            <w:szCs w:val="18"/>
            <w:shd w:val="clear" w:color="auto" w:fill="FFFFFF"/>
          </w:rPr>
          <w:delText> (2022): 1-16.</w:delText>
        </w:r>
      </w:del>
    </w:p>
    <w:p w14:paraId="4E885D2B" w14:textId="1E1C4DF2" w:rsidR="00EF7CAC" w:rsidRPr="007846F9" w:rsidDel="005F0EBB" w:rsidRDefault="006569F6">
      <w:pPr>
        <w:pStyle w:val="FootnoteText"/>
        <w:spacing w:before="120" w:after="120"/>
        <w:jc w:val="both"/>
        <w:rPr>
          <w:del w:id="694" w:author="Abid Ali" w:date="2023-04-05T10:46:00Z"/>
          <w:rFonts w:ascii="Times New Roman" w:hAnsi="Times New Roman" w:cs="Times New Roman"/>
          <w:sz w:val="18"/>
          <w:szCs w:val="18"/>
          <w:shd w:val="clear" w:color="auto" w:fill="FFFFFF"/>
        </w:rPr>
        <w:pPrChange w:id="695" w:author="Abid Ali" w:date="2023-04-05T10:46:00Z">
          <w:pPr>
            <w:pStyle w:val="FootnoteText"/>
            <w:numPr>
              <w:numId w:val="17"/>
            </w:numPr>
            <w:spacing w:before="120" w:after="120"/>
            <w:ind w:left="426" w:hanging="426"/>
            <w:jc w:val="both"/>
          </w:pPr>
        </w:pPrChange>
      </w:pPr>
      <w:del w:id="696" w:author="Abid Ali" w:date="2023-04-05T10:46:00Z">
        <w:r w:rsidRPr="007846F9" w:rsidDel="005F0EBB">
          <w:rPr>
            <w:rFonts w:ascii="Times New Roman" w:hAnsi="Times New Roman" w:cs="Times New Roman"/>
            <w:sz w:val="18"/>
            <w:szCs w:val="18"/>
            <w:shd w:val="clear" w:color="auto" w:fill="FFFFFF"/>
          </w:rPr>
          <w:delText>Zhao, Yan. "Design of Garment Style Recommendation System Based on Interactive Genetic Algorithm</w:delText>
        </w:r>
        <w:r w:rsidRPr="006B5C2A" w:rsidDel="005F0EBB">
          <w:rPr>
            <w:i/>
            <w:iCs/>
            <w:sz w:val="18"/>
            <w:szCs w:val="18"/>
            <w:shd w:val="clear" w:color="auto" w:fill="FFFFFF"/>
            <w:rPrChange w:id="697" w:author="Abid Ali" w:date="2023-04-05T10:11:00Z">
              <w:rPr>
                <w:sz w:val="18"/>
                <w:szCs w:val="18"/>
                <w:shd w:val="clear" w:color="auto" w:fill="FFFFFF"/>
              </w:rPr>
            </w:rPrChange>
          </w:rPr>
          <w:delText>." Computational Intelligence and Neuroscience</w:delText>
        </w:r>
        <w:r w:rsidRPr="007846F9" w:rsidDel="005F0EBB">
          <w:rPr>
            <w:rFonts w:ascii="Times New Roman" w:hAnsi="Times New Roman" w:cs="Times New Roman"/>
            <w:sz w:val="18"/>
            <w:szCs w:val="18"/>
            <w:shd w:val="clear" w:color="auto" w:fill="FFFFFF"/>
          </w:rPr>
          <w:delText> 2022 (2022).</w:delText>
        </w:r>
      </w:del>
    </w:p>
    <w:p w14:paraId="69EC7550" w14:textId="63F45E95" w:rsidR="00EF7CAC" w:rsidRPr="007846F9" w:rsidDel="005F0EBB" w:rsidRDefault="006569F6">
      <w:pPr>
        <w:pStyle w:val="FootnoteText"/>
        <w:spacing w:before="120" w:after="120"/>
        <w:jc w:val="both"/>
        <w:rPr>
          <w:del w:id="698" w:author="Abid Ali" w:date="2023-04-05T10:46:00Z"/>
          <w:rFonts w:ascii="Times New Roman" w:hAnsi="Times New Roman" w:cs="Times New Roman"/>
          <w:sz w:val="18"/>
          <w:szCs w:val="18"/>
          <w:shd w:val="clear" w:color="auto" w:fill="FFFFFF"/>
        </w:rPr>
        <w:pPrChange w:id="699" w:author="Abid Ali" w:date="2023-04-05T10:46:00Z">
          <w:pPr>
            <w:pStyle w:val="FootnoteText"/>
            <w:numPr>
              <w:numId w:val="17"/>
            </w:numPr>
            <w:spacing w:before="120" w:after="120"/>
            <w:ind w:left="426" w:hanging="426"/>
            <w:jc w:val="both"/>
          </w:pPr>
        </w:pPrChange>
      </w:pPr>
      <w:del w:id="700" w:author="Abid Ali" w:date="2023-04-05T10:46:00Z">
        <w:r w:rsidRPr="007846F9" w:rsidDel="005F0EBB">
          <w:rPr>
            <w:rFonts w:ascii="Times New Roman" w:hAnsi="Times New Roman" w:cs="Times New Roman"/>
            <w:sz w:val="18"/>
            <w:szCs w:val="18"/>
            <w:shd w:val="clear" w:color="auto" w:fill="FFFFFF"/>
          </w:rPr>
          <w:delText>Tahira, Anum, Walayat Hussain, and Arif Ali. "Based Recommender System for Hedonic and Utilitarian Products in IoT Framework." In IoT as a Service: 7th EAI International Conference, IoTaaS 2021, Sydney, Australia, December 13–14, 2021, Proceedings, pp. 221-232. Cham: Springer International Publishing, 2022.</w:delText>
        </w:r>
      </w:del>
    </w:p>
    <w:p w14:paraId="55F7B11C" w14:textId="055BBA56" w:rsidR="00E864F1" w:rsidRPr="007846F9" w:rsidDel="005F0EBB" w:rsidRDefault="006569F6">
      <w:pPr>
        <w:pStyle w:val="FootnoteText"/>
        <w:spacing w:before="120" w:after="120"/>
        <w:jc w:val="both"/>
        <w:rPr>
          <w:del w:id="701" w:author="Abid Ali" w:date="2023-04-05T10:46:00Z"/>
          <w:rFonts w:ascii="Times New Roman" w:hAnsi="Times New Roman" w:cs="Times New Roman"/>
          <w:sz w:val="18"/>
          <w:szCs w:val="18"/>
          <w:shd w:val="clear" w:color="auto" w:fill="FFFFFF"/>
        </w:rPr>
        <w:pPrChange w:id="702" w:author="Abid Ali" w:date="2023-04-05T10:46:00Z">
          <w:pPr>
            <w:pStyle w:val="FootnoteText"/>
            <w:numPr>
              <w:numId w:val="17"/>
            </w:numPr>
            <w:spacing w:before="120" w:after="120"/>
            <w:ind w:left="426" w:hanging="426"/>
            <w:jc w:val="both"/>
          </w:pPr>
        </w:pPrChange>
      </w:pPr>
      <w:del w:id="703" w:author="Abid Ali" w:date="2023-04-05T10:46:00Z">
        <w:r w:rsidRPr="007846F9" w:rsidDel="005F0EBB">
          <w:rPr>
            <w:rFonts w:ascii="Times New Roman" w:hAnsi="Times New Roman" w:cs="Times New Roman"/>
            <w:sz w:val="18"/>
            <w:szCs w:val="18"/>
            <w:shd w:val="clear" w:color="auto" w:fill="FFFFFF"/>
          </w:rPr>
          <w:delText>Chen, Jianrui, Bo Wang, Zhiping Ouyang, and Zhihui Wang. "Dynamic clustering collaborative filtering recommendation algorithm based on double-layer network." </w:delText>
        </w:r>
        <w:r w:rsidRPr="00B742E7" w:rsidDel="005F0EBB">
          <w:rPr>
            <w:i/>
            <w:iCs/>
            <w:sz w:val="18"/>
            <w:szCs w:val="18"/>
            <w:shd w:val="clear" w:color="auto" w:fill="FFFFFF"/>
            <w:rPrChange w:id="704" w:author="Abid Ali" w:date="2023-04-05T10:11:00Z">
              <w:rPr>
                <w:sz w:val="18"/>
                <w:szCs w:val="18"/>
                <w:shd w:val="clear" w:color="auto" w:fill="FFFFFF"/>
              </w:rPr>
            </w:rPrChange>
          </w:rPr>
          <w:delText xml:space="preserve">International Journal of Machine Learning and Cybernetics 12 </w:delText>
        </w:r>
        <w:r w:rsidRPr="007846F9" w:rsidDel="005F0EBB">
          <w:rPr>
            <w:rFonts w:ascii="Times New Roman" w:hAnsi="Times New Roman" w:cs="Times New Roman"/>
            <w:sz w:val="18"/>
            <w:szCs w:val="18"/>
            <w:shd w:val="clear" w:color="auto" w:fill="FFFFFF"/>
          </w:rPr>
          <w:delText>(2021): 1097-1113.</w:delText>
        </w:r>
      </w:del>
    </w:p>
    <w:p w14:paraId="6EE3DBC3" w14:textId="0C9583F9" w:rsidR="00E864F1" w:rsidRPr="007846F9" w:rsidDel="005F0EBB" w:rsidRDefault="006569F6">
      <w:pPr>
        <w:pStyle w:val="FootnoteText"/>
        <w:spacing w:before="120" w:after="120"/>
        <w:jc w:val="both"/>
        <w:rPr>
          <w:del w:id="705" w:author="Abid Ali" w:date="2023-04-05T10:46:00Z"/>
          <w:rFonts w:ascii="Times New Roman" w:hAnsi="Times New Roman" w:cs="Times New Roman"/>
          <w:sz w:val="18"/>
          <w:szCs w:val="18"/>
          <w:shd w:val="clear" w:color="auto" w:fill="FFFFFF"/>
        </w:rPr>
        <w:pPrChange w:id="706" w:author="Abid Ali" w:date="2023-04-05T10:46:00Z">
          <w:pPr>
            <w:pStyle w:val="FootnoteText"/>
            <w:numPr>
              <w:numId w:val="17"/>
            </w:numPr>
            <w:spacing w:before="120" w:after="120"/>
            <w:ind w:left="426" w:hanging="426"/>
            <w:jc w:val="both"/>
          </w:pPr>
        </w:pPrChange>
      </w:pPr>
      <w:del w:id="707" w:author="Abid Ali" w:date="2023-04-05T10:46:00Z">
        <w:r w:rsidRPr="007846F9" w:rsidDel="005F0EBB">
          <w:rPr>
            <w:rFonts w:ascii="Times New Roman" w:hAnsi="Times New Roman" w:cs="Times New Roman"/>
            <w:sz w:val="18"/>
            <w:szCs w:val="18"/>
            <w:shd w:val="clear" w:color="auto" w:fill="FFFFFF"/>
          </w:rPr>
          <w:lastRenderedPageBreak/>
          <w:delText>Lai, Chin-Hui, Duen-Ren Liu, and Kun-Sin Lien. "A hybrid of XGBoost and aspect-based review mining with attention neural network for user preference prediction." </w:delText>
        </w:r>
        <w:r w:rsidRPr="00B742E7" w:rsidDel="005F0EBB">
          <w:rPr>
            <w:i/>
            <w:iCs/>
            <w:sz w:val="18"/>
            <w:szCs w:val="18"/>
            <w:shd w:val="clear" w:color="auto" w:fill="FFFFFF"/>
            <w:rPrChange w:id="708" w:author="Abid Ali" w:date="2023-04-05T10:11:00Z">
              <w:rPr>
                <w:sz w:val="18"/>
                <w:szCs w:val="18"/>
                <w:shd w:val="clear" w:color="auto" w:fill="FFFFFF"/>
              </w:rPr>
            </w:rPrChange>
          </w:rPr>
          <w:delText>International Journal of Machine Learning and Cybernetics 12</w:delText>
        </w:r>
        <w:r w:rsidRPr="007846F9" w:rsidDel="005F0EBB">
          <w:rPr>
            <w:rFonts w:ascii="Times New Roman" w:hAnsi="Times New Roman" w:cs="Times New Roman"/>
            <w:sz w:val="18"/>
            <w:szCs w:val="18"/>
            <w:shd w:val="clear" w:color="auto" w:fill="FFFFFF"/>
          </w:rPr>
          <w:delText xml:space="preserve"> (2021): 1203-1217.</w:delText>
        </w:r>
      </w:del>
    </w:p>
    <w:p w14:paraId="7CA29C52" w14:textId="0F815B96" w:rsidR="00E864F1" w:rsidRPr="007846F9" w:rsidDel="009D3293" w:rsidRDefault="006569F6">
      <w:pPr>
        <w:pStyle w:val="FootnoteText"/>
        <w:spacing w:before="120" w:after="120"/>
        <w:jc w:val="both"/>
        <w:rPr>
          <w:del w:id="709" w:author="Abid Ali" w:date="2023-04-05T10:49:00Z"/>
          <w:rFonts w:ascii="Times New Roman" w:hAnsi="Times New Roman" w:cs="Times New Roman"/>
          <w:sz w:val="18"/>
          <w:szCs w:val="18"/>
          <w:shd w:val="clear" w:color="auto" w:fill="FFFFFF"/>
        </w:rPr>
        <w:pPrChange w:id="710" w:author="Abid Ali" w:date="2023-04-05T10:46:00Z">
          <w:pPr>
            <w:pStyle w:val="FootnoteText"/>
            <w:numPr>
              <w:numId w:val="17"/>
            </w:numPr>
            <w:spacing w:before="120" w:after="120"/>
            <w:ind w:left="426" w:hanging="426"/>
            <w:jc w:val="both"/>
          </w:pPr>
        </w:pPrChange>
      </w:pPr>
      <w:del w:id="711" w:author="Abid Ali" w:date="2023-04-05T10:46:00Z">
        <w:r w:rsidRPr="007846F9" w:rsidDel="005F0EBB">
          <w:rPr>
            <w:rFonts w:ascii="Times New Roman" w:hAnsi="Times New Roman" w:cs="Times New Roman"/>
            <w:sz w:val="18"/>
            <w:szCs w:val="18"/>
            <w:shd w:val="clear" w:color="auto" w:fill="FFFFFF"/>
          </w:rPr>
          <w:delText>Bi, Jian-Wu, Yang Liu, and Zhi-Ping Fan. "A deep neural networks-based recommendation algorithm using user and item basic data." </w:delText>
        </w:r>
        <w:r w:rsidRPr="00B742E7" w:rsidDel="005F0EBB">
          <w:rPr>
            <w:i/>
            <w:iCs/>
            <w:sz w:val="18"/>
            <w:szCs w:val="18"/>
            <w:shd w:val="clear" w:color="auto" w:fill="FFFFFF"/>
            <w:rPrChange w:id="712" w:author="Abid Ali" w:date="2023-04-05T10:10:00Z">
              <w:rPr>
                <w:sz w:val="18"/>
                <w:szCs w:val="18"/>
                <w:shd w:val="clear" w:color="auto" w:fill="FFFFFF"/>
              </w:rPr>
            </w:rPrChange>
          </w:rPr>
          <w:delText>International Journal of Machine Learning and Cybernetics 11</w:delText>
        </w:r>
        <w:r w:rsidRPr="007846F9" w:rsidDel="005F0EBB">
          <w:rPr>
            <w:rFonts w:ascii="Times New Roman" w:hAnsi="Times New Roman" w:cs="Times New Roman"/>
            <w:sz w:val="18"/>
            <w:szCs w:val="18"/>
            <w:shd w:val="clear" w:color="auto" w:fill="FFFFFF"/>
          </w:rPr>
          <w:delText xml:space="preserve"> (2020): 763-777</w:delText>
        </w:r>
      </w:del>
    </w:p>
    <w:p w14:paraId="3FE1C9B9" w14:textId="77777777" w:rsidR="00E864F1" w:rsidDel="00320321" w:rsidRDefault="006569F6">
      <w:pPr>
        <w:pStyle w:val="FootnoteText"/>
        <w:spacing w:before="120" w:after="120"/>
        <w:jc w:val="both"/>
        <w:rPr>
          <w:del w:id="713" w:author="Abid Ali" w:date="2023-04-05T10:17:00Z"/>
          <w:rFonts w:ascii="Times New Roman" w:hAnsi="Times New Roman" w:cs="Times New Roman"/>
          <w:sz w:val="18"/>
          <w:szCs w:val="18"/>
          <w:shd w:val="clear" w:color="auto" w:fill="FFFFFF"/>
        </w:rPr>
        <w:pPrChange w:id="714" w:author="Abid Ali" w:date="2023-04-05T10:49:00Z">
          <w:pPr>
            <w:pStyle w:val="FootnoteText"/>
            <w:numPr>
              <w:numId w:val="17"/>
            </w:numPr>
            <w:spacing w:before="120" w:after="120"/>
            <w:ind w:left="426" w:hanging="426"/>
            <w:jc w:val="both"/>
          </w:pPr>
        </w:pPrChange>
      </w:pPr>
      <w:proofErr w:type="spellStart"/>
      <w:r w:rsidRPr="007846F9">
        <w:rPr>
          <w:rFonts w:ascii="Times New Roman" w:hAnsi="Times New Roman" w:cs="Times New Roman"/>
          <w:sz w:val="18"/>
          <w:szCs w:val="18"/>
          <w:shd w:val="clear" w:color="auto" w:fill="FFFFFF"/>
        </w:rPr>
        <w:t>Abbasi</w:t>
      </w:r>
      <w:proofErr w:type="spellEnd"/>
      <w:r w:rsidRPr="007846F9">
        <w:rPr>
          <w:rFonts w:ascii="Times New Roman" w:hAnsi="Times New Roman" w:cs="Times New Roman"/>
          <w:sz w:val="18"/>
          <w:szCs w:val="18"/>
          <w:shd w:val="clear" w:color="auto" w:fill="FFFFFF"/>
        </w:rPr>
        <w:t xml:space="preserve">, </w:t>
      </w:r>
      <w:proofErr w:type="spellStart"/>
      <w:r w:rsidRPr="007846F9">
        <w:rPr>
          <w:rFonts w:ascii="Times New Roman" w:hAnsi="Times New Roman" w:cs="Times New Roman"/>
          <w:sz w:val="18"/>
          <w:szCs w:val="18"/>
          <w:shd w:val="clear" w:color="auto" w:fill="FFFFFF"/>
        </w:rPr>
        <w:t>Fatemeh</w:t>
      </w:r>
      <w:proofErr w:type="spellEnd"/>
      <w:r w:rsidRPr="007846F9">
        <w:rPr>
          <w:rFonts w:ascii="Times New Roman" w:hAnsi="Times New Roman" w:cs="Times New Roman"/>
          <w:sz w:val="18"/>
          <w:szCs w:val="18"/>
          <w:shd w:val="clear" w:color="auto" w:fill="FFFFFF"/>
        </w:rPr>
        <w:t xml:space="preserve">, and </w:t>
      </w:r>
      <w:proofErr w:type="spellStart"/>
      <w:r w:rsidRPr="007846F9">
        <w:rPr>
          <w:rFonts w:ascii="Times New Roman" w:hAnsi="Times New Roman" w:cs="Times New Roman"/>
          <w:sz w:val="18"/>
          <w:szCs w:val="18"/>
          <w:shd w:val="clear" w:color="auto" w:fill="FFFFFF"/>
        </w:rPr>
        <w:t>Ameneh</w:t>
      </w:r>
      <w:proofErr w:type="spellEnd"/>
      <w:r w:rsidRPr="007846F9">
        <w:rPr>
          <w:rFonts w:ascii="Times New Roman" w:hAnsi="Times New Roman" w:cs="Times New Roman"/>
          <w:sz w:val="18"/>
          <w:szCs w:val="18"/>
          <w:shd w:val="clear" w:color="auto" w:fill="FFFFFF"/>
        </w:rPr>
        <w:t xml:space="preserve"> </w:t>
      </w:r>
      <w:proofErr w:type="spellStart"/>
      <w:r w:rsidRPr="007846F9">
        <w:rPr>
          <w:rFonts w:ascii="Times New Roman" w:hAnsi="Times New Roman" w:cs="Times New Roman"/>
          <w:sz w:val="18"/>
          <w:szCs w:val="18"/>
          <w:shd w:val="clear" w:color="auto" w:fill="FFFFFF"/>
        </w:rPr>
        <w:t>Khadivar</w:t>
      </w:r>
      <w:proofErr w:type="spellEnd"/>
      <w:r w:rsidRPr="007846F9">
        <w:rPr>
          <w:rFonts w:ascii="Times New Roman" w:hAnsi="Times New Roman" w:cs="Times New Roman"/>
          <w:sz w:val="18"/>
          <w:szCs w:val="18"/>
          <w:shd w:val="clear" w:color="auto" w:fill="FFFFFF"/>
        </w:rPr>
        <w:t>. "Collaborative Filtering Recommendation System through Sentiment Analysis." </w:t>
      </w:r>
      <w:r w:rsidRPr="007846F9">
        <w:rPr>
          <w:rFonts w:ascii="Times New Roman" w:hAnsi="Times New Roman" w:cs="Times New Roman"/>
          <w:i/>
          <w:iCs/>
          <w:sz w:val="18"/>
          <w:szCs w:val="18"/>
          <w:shd w:val="clear" w:color="auto" w:fill="FFFFFF"/>
        </w:rPr>
        <w:t>Turkish Journal of Computer and Mathematics Education (TURCOMAT)</w:t>
      </w:r>
      <w:r w:rsidRPr="007846F9">
        <w:rPr>
          <w:rFonts w:ascii="Times New Roman" w:hAnsi="Times New Roman" w:cs="Times New Roman"/>
          <w:sz w:val="18"/>
          <w:szCs w:val="18"/>
          <w:shd w:val="clear" w:color="auto" w:fill="FFFFFF"/>
        </w:rPr>
        <w:t> 12, no. 14 (2021): 1843-1853.</w:t>
      </w:r>
    </w:p>
    <w:p w14:paraId="36FAF36F" w14:textId="77777777" w:rsidR="00320321" w:rsidRDefault="00320321" w:rsidP="00BC0DF5">
      <w:pPr>
        <w:pStyle w:val="FootnoteText"/>
        <w:numPr>
          <w:ilvl w:val="0"/>
          <w:numId w:val="17"/>
        </w:numPr>
        <w:spacing w:before="120" w:after="120"/>
        <w:ind w:left="426" w:hanging="426"/>
        <w:jc w:val="both"/>
        <w:rPr>
          <w:ins w:id="715" w:author="Abid Ali" w:date="2023-04-05T10:17:00Z"/>
          <w:rFonts w:ascii="Times New Roman" w:hAnsi="Times New Roman" w:cs="Times New Roman"/>
          <w:sz w:val="18"/>
          <w:szCs w:val="18"/>
          <w:shd w:val="clear" w:color="auto" w:fill="FFFFFF"/>
        </w:rPr>
      </w:pPr>
    </w:p>
    <w:p w14:paraId="0FE0588E" w14:textId="7B156DB0" w:rsidR="00514685" w:rsidRPr="00320321" w:rsidDel="00320321" w:rsidRDefault="00320321">
      <w:pPr>
        <w:pStyle w:val="FootnoteText"/>
        <w:numPr>
          <w:ilvl w:val="0"/>
          <w:numId w:val="17"/>
        </w:numPr>
        <w:spacing w:before="120" w:after="120"/>
        <w:ind w:left="426" w:hanging="426"/>
        <w:jc w:val="both"/>
        <w:rPr>
          <w:del w:id="716" w:author="Abid Ali" w:date="2023-04-05T10:18:00Z"/>
          <w:rFonts w:ascii="Times New Roman" w:hAnsi="Times New Roman" w:cs="Times New Roman"/>
          <w:sz w:val="18"/>
          <w:szCs w:val="18"/>
          <w:shd w:val="clear" w:color="auto" w:fill="FFFFFF"/>
        </w:rPr>
        <w:pPrChange w:id="717" w:author="Abid Ali" w:date="2023-04-05T10:17:00Z">
          <w:pPr>
            <w:pStyle w:val="FootnoteText"/>
            <w:numPr>
              <w:numId w:val="17"/>
            </w:numPr>
            <w:spacing w:before="120" w:after="120"/>
            <w:ind w:left="644" w:hanging="360"/>
            <w:jc w:val="both"/>
          </w:pPr>
        </w:pPrChange>
      </w:pPr>
      <w:proofErr w:type="spellStart"/>
      <w:ins w:id="718" w:author="Abid Ali" w:date="2023-04-05T10:18:00Z">
        <w:r w:rsidRPr="00320321">
          <w:rPr>
            <w:rFonts w:ascii="Times New Roman" w:hAnsi="Times New Roman" w:cs="Times New Roman"/>
            <w:sz w:val="18"/>
            <w:szCs w:val="18"/>
            <w:shd w:val="clear" w:color="auto" w:fill="FFFFFF"/>
          </w:rPr>
          <w:t>Stanković</w:t>
        </w:r>
        <w:proofErr w:type="spellEnd"/>
        <w:r w:rsidRPr="00320321">
          <w:rPr>
            <w:rFonts w:ascii="Times New Roman" w:hAnsi="Times New Roman" w:cs="Times New Roman"/>
            <w:sz w:val="18"/>
            <w:szCs w:val="18"/>
            <w:shd w:val="clear" w:color="auto" w:fill="FFFFFF"/>
          </w:rPr>
          <w:t xml:space="preserve">, N. </w:t>
        </w:r>
        <w:proofErr w:type="spellStart"/>
        <w:r w:rsidRPr="00320321">
          <w:rPr>
            <w:rFonts w:ascii="Times New Roman" w:hAnsi="Times New Roman" w:cs="Times New Roman"/>
            <w:sz w:val="18"/>
            <w:szCs w:val="18"/>
            <w:shd w:val="clear" w:color="auto" w:fill="FFFFFF"/>
          </w:rPr>
          <w:t>Lj</w:t>
        </w:r>
        <w:proofErr w:type="spellEnd"/>
        <w:r w:rsidRPr="00320321">
          <w:rPr>
            <w:rFonts w:ascii="Times New Roman" w:hAnsi="Times New Roman" w:cs="Times New Roman"/>
            <w:sz w:val="18"/>
            <w:szCs w:val="18"/>
            <w:shd w:val="clear" w:color="auto" w:fill="FFFFFF"/>
          </w:rPr>
          <w:t xml:space="preserve">, </w:t>
        </w:r>
        <w:proofErr w:type="spellStart"/>
        <w:r w:rsidRPr="00320321">
          <w:rPr>
            <w:rFonts w:ascii="Times New Roman" w:hAnsi="Times New Roman" w:cs="Times New Roman"/>
            <w:sz w:val="18"/>
            <w:szCs w:val="18"/>
            <w:shd w:val="clear" w:color="auto" w:fill="FFFFFF"/>
          </w:rPr>
          <w:t>Marija</w:t>
        </w:r>
        <w:proofErr w:type="spellEnd"/>
        <w:r w:rsidRPr="00320321">
          <w:rPr>
            <w:rFonts w:ascii="Times New Roman" w:hAnsi="Times New Roman" w:cs="Times New Roman"/>
            <w:sz w:val="18"/>
            <w:szCs w:val="18"/>
            <w:shd w:val="clear" w:color="auto" w:fill="FFFFFF"/>
          </w:rPr>
          <w:t xml:space="preserve"> </w:t>
        </w:r>
        <w:proofErr w:type="spellStart"/>
        <w:r w:rsidRPr="00320321">
          <w:rPr>
            <w:rFonts w:ascii="Times New Roman" w:hAnsi="Times New Roman" w:cs="Times New Roman"/>
            <w:sz w:val="18"/>
            <w:szCs w:val="18"/>
            <w:shd w:val="clear" w:color="auto" w:fill="FFFFFF"/>
          </w:rPr>
          <w:t>Dragovan</w:t>
        </w:r>
        <w:proofErr w:type="spellEnd"/>
        <w:r w:rsidRPr="00320321">
          <w:rPr>
            <w:rFonts w:ascii="Times New Roman" w:hAnsi="Times New Roman" w:cs="Times New Roman"/>
            <w:sz w:val="18"/>
            <w:szCs w:val="18"/>
            <w:shd w:val="clear" w:color="auto" w:fill="FFFFFF"/>
          </w:rPr>
          <w:t xml:space="preserve"> </w:t>
        </w:r>
        <w:proofErr w:type="spellStart"/>
        <w:r w:rsidRPr="00320321">
          <w:rPr>
            <w:rFonts w:ascii="Times New Roman" w:hAnsi="Times New Roman" w:cs="Times New Roman"/>
            <w:sz w:val="18"/>
            <w:szCs w:val="18"/>
            <w:shd w:val="clear" w:color="auto" w:fill="FFFFFF"/>
          </w:rPr>
          <w:t>Blagojević</w:t>
        </w:r>
        <w:proofErr w:type="spellEnd"/>
        <w:r w:rsidRPr="00320321">
          <w:rPr>
            <w:rFonts w:ascii="Times New Roman" w:hAnsi="Times New Roman" w:cs="Times New Roman"/>
            <w:sz w:val="18"/>
            <w:szCs w:val="18"/>
            <w:shd w:val="clear" w:color="auto" w:fill="FFFFFF"/>
          </w:rPr>
          <w:t xml:space="preserve">, M. Ž. </w:t>
        </w:r>
        <w:proofErr w:type="spellStart"/>
        <w:r w:rsidRPr="00320321">
          <w:rPr>
            <w:rFonts w:ascii="Times New Roman" w:hAnsi="Times New Roman" w:cs="Times New Roman"/>
            <w:sz w:val="18"/>
            <w:szCs w:val="18"/>
            <w:shd w:val="clear" w:color="auto" w:fill="FFFFFF"/>
          </w:rPr>
          <w:t>Papić</w:t>
        </w:r>
        <w:proofErr w:type="spellEnd"/>
        <w:r w:rsidRPr="00320321">
          <w:rPr>
            <w:rFonts w:ascii="Times New Roman" w:hAnsi="Times New Roman" w:cs="Times New Roman"/>
            <w:sz w:val="18"/>
            <w:szCs w:val="18"/>
            <w:shd w:val="clear" w:color="auto" w:fill="FFFFFF"/>
          </w:rPr>
          <w:t xml:space="preserve">, and D. </w:t>
        </w:r>
        <w:proofErr w:type="spellStart"/>
        <w:r w:rsidRPr="00320321">
          <w:rPr>
            <w:rFonts w:ascii="Times New Roman" w:hAnsi="Times New Roman" w:cs="Times New Roman"/>
            <w:sz w:val="18"/>
            <w:szCs w:val="18"/>
            <w:shd w:val="clear" w:color="auto" w:fill="FFFFFF"/>
          </w:rPr>
          <w:t>Karuović</w:t>
        </w:r>
        <w:proofErr w:type="spellEnd"/>
        <w:r w:rsidRPr="00320321">
          <w:rPr>
            <w:rFonts w:ascii="Times New Roman" w:hAnsi="Times New Roman" w:cs="Times New Roman"/>
            <w:sz w:val="18"/>
            <w:szCs w:val="18"/>
            <w:shd w:val="clear" w:color="auto" w:fill="FFFFFF"/>
          </w:rPr>
          <w:t xml:space="preserve">. "Artificial Neural Network Model for Prediction of Students’ Success in Learning Programming." </w:t>
        </w:r>
        <w:r w:rsidRPr="001312C9">
          <w:rPr>
            <w:i/>
            <w:iCs/>
            <w:sz w:val="18"/>
            <w:szCs w:val="18"/>
            <w:shd w:val="clear" w:color="auto" w:fill="FFFFFF"/>
            <w:rPrChange w:id="719" w:author="Abid Ali" w:date="2023-04-05T10:35:00Z">
              <w:rPr>
                <w:sz w:val="18"/>
                <w:szCs w:val="18"/>
                <w:shd w:val="clear" w:color="auto" w:fill="FFFFFF"/>
              </w:rPr>
            </w:rPrChange>
          </w:rPr>
          <w:t>Journal of Scientific &amp; Industrial Research 80, no. 03</w:t>
        </w:r>
        <w:r w:rsidRPr="00320321">
          <w:rPr>
            <w:rFonts w:ascii="Times New Roman" w:hAnsi="Times New Roman" w:cs="Times New Roman"/>
            <w:sz w:val="18"/>
            <w:szCs w:val="18"/>
            <w:shd w:val="clear" w:color="auto" w:fill="FFFFFF"/>
          </w:rPr>
          <w:t xml:space="preserve"> (2021): 249-254.</w:t>
        </w:r>
      </w:ins>
      <w:del w:id="720" w:author="Abid Ali" w:date="2023-04-05T10:18:00Z">
        <w:r w:rsidR="00514685" w:rsidRPr="00320321" w:rsidDel="00320321">
          <w:rPr>
            <w:rFonts w:ascii="Times New Roman" w:hAnsi="Times New Roman" w:cs="Times New Roman"/>
            <w:sz w:val="18"/>
            <w:szCs w:val="18"/>
            <w:shd w:val="clear" w:color="auto" w:fill="FFFFFF"/>
          </w:rPr>
          <w:delText xml:space="preserve">Lu, Caimei, and Lu Zhang. "Research on risk factors identification of P2P lending platforms." </w:delText>
        </w:r>
        <w:r w:rsidR="00514685" w:rsidRPr="00320321" w:rsidDel="00320321">
          <w:rPr>
            <w:i/>
            <w:iCs/>
            <w:sz w:val="18"/>
            <w:szCs w:val="18"/>
            <w:shd w:val="clear" w:color="auto" w:fill="FFFFFF"/>
            <w:rPrChange w:id="721" w:author="Abid Ali" w:date="2023-04-05T10:17:00Z">
              <w:rPr>
                <w:sz w:val="18"/>
                <w:szCs w:val="18"/>
                <w:shd w:val="clear" w:color="auto" w:fill="FFFFFF"/>
              </w:rPr>
            </w:rPrChange>
          </w:rPr>
          <w:delText>American Journal of Industrial and Business Management 8</w:delText>
        </w:r>
        <w:r w:rsidR="00514685" w:rsidRPr="00320321" w:rsidDel="00320321">
          <w:rPr>
            <w:rFonts w:ascii="Times New Roman" w:hAnsi="Times New Roman" w:cs="Times New Roman"/>
            <w:sz w:val="18"/>
            <w:szCs w:val="18"/>
            <w:shd w:val="clear" w:color="auto" w:fill="FFFFFF"/>
          </w:rPr>
          <w:delText>, no. 05 (2018): 1344.</w:delText>
        </w:r>
      </w:del>
    </w:p>
    <w:p w14:paraId="022055CB" w14:textId="77777777" w:rsidR="00514685" w:rsidRPr="00320321" w:rsidRDefault="00514685">
      <w:pPr>
        <w:pStyle w:val="FootnoteText"/>
        <w:numPr>
          <w:ilvl w:val="0"/>
          <w:numId w:val="17"/>
        </w:numPr>
        <w:spacing w:before="120" w:after="120"/>
        <w:ind w:left="426" w:hanging="426"/>
        <w:jc w:val="both"/>
        <w:rPr>
          <w:rFonts w:ascii="Times New Roman" w:hAnsi="Times New Roman" w:cs="Times New Roman"/>
          <w:sz w:val="18"/>
          <w:szCs w:val="18"/>
          <w:shd w:val="clear" w:color="auto" w:fill="FFFFFF"/>
        </w:rPr>
        <w:pPrChange w:id="722" w:author="Abid Ali" w:date="2023-04-05T10:18:00Z">
          <w:pPr>
            <w:pStyle w:val="FootnoteText"/>
            <w:spacing w:before="120" w:after="120"/>
            <w:ind w:left="720"/>
            <w:jc w:val="both"/>
          </w:pPr>
        </w:pPrChange>
      </w:pPr>
    </w:p>
    <w:p w14:paraId="1B7CECFD" w14:textId="77777777" w:rsidR="00E864F1" w:rsidRPr="007846F9" w:rsidRDefault="006569F6" w:rsidP="00BC0DF5">
      <w:pPr>
        <w:pStyle w:val="FootnoteText"/>
        <w:numPr>
          <w:ilvl w:val="0"/>
          <w:numId w:val="17"/>
        </w:numPr>
        <w:spacing w:before="120" w:after="120"/>
        <w:ind w:left="426" w:hanging="426"/>
        <w:jc w:val="both"/>
        <w:rPr>
          <w:rFonts w:ascii="Times New Roman" w:hAnsi="Times New Roman" w:cs="Times New Roman"/>
          <w:sz w:val="18"/>
          <w:szCs w:val="18"/>
          <w:shd w:val="clear" w:color="auto" w:fill="FFFFFF"/>
        </w:rPr>
      </w:pPr>
      <w:r w:rsidRPr="007846F9">
        <w:rPr>
          <w:rFonts w:ascii="Times New Roman" w:hAnsi="Times New Roman" w:cs="Times New Roman"/>
          <w:sz w:val="18"/>
          <w:szCs w:val="18"/>
          <w:shd w:val="clear" w:color="auto" w:fill="FFFFFF"/>
        </w:rPr>
        <w:t>Ghosh, Monalisa, and Goutam Sanyal. "An ensemble approach to stabilize the features for multi-domain sentiment analysis using supervised machine learning." </w:t>
      </w:r>
      <w:r w:rsidRPr="007846F9">
        <w:rPr>
          <w:rFonts w:ascii="Times New Roman" w:hAnsi="Times New Roman" w:cs="Times New Roman"/>
          <w:i/>
          <w:iCs/>
          <w:sz w:val="18"/>
          <w:szCs w:val="18"/>
          <w:shd w:val="clear" w:color="auto" w:fill="FFFFFF"/>
        </w:rPr>
        <w:t>Journal of Big Data</w:t>
      </w:r>
      <w:r w:rsidRPr="007846F9">
        <w:rPr>
          <w:rFonts w:ascii="Times New Roman" w:hAnsi="Times New Roman" w:cs="Times New Roman"/>
          <w:sz w:val="18"/>
          <w:szCs w:val="18"/>
          <w:shd w:val="clear" w:color="auto" w:fill="FFFFFF"/>
        </w:rPr>
        <w:t> 5 (2018): 1-25.</w:t>
      </w:r>
    </w:p>
    <w:p w14:paraId="7F626243" w14:textId="2EBD660A" w:rsidR="00E864F1" w:rsidRPr="007846F9" w:rsidRDefault="006569F6" w:rsidP="00BC0DF5">
      <w:pPr>
        <w:pStyle w:val="FootnoteText"/>
        <w:numPr>
          <w:ilvl w:val="0"/>
          <w:numId w:val="17"/>
        </w:numPr>
        <w:spacing w:before="120" w:after="120"/>
        <w:ind w:left="426" w:hanging="426"/>
        <w:jc w:val="both"/>
        <w:rPr>
          <w:rFonts w:ascii="Times New Roman" w:hAnsi="Times New Roman" w:cs="Times New Roman"/>
          <w:sz w:val="18"/>
          <w:szCs w:val="18"/>
          <w:shd w:val="clear" w:color="auto" w:fill="FFFFFF"/>
        </w:rPr>
      </w:pPr>
      <w:r w:rsidRPr="007846F9">
        <w:rPr>
          <w:rFonts w:ascii="Times New Roman" w:hAnsi="Times New Roman" w:cs="Times New Roman"/>
          <w:sz w:val="18"/>
          <w:szCs w:val="18"/>
          <w:shd w:val="clear" w:color="auto" w:fill="FFFFFF"/>
        </w:rPr>
        <w:t xml:space="preserve">Zhang, </w:t>
      </w:r>
      <w:proofErr w:type="spellStart"/>
      <w:r w:rsidRPr="007846F9">
        <w:rPr>
          <w:rFonts w:ascii="Times New Roman" w:hAnsi="Times New Roman" w:cs="Times New Roman"/>
          <w:sz w:val="18"/>
          <w:szCs w:val="18"/>
          <w:shd w:val="clear" w:color="auto" w:fill="FFFFFF"/>
        </w:rPr>
        <w:t>Jinghua</w:t>
      </w:r>
      <w:proofErr w:type="spellEnd"/>
      <w:r w:rsidRPr="007846F9">
        <w:rPr>
          <w:rFonts w:ascii="Times New Roman" w:hAnsi="Times New Roman" w:cs="Times New Roman"/>
          <w:sz w:val="18"/>
          <w:szCs w:val="18"/>
          <w:shd w:val="clear" w:color="auto" w:fill="FFFFFF"/>
        </w:rPr>
        <w:t xml:space="preserve">, Chen Li, </w:t>
      </w:r>
      <w:proofErr w:type="spellStart"/>
      <w:r w:rsidRPr="007846F9">
        <w:rPr>
          <w:rFonts w:ascii="Times New Roman" w:hAnsi="Times New Roman" w:cs="Times New Roman"/>
          <w:sz w:val="18"/>
          <w:szCs w:val="18"/>
          <w:shd w:val="clear" w:color="auto" w:fill="FFFFFF"/>
        </w:rPr>
        <w:t>Yimin</w:t>
      </w:r>
      <w:proofErr w:type="spellEnd"/>
      <w:r w:rsidRPr="007846F9">
        <w:rPr>
          <w:rFonts w:ascii="Times New Roman" w:hAnsi="Times New Roman" w:cs="Times New Roman"/>
          <w:sz w:val="18"/>
          <w:szCs w:val="18"/>
          <w:shd w:val="clear" w:color="auto" w:fill="FFFFFF"/>
        </w:rPr>
        <w:t xml:space="preserve"> Yin, </w:t>
      </w:r>
      <w:proofErr w:type="spellStart"/>
      <w:r w:rsidRPr="007846F9">
        <w:rPr>
          <w:rFonts w:ascii="Times New Roman" w:hAnsi="Times New Roman" w:cs="Times New Roman"/>
          <w:sz w:val="18"/>
          <w:szCs w:val="18"/>
          <w:shd w:val="clear" w:color="auto" w:fill="FFFFFF"/>
        </w:rPr>
        <w:t>Jiawei</w:t>
      </w:r>
      <w:proofErr w:type="spellEnd"/>
      <w:r w:rsidRPr="007846F9">
        <w:rPr>
          <w:rFonts w:ascii="Times New Roman" w:hAnsi="Times New Roman" w:cs="Times New Roman"/>
          <w:sz w:val="18"/>
          <w:szCs w:val="18"/>
          <w:shd w:val="clear" w:color="auto" w:fill="FFFFFF"/>
        </w:rPr>
        <w:t xml:space="preserve"> Zhang, and </w:t>
      </w:r>
      <w:proofErr w:type="spellStart"/>
      <w:r w:rsidRPr="007846F9">
        <w:rPr>
          <w:rFonts w:ascii="Times New Roman" w:hAnsi="Times New Roman" w:cs="Times New Roman"/>
          <w:sz w:val="18"/>
          <w:szCs w:val="18"/>
          <w:shd w:val="clear" w:color="auto" w:fill="FFFFFF"/>
        </w:rPr>
        <w:t>Marcin</w:t>
      </w:r>
      <w:proofErr w:type="spellEnd"/>
      <w:r w:rsidRPr="007846F9">
        <w:rPr>
          <w:rFonts w:ascii="Times New Roman" w:hAnsi="Times New Roman" w:cs="Times New Roman"/>
          <w:sz w:val="18"/>
          <w:szCs w:val="18"/>
          <w:shd w:val="clear" w:color="auto" w:fill="FFFFFF"/>
        </w:rPr>
        <w:t xml:space="preserve"> </w:t>
      </w:r>
      <w:proofErr w:type="spellStart"/>
      <w:r w:rsidRPr="007846F9">
        <w:rPr>
          <w:rFonts w:ascii="Times New Roman" w:hAnsi="Times New Roman" w:cs="Times New Roman"/>
          <w:sz w:val="18"/>
          <w:szCs w:val="18"/>
          <w:shd w:val="clear" w:color="auto" w:fill="FFFFFF"/>
        </w:rPr>
        <w:t>Grzegorzek</w:t>
      </w:r>
      <w:proofErr w:type="spellEnd"/>
      <w:r w:rsidRPr="007846F9">
        <w:rPr>
          <w:rFonts w:ascii="Times New Roman" w:hAnsi="Times New Roman" w:cs="Times New Roman"/>
          <w:sz w:val="18"/>
          <w:szCs w:val="18"/>
          <w:shd w:val="clear" w:color="auto" w:fill="FFFFFF"/>
        </w:rPr>
        <w:t xml:space="preserve">. "Applications of artificial neural networks in microorganism image analysis: a comprehensive review from conventional multilayer perceptron to </w:t>
      </w:r>
      <w:ins w:id="723" w:author="Abid Ali" w:date="2023-04-05T11:22:00Z">
        <w:r w:rsidR="002A0265">
          <w:rPr>
            <w:rFonts w:ascii="Times New Roman" w:hAnsi="Times New Roman" w:cs="Times New Roman"/>
            <w:sz w:val="18"/>
            <w:szCs w:val="18"/>
            <w:shd w:val="clear" w:color="auto" w:fill="FFFFFF"/>
          </w:rPr>
          <w:t xml:space="preserve">the </w:t>
        </w:r>
      </w:ins>
      <w:r w:rsidRPr="007846F9">
        <w:rPr>
          <w:rFonts w:ascii="Times New Roman" w:hAnsi="Times New Roman" w:cs="Times New Roman"/>
          <w:sz w:val="18"/>
          <w:szCs w:val="18"/>
          <w:shd w:val="clear" w:color="auto" w:fill="FFFFFF"/>
        </w:rPr>
        <w:t>popular convolutional neural network and potential visual transformer." </w:t>
      </w:r>
      <w:r w:rsidRPr="007846F9">
        <w:rPr>
          <w:rFonts w:ascii="Times New Roman" w:hAnsi="Times New Roman" w:cs="Times New Roman"/>
          <w:i/>
          <w:iCs/>
          <w:sz w:val="18"/>
          <w:szCs w:val="18"/>
          <w:shd w:val="clear" w:color="auto" w:fill="FFFFFF"/>
        </w:rPr>
        <w:t>Artificial Intelligence Review</w:t>
      </w:r>
      <w:r w:rsidRPr="007846F9">
        <w:rPr>
          <w:rFonts w:ascii="Times New Roman" w:hAnsi="Times New Roman" w:cs="Times New Roman"/>
          <w:sz w:val="18"/>
          <w:szCs w:val="18"/>
          <w:shd w:val="clear" w:color="auto" w:fill="FFFFFF"/>
        </w:rPr>
        <w:t> (2022): 1-58.</w:t>
      </w:r>
    </w:p>
    <w:p w14:paraId="3BD1BE4C" w14:textId="77777777" w:rsidR="00E864F1" w:rsidRPr="00B22B8D" w:rsidRDefault="00C22032" w:rsidP="00BC0DF5">
      <w:pPr>
        <w:pStyle w:val="FootnoteText"/>
        <w:numPr>
          <w:ilvl w:val="0"/>
          <w:numId w:val="17"/>
        </w:numPr>
        <w:spacing w:before="120" w:after="120"/>
        <w:ind w:left="426" w:hanging="426"/>
        <w:jc w:val="both"/>
        <w:rPr>
          <w:rStyle w:val="Hyperlink"/>
          <w:rFonts w:ascii="Times New Roman" w:hAnsi="Times New Roman" w:cs="Times New Roman"/>
          <w:color w:val="auto"/>
          <w:sz w:val="18"/>
          <w:szCs w:val="18"/>
          <w:u w:val="none"/>
          <w:shd w:val="clear" w:color="auto" w:fill="FFFFFF"/>
        </w:rPr>
      </w:pPr>
      <w:hyperlink r:id="rId22" w:history="1">
        <w:r w:rsidR="00E864F1" w:rsidRPr="007846F9">
          <w:rPr>
            <w:rStyle w:val="Hyperlink"/>
            <w:rFonts w:ascii="Times New Roman" w:hAnsi="Times New Roman" w:cs="Times New Roman"/>
            <w:sz w:val="18"/>
            <w:szCs w:val="18"/>
          </w:rPr>
          <w:t>https://towardsdatascience.com/recsys-series-part-5-neural-matrix-factorization-for-collaborative-filtering-a0aebfe15883</w:t>
        </w:r>
      </w:hyperlink>
    </w:p>
    <w:p w14:paraId="0D9211BF" w14:textId="65CED56E" w:rsidR="00B22B8D" w:rsidRDefault="002757F6" w:rsidP="00BC0DF5">
      <w:pPr>
        <w:pStyle w:val="FootnoteText"/>
        <w:numPr>
          <w:ilvl w:val="0"/>
          <w:numId w:val="17"/>
        </w:numPr>
        <w:spacing w:before="120" w:after="120"/>
        <w:ind w:left="426" w:hanging="426"/>
        <w:jc w:val="both"/>
        <w:rPr>
          <w:ins w:id="724" w:author="Abid Ali" w:date="2023-04-05T10:04:00Z"/>
          <w:rFonts w:ascii="Times New Roman" w:hAnsi="Times New Roman" w:cs="Times New Roman"/>
          <w:sz w:val="18"/>
          <w:szCs w:val="18"/>
          <w:shd w:val="clear" w:color="auto" w:fill="FFFFFF"/>
        </w:rPr>
      </w:pPr>
      <w:ins w:id="725" w:author="Abid Ali" w:date="2023-04-05T10:16:00Z">
        <w:r w:rsidRPr="002757F6">
          <w:rPr>
            <w:rFonts w:ascii="Times New Roman" w:hAnsi="Times New Roman" w:cs="Times New Roman"/>
            <w:sz w:val="18"/>
            <w:szCs w:val="18"/>
            <w:shd w:val="clear" w:color="auto" w:fill="FFFFFF"/>
          </w:rPr>
          <w:t xml:space="preserve">Pandian, R., A. </w:t>
        </w:r>
        <w:proofErr w:type="spellStart"/>
        <w:r w:rsidRPr="002757F6">
          <w:rPr>
            <w:rFonts w:ascii="Times New Roman" w:hAnsi="Times New Roman" w:cs="Times New Roman"/>
            <w:sz w:val="18"/>
            <w:szCs w:val="18"/>
            <w:shd w:val="clear" w:color="auto" w:fill="FFFFFF"/>
          </w:rPr>
          <w:t>Sabarivani</w:t>
        </w:r>
        <w:proofErr w:type="spellEnd"/>
        <w:r w:rsidRPr="002757F6">
          <w:rPr>
            <w:rFonts w:ascii="Times New Roman" w:hAnsi="Times New Roman" w:cs="Times New Roman"/>
            <w:sz w:val="18"/>
            <w:szCs w:val="18"/>
            <w:shd w:val="clear" w:color="auto" w:fill="FFFFFF"/>
          </w:rPr>
          <w:t xml:space="preserve">, R. </w:t>
        </w:r>
        <w:proofErr w:type="spellStart"/>
        <w:r w:rsidRPr="002757F6">
          <w:rPr>
            <w:rFonts w:ascii="Times New Roman" w:hAnsi="Times New Roman" w:cs="Times New Roman"/>
            <w:sz w:val="18"/>
            <w:szCs w:val="18"/>
            <w:shd w:val="clear" w:color="auto" w:fill="FFFFFF"/>
          </w:rPr>
          <w:t>Ramadevi</w:t>
        </w:r>
        <w:proofErr w:type="spellEnd"/>
        <w:r w:rsidRPr="002757F6">
          <w:rPr>
            <w:rFonts w:ascii="Times New Roman" w:hAnsi="Times New Roman" w:cs="Times New Roman"/>
            <w:sz w:val="18"/>
            <w:szCs w:val="18"/>
            <w:shd w:val="clear" w:color="auto" w:fill="FFFFFF"/>
          </w:rPr>
          <w:t xml:space="preserve">, and N. R. Krishnamoorthy. "Effect of data </w:t>
        </w:r>
        <w:proofErr w:type="spellStart"/>
        <w:r w:rsidRPr="002757F6">
          <w:rPr>
            <w:rFonts w:ascii="Times New Roman" w:hAnsi="Times New Roman" w:cs="Times New Roman"/>
            <w:sz w:val="18"/>
            <w:szCs w:val="18"/>
            <w:shd w:val="clear" w:color="auto" w:fill="FFFFFF"/>
          </w:rPr>
          <w:t>preprocessing</w:t>
        </w:r>
        <w:proofErr w:type="spellEnd"/>
        <w:r w:rsidRPr="002757F6">
          <w:rPr>
            <w:rFonts w:ascii="Times New Roman" w:hAnsi="Times New Roman" w:cs="Times New Roman"/>
            <w:sz w:val="18"/>
            <w:szCs w:val="18"/>
            <w:shd w:val="clear" w:color="auto" w:fill="FFFFFF"/>
          </w:rPr>
          <w:t xml:space="preserve"> in the detection of epilepsy using machine learning techniques." </w:t>
        </w:r>
        <w:r w:rsidRPr="003C48CA">
          <w:rPr>
            <w:rFonts w:ascii="Times New Roman" w:hAnsi="Times New Roman" w:cs="Times New Roman"/>
            <w:i/>
            <w:iCs/>
            <w:sz w:val="18"/>
            <w:szCs w:val="18"/>
            <w:shd w:val="clear" w:color="auto" w:fill="FFFFFF"/>
            <w:rPrChange w:id="726" w:author="Abid Ali" w:date="2023-04-05T10:16:00Z">
              <w:rPr>
                <w:rFonts w:ascii="Times New Roman" w:hAnsi="Times New Roman" w:cs="Times New Roman"/>
                <w:sz w:val="18"/>
                <w:szCs w:val="18"/>
                <w:shd w:val="clear" w:color="auto" w:fill="FFFFFF"/>
              </w:rPr>
            </w:rPrChange>
          </w:rPr>
          <w:t>Journal of Scientific &amp; Industrial Research 80, no. 12</w:t>
        </w:r>
        <w:r w:rsidRPr="002757F6">
          <w:rPr>
            <w:rFonts w:ascii="Times New Roman" w:hAnsi="Times New Roman" w:cs="Times New Roman"/>
            <w:sz w:val="18"/>
            <w:szCs w:val="18"/>
            <w:shd w:val="clear" w:color="auto" w:fill="FFFFFF"/>
          </w:rPr>
          <w:t xml:space="preserve"> (2022): 1066-1077</w:t>
        </w:r>
        <w:r>
          <w:rPr>
            <w:rFonts w:ascii="Times New Roman" w:hAnsi="Times New Roman" w:cs="Times New Roman"/>
            <w:sz w:val="18"/>
            <w:szCs w:val="18"/>
            <w:shd w:val="clear" w:color="auto" w:fill="FFFFFF"/>
          </w:rPr>
          <w:t>.</w:t>
        </w:r>
      </w:ins>
      <w:del w:id="727" w:author="Abid Ali" w:date="2023-04-05T10:16:00Z">
        <w:r w:rsidR="00B22B8D" w:rsidRPr="00B22B8D" w:rsidDel="002757F6">
          <w:rPr>
            <w:rFonts w:ascii="Times New Roman" w:hAnsi="Times New Roman" w:cs="Times New Roman"/>
            <w:sz w:val="18"/>
            <w:szCs w:val="18"/>
            <w:shd w:val="clear" w:color="auto" w:fill="FFFFFF"/>
          </w:rPr>
          <w:delText xml:space="preserve">Jiang, Hongfei. "A Collaborative Decision-Making System for Production Operation." </w:delText>
        </w:r>
        <w:r w:rsidR="00B22B8D" w:rsidRPr="00961678" w:rsidDel="002757F6">
          <w:rPr>
            <w:rFonts w:ascii="Times New Roman" w:hAnsi="Times New Roman" w:cs="Times New Roman"/>
            <w:i/>
            <w:iCs/>
            <w:sz w:val="18"/>
            <w:szCs w:val="18"/>
            <w:shd w:val="clear" w:color="auto" w:fill="FFFFFF"/>
            <w:rPrChange w:id="728" w:author="Abid Ali" w:date="2023-04-05T10:09:00Z">
              <w:rPr>
                <w:rFonts w:ascii="Times New Roman" w:hAnsi="Times New Roman" w:cs="Times New Roman"/>
                <w:sz w:val="18"/>
                <w:szCs w:val="18"/>
                <w:shd w:val="clear" w:color="auto" w:fill="FFFFFF"/>
              </w:rPr>
            </w:rPrChange>
          </w:rPr>
          <w:delText>American Journal of Industrial and Business Management 10</w:delText>
        </w:r>
        <w:r w:rsidR="00B22B8D" w:rsidRPr="00B22B8D" w:rsidDel="002757F6">
          <w:rPr>
            <w:rFonts w:ascii="Times New Roman" w:hAnsi="Times New Roman" w:cs="Times New Roman"/>
            <w:sz w:val="18"/>
            <w:szCs w:val="18"/>
            <w:shd w:val="clear" w:color="auto" w:fill="FFFFFF"/>
          </w:rPr>
          <w:delText>, no. 04 (2020): 804.</w:delText>
        </w:r>
      </w:del>
    </w:p>
    <w:p w14:paraId="05FEC8D7" w14:textId="5B54BA65" w:rsidR="00482355" w:rsidRPr="007846F9" w:rsidRDefault="009B6600" w:rsidP="00BC0DF5">
      <w:pPr>
        <w:pStyle w:val="FootnoteText"/>
        <w:numPr>
          <w:ilvl w:val="0"/>
          <w:numId w:val="17"/>
        </w:numPr>
        <w:spacing w:before="120" w:after="120"/>
        <w:ind w:left="426" w:hanging="426"/>
        <w:jc w:val="both"/>
        <w:rPr>
          <w:rFonts w:ascii="Times New Roman" w:hAnsi="Times New Roman" w:cs="Times New Roman"/>
          <w:sz w:val="18"/>
          <w:szCs w:val="18"/>
          <w:shd w:val="clear" w:color="auto" w:fill="FFFFFF"/>
        </w:rPr>
      </w:pPr>
      <w:proofErr w:type="spellStart"/>
      <w:ins w:id="729" w:author="Abid Ali" w:date="2023-04-05T10:04:00Z">
        <w:r w:rsidRPr="009B6600">
          <w:rPr>
            <w:rFonts w:ascii="Times New Roman" w:hAnsi="Times New Roman" w:cs="Times New Roman"/>
            <w:sz w:val="18"/>
            <w:szCs w:val="18"/>
            <w:shd w:val="clear" w:color="auto" w:fill="FFFFFF"/>
          </w:rPr>
          <w:t>Bakshi</w:t>
        </w:r>
        <w:proofErr w:type="spellEnd"/>
        <w:r w:rsidRPr="009B6600">
          <w:rPr>
            <w:rFonts w:ascii="Times New Roman" w:hAnsi="Times New Roman" w:cs="Times New Roman"/>
            <w:sz w:val="18"/>
            <w:szCs w:val="18"/>
            <w:shd w:val="clear" w:color="auto" w:fill="FFFFFF"/>
          </w:rPr>
          <w:t xml:space="preserve">, </w:t>
        </w:r>
        <w:proofErr w:type="spellStart"/>
        <w:r w:rsidRPr="009B6600">
          <w:rPr>
            <w:rFonts w:ascii="Times New Roman" w:hAnsi="Times New Roman" w:cs="Times New Roman"/>
            <w:sz w:val="18"/>
            <w:szCs w:val="18"/>
            <w:shd w:val="clear" w:color="auto" w:fill="FFFFFF"/>
          </w:rPr>
          <w:t>Garima</w:t>
        </w:r>
        <w:proofErr w:type="spellEnd"/>
        <w:r w:rsidRPr="009B6600">
          <w:rPr>
            <w:rFonts w:ascii="Times New Roman" w:hAnsi="Times New Roman" w:cs="Times New Roman"/>
            <w:sz w:val="18"/>
            <w:szCs w:val="18"/>
            <w:shd w:val="clear" w:color="auto" w:fill="FFFFFF"/>
          </w:rPr>
          <w:t xml:space="preserve">, </w:t>
        </w:r>
        <w:proofErr w:type="spellStart"/>
        <w:r w:rsidRPr="009B6600">
          <w:rPr>
            <w:rFonts w:ascii="Times New Roman" w:hAnsi="Times New Roman" w:cs="Times New Roman"/>
            <w:sz w:val="18"/>
            <w:szCs w:val="18"/>
            <w:shd w:val="clear" w:color="auto" w:fill="FFFFFF"/>
          </w:rPr>
          <w:t>Rati</w:t>
        </w:r>
        <w:proofErr w:type="spellEnd"/>
        <w:r w:rsidRPr="009B6600">
          <w:rPr>
            <w:rFonts w:ascii="Times New Roman" w:hAnsi="Times New Roman" w:cs="Times New Roman"/>
            <w:sz w:val="18"/>
            <w:szCs w:val="18"/>
            <w:shd w:val="clear" w:color="auto" w:fill="FFFFFF"/>
          </w:rPr>
          <w:t xml:space="preserve"> </w:t>
        </w:r>
        <w:proofErr w:type="spellStart"/>
        <w:r w:rsidRPr="009B6600">
          <w:rPr>
            <w:rFonts w:ascii="Times New Roman" w:hAnsi="Times New Roman" w:cs="Times New Roman"/>
            <w:sz w:val="18"/>
            <w:szCs w:val="18"/>
            <w:shd w:val="clear" w:color="auto" w:fill="FFFFFF"/>
          </w:rPr>
          <w:t>Shukla</w:t>
        </w:r>
        <w:proofErr w:type="spellEnd"/>
        <w:r w:rsidRPr="009B6600">
          <w:rPr>
            <w:rFonts w:ascii="Times New Roman" w:hAnsi="Times New Roman" w:cs="Times New Roman"/>
            <w:sz w:val="18"/>
            <w:szCs w:val="18"/>
            <w:shd w:val="clear" w:color="auto" w:fill="FFFFFF"/>
          </w:rPr>
          <w:t xml:space="preserve">, </w:t>
        </w:r>
        <w:proofErr w:type="spellStart"/>
        <w:r w:rsidRPr="009B6600">
          <w:rPr>
            <w:rFonts w:ascii="Times New Roman" w:hAnsi="Times New Roman" w:cs="Times New Roman"/>
            <w:sz w:val="18"/>
            <w:szCs w:val="18"/>
            <w:shd w:val="clear" w:color="auto" w:fill="FFFFFF"/>
          </w:rPr>
          <w:t>Vikash</w:t>
        </w:r>
        <w:proofErr w:type="spellEnd"/>
        <w:r w:rsidRPr="009B6600">
          <w:rPr>
            <w:rFonts w:ascii="Times New Roman" w:hAnsi="Times New Roman" w:cs="Times New Roman"/>
            <w:sz w:val="18"/>
            <w:szCs w:val="18"/>
            <w:shd w:val="clear" w:color="auto" w:fill="FFFFFF"/>
          </w:rPr>
          <w:t xml:space="preserve"> </w:t>
        </w:r>
        <w:proofErr w:type="spellStart"/>
        <w:r w:rsidRPr="009B6600">
          <w:rPr>
            <w:rFonts w:ascii="Times New Roman" w:hAnsi="Times New Roman" w:cs="Times New Roman"/>
            <w:sz w:val="18"/>
            <w:szCs w:val="18"/>
            <w:shd w:val="clear" w:color="auto" w:fill="FFFFFF"/>
          </w:rPr>
          <w:t>Yadav</w:t>
        </w:r>
        <w:proofErr w:type="spellEnd"/>
        <w:r w:rsidRPr="009B6600">
          <w:rPr>
            <w:rFonts w:ascii="Times New Roman" w:hAnsi="Times New Roman" w:cs="Times New Roman"/>
            <w:sz w:val="18"/>
            <w:szCs w:val="18"/>
            <w:shd w:val="clear" w:color="auto" w:fill="FFFFFF"/>
          </w:rPr>
          <w:t xml:space="preserve">, </w:t>
        </w:r>
        <w:proofErr w:type="spellStart"/>
        <w:r w:rsidRPr="009B6600">
          <w:rPr>
            <w:rFonts w:ascii="Times New Roman" w:hAnsi="Times New Roman" w:cs="Times New Roman"/>
            <w:sz w:val="18"/>
            <w:szCs w:val="18"/>
            <w:shd w:val="clear" w:color="auto" w:fill="FFFFFF"/>
          </w:rPr>
          <w:t>Aman</w:t>
        </w:r>
        <w:proofErr w:type="spellEnd"/>
        <w:r w:rsidRPr="009B6600">
          <w:rPr>
            <w:rFonts w:ascii="Times New Roman" w:hAnsi="Times New Roman" w:cs="Times New Roman"/>
            <w:sz w:val="18"/>
            <w:szCs w:val="18"/>
            <w:shd w:val="clear" w:color="auto" w:fill="FFFFFF"/>
          </w:rPr>
          <w:t xml:space="preserve"> </w:t>
        </w:r>
        <w:proofErr w:type="spellStart"/>
        <w:r w:rsidRPr="009B6600">
          <w:rPr>
            <w:rFonts w:ascii="Times New Roman" w:hAnsi="Times New Roman" w:cs="Times New Roman"/>
            <w:sz w:val="18"/>
            <w:szCs w:val="18"/>
            <w:shd w:val="clear" w:color="auto" w:fill="FFFFFF"/>
          </w:rPr>
          <w:t>Dahiya</w:t>
        </w:r>
        <w:proofErr w:type="spellEnd"/>
        <w:r w:rsidRPr="009B6600">
          <w:rPr>
            <w:rFonts w:ascii="Times New Roman" w:hAnsi="Times New Roman" w:cs="Times New Roman"/>
            <w:sz w:val="18"/>
            <w:szCs w:val="18"/>
            <w:shd w:val="clear" w:color="auto" w:fill="FFFFFF"/>
          </w:rPr>
          <w:t xml:space="preserve">, </w:t>
        </w:r>
        <w:proofErr w:type="spellStart"/>
        <w:r w:rsidRPr="009B6600">
          <w:rPr>
            <w:rFonts w:ascii="Times New Roman" w:hAnsi="Times New Roman" w:cs="Times New Roman"/>
            <w:sz w:val="18"/>
            <w:szCs w:val="18"/>
            <w:shd w:val="clear" w:color="auto" w:fill="FFFFFF"/>
          </w:rPr>
          <w:t>Rohit</w:t>
        </w:r>
        <w:proofErr w:type="spellEnd"/>
        <w:r w:rsidRPr="009B6600">
          <w:rPr>
            <w:rFonts w:ascii="Times New Roman" w:hAnsi="Times New Roman" w:cs="Times New Roman"/>
            <w:sz w:val="18"/>
            <w:szCs w:val="18"/>
            <w:shd w:val="clear" w:color="auto" w:fill="FFFFFF"/>
          </w:rPr>
          <w:t xml:space="preserve"> </w:t>
        </w:r>
        <w:proofErr w:type="spellStart"/>
        <w:r w:rsidRPr="009B6600">
          <w:rPr>
            <w:rFonts w:ascii="Times New Roman" w:hAnsi="Times New Roman" w:cs="Times New Roman"/>
            <w:sz w:val="18"/>
            <w:szCs w:val="18"/>
            <w:shd w:val="clear" w:color="auto" w:fill="FFFFFF"/>
          </w:rPr>
          <w:t>Anand</w:t>
        </w:r>
        <w:proofErr w:type="spellEnd"/>
        <w:r w:rsidRPr="009B6600">
          <w:rPr>
            <w:rFonts w:ascii="Times New Roman" w:hAnsi="Times New Roman" w:cs="Times New Roman"/>
            <w:sz w:val="18"/>
            <w:szCs w:val="18"/>
            <w:shd w:val="clear" w:color="auto" w:fill="FFFFFF"/>
          </w:rPr>
          <w:t xml:space="preserve">, </w:t>
        </w:r>
        <w:proofErr w:type="spellStart"/>
        <w:r w:rsidRPr="009B6600">
          <w:rPr>
            <w:rFonts w:ascii="Times New Roman" w:hAnsi="Times New Roman" w:cs="Times New Roman"/>
            <w:sz w:val="18"/>
            <w:szCs w:val="18"/>
            <w:shd w:val="clear" w:color="auto" w:fill="FFFFFF"/>
          </w:rPr>
          <w:t>Nidhi</w:t>
        </w:r>
        <w:proofErr w:type="spellEnd"/>
        <w:r w:rsidRPr="009B6600">
          <w:rPr>
            <w:rFonts w:ascii="Times New Roman" w:hAnsi="Times New Roman" w:cs="Times New Roman"/>
            <w:sz w:val="18"/>
            <w:szCs w:val="18"/>
            <w:shd w:val="clear" w:color="auto" w:fill="FFFFFF"/>
          </w:rPr>
          <w:t xml:space="preserve"> </w:t>
        </w:r>
        <w:proofErr w:type="spellStart"/>
        <w:r w:rsidRPr="009B6600">
          <w:rPr>
            <w:rFonts w:ascii="Times New Roman" w:hAnsi="Times New Roman" w:cs="Times New Roman"/>
            <w:sz w:val="18"/>
            <w:szCs w:val="18"/>
            <w:shd w:val="clear" w:color="auto" w:fill="FFFFFF"/>
          </w:rPr>
          <w:t>Sindhwani</w:t>
        </w:r>
        <w:proofErr w:type="spellEnd"/>
        <w:r w:rsidRPr="009B6600">
          <w:rPr>
            <w:rFonts w:ascii="Times New Roman" w:hAnsi="Times New Roman" w:cs="Times New Roman"/>
            <w:sz w:val="18"/>
            <w:szCs w:val="18"/>
            <w:shd w:val="clear" w:color="auto" w:fill="FFFFFF"/>
          </w:rPr>
          <w:t xml:space="preserve">, and </w:t>
        </w:r>
        <w:proofErr w:type="spellStart"/>
        <w:r w:rsidRPr="009B6600">
          <w:rPr>
            <w:rFonts w:ascii="Times New Roman" w:hAnsi="Times New Roman" w:cs="Times New Roman"/>
            <w:sz w:val="18"/>
            <w:szCs w:val="18"/>
            <w:shd w:val="clear" w:color="auto" w:fill="FFFFFF"/>
          </w:rPr>
          <w:t>Harinder</w:t>
        </w:r>
        <w:proofErr w:type="spellEnd"/>
        <w:r w:rsidRPr="009B6600">
          <w:rPr>
            <w:rFonts w:ascii="Times New Roman" w:hAnsi="Times New Roman" w:cs="Times New Roman"/>
            <w:sz w:val="18"/>
            <w:szCs w:val="18"/>
            <w:shd w:val="clear" w:color="auto" w:fill="FFFFFF"/>
          </w:rPr>
          <w:t xml:space="preserve"> Singh. "An optimized approach for feature extraction in multi-relational statistical learning." </w:t>
        </w:r>
        <w:r w:rsidRPr="002F5A9B">
          <w:rPr>
            <w:rFonts w:ascii="Times New Roman" w:hAnsi="Times New Roman" w:cs="Times New Roman"/>
            <w:i/>
            <w:iCs/>
            <w:sz w:val="18"/>
            <w:szCs w:val="18"/>
            <w:shd w:val="clear" w:color="auto" w:fill="FFFFFF"/>
            <w:rPrChange w:id="730" w:author="Abid Ali" w:date="2023-04-05T10:05:00Z">
              <w:rPr>
                <w:rFonts w:ascii="Times New Roman" w:hAnsi="Times New Roman" w:cs="Times New Roman"/>
                <w:sz w:val="18"/>
                <w:szCs w:val="18"/>
                <w:shd w:val="clear" w:color="auto" w:fill="FFFFFF"/>
              </w:rPr>
            </w:rPrChange>
          </w:rPr>
          <w:t>Journal of Scientific &amp; Industrial Research</w:t>
        </w:r>
        <w:r w:rsidRPr="009B6600">
          <w:rPr>
            <w:rFonts w:ascii="Times New Roman" w:hAnsi="Times New Roman" w:cs="Times New Roman"/>
            <w:sz w:val="18"/>
            <w:szCs w:val="18"/>
            <w:shd w:val="clear" w:color="auto" w:fill="FFFFFF"/>
          </w:rPr>
          <w:t xml:space="preserve"> </w:t>
        </w:r>
        <w:r w:rsidRPr="00961678">
          <w:rPr>
            <w:rFonts w:ascii="Times New Roman" w:hAnsi="Times New Roman" w:cs="Times New Roman"/>
            <w:i/>
            <w:iCs/>
            <w:sz w:val="18"/>
            <w:szCs w:val="18"/>
            <w:shd w:val="clear" w:color="auto" w:fill="FFFFFF"/>
            <w:rPrChange w:id="731" w:author="Abid Ali" w:date="2023-04-05T10:09:00Z">
              <w:rPr>
                <w:rFonts w:ascii="Times New Roman" w:hAnsi="Times New Roman" w:cs="Times New Roman"/>
                <w:sz w:val="18"/>
                <w:szCs w:val="18"/>
                <w:shd w:val="clear" w:color="auto" w:fill="FFFFFF"/>
              </w:rPr>
            </w:rPrChange>
          </w:rPr>
          <w:t>80</w:t>
        </w:r>
        <w:r w:rsidRPr="009B6600">
          <w:rPr>
            <w:rFonts w:ascii="Times New Roman" w:hAnsi="Times New Roman" w:cs="Times New Roman"/>
            <w:sz w:val="18"/>
            <w:szCs w:val="18"/>
            <w:shd w:val="clear" w:color="auto" w:fill="FFFFFF"/>
          </w:rPr>
          <w:t>, no. 6 (2021): 537-542.</w:t>
        </w:r>
      </w:ins>
    </w:p>
    <w:p w14:paraId="473BFC0E" w14:textId="77777777" w:rsidR="00E864F1" w:rsidRPr="007846F9" w:rsidRDefault="006569F6" w:rsidP="00BC0DF5">
      <w:pPr>
        <w:pStyle w:val="FootnoteText"/>
        <w:numPr>
          <w:ilvl w:val="0"/>
          <w:numId w:val="17"/>
        </w:numPr>
        <w:spacing w:before="120" w:after="120"/>
        <w:ind w:left="426" w:hanging="426"/>
        <w:jc w:val="both"/>
        <w:rPr>
          <w:rFonts w:ascii="Times New Roman" w:hAnsi="Times New Roman" w:cs="Times New Roman"/>
          <w:sz w:val="18"/>
          <w:szCs w:val="18"/>
          <w:shd w:val="clear" w:color="auto" w:fill="FFFFFF"/>
        </w:rPr>
      </w:pPr>
      <w:r w:rsidRPr="007846F9">
        <w:rPr>
          <w:rFonts w:ascii="Times New Roman" w:hAnsi="Times New Roman" w:cs="Times New Roman"/>
          <w:sz w:val="18"/>
          <w:szCs w:val="18"/>
          <w:shd w:val="clear" w:color="auto" w:fill="FFFFFF"/>
        </w:rPr>
        <w:t xml:space="preserve">Greco, Claudia, Pasquale Pace, Stefano </w:t>
      </w:r>
      <w:proofErr w:type="spellStart"/>
      <w:r w:rsidRPr="007846F9">
        <w:rPr>
          <w:rFonts w:ascii="Times New Roman" w:hAnsi="Times New Roman" w:cs="Times New Roman"/>
          <w:sz w:val="18"/>
          <w:szCs w:val="18"/>
          <w:shd w:val="clear" w:color="auto" w:fill="FFFFFF"/>
        </w:rPr>
        <w:t>Basagni</w:t>
      </w:r>
      <w:proofErr w:type="spellEnd"/>
      <w:r w:rsidRPr="007846F9">
        <w:rPr>
          <w:rFonts w:ascii="Times New Roman" w:hAnsi="Times New Roman" w:cs="Times New Roman"/>
          <w:sz w:val="18"/>
          <w:szCs w:val="18"/>
          <w:shd w:val="clear" w:color="auto" w:fill="FFFFFF"/>
        </w:rPr>
        <w:t xml:space="preserve">, and Giancarlo </w:t>
      </w:r>
      <w:proofErr w:type="spellStart"/>
      <w:r w:rsidRPr="007846F9">
        <w:rPr>
          <w:rFonts w:ascii="Times New Roman" w:hAnsi="Times New Roman" w:cs="Times New Roman"/>
          <w:sz w:val="18"/>
          <w:szCs w:val="18"/>
          <w:shd w:val="clear" w:color="auto" w:fill="FFFFFF"/>
        </w:rPr>
        <w:t>Fortino</w:t>
      </w:r>
      <w:proofErr w:type="spellEnd"/>
      <w:r w:rsidRPr="007846F9">
        <w:rPr>
          <w:rFonts w:ascii="Times New Roman" w:hAnsi="Times New Roman" w:cs="Times New Roman"/>
          <w:sz w:val="18"/>
          <w:szCs w:val="18"/>
          <w:shd w:val="clear" w:color="auto" w:fill="FFFFFF"/>
        </w:rPr>
        <w:t xml:space="preserve">. "Jamming detection at the edge of drone networks using Multi-layer </w:t>
      </w:r>
      <w:proofErr w:type="spellStart"/>
      <w:r w:rsidRPr="007846F9">
        <w:rPr>
          <w:rFonts w:ascii="Times New Roman" w:hAnsi="Times New Roman" w:cs="Times New Roman"/>
          <w:sz w:val="18"/>
          <w:szCs w:val="18"/>
          <w:shd w:val="clear" w:color="auto" w:fill="FFFFFF"/>
        </w:rPr>
        <w:t>Perceptrons</w:t>
      </w:r>
      <w:proofErr w:type="spellEnd"/>
      <w:r w:rsidRPr="007846F9">
        <w:rPr>
          <w:rFonts w:ascii="Times New Roman" w:hAnsi="Times New Roman" w:cs="Times New Roman"/>
          <w:sz w:val="18"/>
          <w:szCs w:val="18"/>
          <w:shd w:val="clear" w:color="auto" w:fill="FFFFFF"/>
        </w:rPr>
        <w:t xml:space="preserve"> and Decision Trees." </w:t>
      </w:r>
      <w:r w:rsidRPr="007846F9">
        <w:rPr>
          <w:rFonts w:ascii="Times New Roman" w:hAnsi="Times New Roman" w:cs="Times New Roman"/>
          <w:i/>
          <w:iCs/>
          <w:sz w:val="18"/>
          <w:szCs w:val="18"/>
          <w:shd w:val="clear" w:color="auto" w:fill="FFFFFF"/>
        </w:rPr>
        <w:t>Applied Soft Computing</w:t>
      </w:r>
      <w:r w:rsidRPr="007846F9">
        <w:rPr>
          <w:rFonts w:ascii="Times New Roman" w:hAnsi="Times New Roman" w:cs="Times New Roman"/>
          <w:sz w:val="18"/>
          <w:szCs w:val="18"/>
          <w:shd w:val="clear" w:color="auto" w:fill="FFFFFF"/>
        </w:rPr>
        <w:t> 111 (2021): 107806.</w:t>
      </w:r>
    </w:p>
    <w:p w14:paraId="4E3B6BE7" w14:textId="3BF09B22" w:rsidR="00BC4B95" w:rsidRPr="007846F9" w:rsidRDefault="006569F6" w:rsidP="007D02F2">
      <w:pPr>
        <w:pStyle w:val="FootnoteText"/>
        <w:numPr>
          <w:ilvl w:val="0"/>
          <w:numId w:val="17"/>
        </w:numPr>
        <w:spacing w:before="120" w:after="120"/>
        <w:ind w:left="426" w:hanging="426"/>
        <w:jc w:val="both"/>
        <w:rPr>
          <w:rFonts w:ascii="Times New Roman" w:hAnsi="Times New Roman" w:cs="Times New Roman"/>
          <w:sz w:val="18"/>
          <w:szCs w:val="18"/>
          <w:shd w:val="clear" w:color="auto" w:fill="FFFFFF"/>
        </w:rPr>
      </w:pPr>
      <w:proofErr w:type="spellStart"/>
      <w:r w:rsidRPr="007846F9">
        <w:rPr>
          <w:rFonts w:ascii="Times New Roman" w:hAnsi="Times New Roman" w:cs="Times New Roman"/>
          <w:sz w:val="18"/>
          <w:szCs w:val="18"/>
        </w:rPr>
        <w:t>Ribokaitė</w:t>
      </w:r>
      <w:proofErr w:type="spellEnd"/>
      <w:r w:rsidRPr="007846F9">
        <w:rPr>
          <w:rFonts w:ascii="Times New Roman" w:hAnsi="Times New Roman" w:cs="Times New Roman"/>
          <w:sz w:val="18"/>
          <w:szCs w:val="18"/>
        </w:rPr>
        <w:t xml:space="preserve">, </w:t>
      </w:r>
      <w:proofErr w:type="spellStart"/>
      <w:r w:rsidRPr="007846F9">
        <w:rPr>
          <w:rFonts w:ascii="Times New Roman" w:hAnsi="Times New Roman" w:cs="Times New Roman"/>
          <w:sz w:val="18"/>
          <w:szCs w:val="18"/>
        </w:rPr>
        <w:t>Lina</w:t>
      </w:r>
      <w:proofErr w:type="spellEnd"/>
      <w:r w:rsidRPr="007846F9">
        <w:rPr>
          <w:rFonts w:ascii="Times New Roman" w:hAnsi="Times New Roman" w:cs="Times New Roman"/>
          <w:sz w:val="18"/>
          <w:szCs w:val="18"/>
        </w:rPr>
        <w:t xml:space="preserve">. "Outlier detection in multidimensional streaming data." </w:t>
      </w:r>
      <w:del w:id="732" w:author="Abid Ali" w:date="2023-04-05T11:22:00Z">
        <w:r w:rsidRPr="007846F9" w:rsidDel="002A0265">
          <w:rPr>
            <w:rFonts w:ascii="Times New Roman" w:hAnsi="Times New Roman" w:cs="Times New Roman"/>
            <w:sz w:val="18"/>
            <w:szCs w:val="18"/>
          </w:rPr>
          <w:delText xml:space="preserve">PhD </w:delText>
        </w:r>
      </w:del>
      <w:ins w:id="733" w:author="Abid Ali" w:date="2023-04-05T11:22:00Z">
        <w:r w:rsidR="002A0265" w:rsidRPr="007846F9">
          <w:rPr>
            <w:rFonts w:ascii="Times New Roman" w:hAnsi="Times New Roman" w:cs="Times New Roman"/>
            <w:sz w:val="18"/>
            <w:szCs w:val="18"/>
          </w:rPr>
          <w:t>Ph</w:t>
        </w:r>
        <w:r w:rsidR="002A0265">
          <w:rPr>
            <w:rFonts w:ascii="Times New Roman" w:hAnsi="Times New Roman" w:cs="Times New Roman"/>
            <w:sz w:val="18"/>
            <w:szCs w:val="18"/>
          </w:rPr>
          <w:t>.D.</w:t>
        </w:r>
        <w:r w:rsidR="002A0265" w:rsidRPr="007846F9">
          <w:rPr>
            <w:rFonts w:ascii="Times New Roman" w:hAnsi="Times New Roman" w:cs="Times New Roman"/>
            <w:sz w:val="18"/>
            <w:szCs w:val="18"/>
          </w:rPr>
          <w:t xml:space="preserve"> </w:t>
        </w:r>
      </w:ins>
      <w:r w:rsidRPr="007846F9">
        <w:rPr>
          <w:rFonts w:ascii="Times New Roman" w:hAnsi="Times New Roman" w:cs="Times New Roman"/>
          <w:sz w:val="18"/>
          <w:szCs w:val="18"/>
        </w:rPr>
        <w:t xml:space="preserve">diss., </w:t>
      </w:r>
      <w:proofErr w:type="spellStart"/>
      <w:r w:rsidRPr="007846F9">
        <w:rPr>
          <w:rFonts w:ascii="Times New Roman" w:hAnsi="Times New Roman" w:cs="Times New Roman"/>
          <w:sz w:val="18"/>
          <w:szCs w:val="18"/>
        </w:rPr>
        <w:t>Vilniaus</w:t>
      </w:r>
      <w:proofErr w:type="spellEnd"/>
      <w:r w:rsidRPr="007846F9">
        <w:rPr>
          <w:rFonts w:ascii="Times New Roman" w:hAnsi="Times New Roman" w:cs="Times New Roman"/>
          <w:sz w:val="18"/>
          <w:szCs w:val="18"/>
        </w:rPr>
        <w:t xml:space="preserve"> </w:t>
      </w:r>
      <w:proofErr w:type="spellStart"/>
      <w:r w:rsidRPr="007846F9">
        <w:rPr>
          <w:rFonts w:ascii="Times New Roman" w:hAnsi="Times New Roman" w:cs="Times New Roman"/>
          <w:sz w:val="18"/>
          <w:szCs w:val="18"/>
        </w:rPr>
        <w:t>universitetas</w:t>
      </w:r>
      <w:proofErr w:type="spellEnd"/>
      <w:r w:rsidRPr="007846F9">
        <w:rPr>
          <w:rFonts w:ascii="Times New Roman" w:hAnsi="Times New Roman" w:cs="Times New Roman"/>
          <w:sz w:val="18"/>
          <w:szCs w:val="18"/>
        </w:rPr>
        <w:t>, 2021.</w:t>
      </w:r>
    </w:p>
    <w:p w14:paraId="5254EB15" w14:textId="25F830FF" w:rsidR="00DC25CE" w:rsidRPr="003856FE" w:rsidRDefault="00C22032" w:rsidP="00BA1922">
      <w:pPr>
        <w:pStyle w:val="FootnoteText"/>
        <w:spacing w:before="120" w:after="120"/>
        <w:ind w:left="426"/>
        <w:jc w:val="both"/>
        <w:rPr>
          <w:rFonts w:ascii="Times New Roman" w:hAnsi="Times New Roman" w:cs="Times New Roman"/>
          <w:sz w:val="17"/>
          <w:szCs w:val="17"/>
          <w:shd w:val="clear" w:color="auto" w:fill="FFFFFF"/>
        </w:rPr>
      </w:pPr>
      <w:hyperlink r:id="rId23" w:history="1">
        <w:r w:rsidR="004229D1" w:rsidRPr="00E555EC">
          <w:rPr>
            <w:rStyle w:val="Hyperlink"/>
            <w:rFonts w:ascii="Times New Roman" w:hAnsi="Times New Roman" w:cs="Times New Roman"/>
            <w:sz w:val="18"/>
            <w:szCs w:val="18"/>
            <w:shd w:val="clear" w:color="auto" w:fill="FFFFFF"/>
          </w:rPr>
          <w:t>https://www.kaggle.com/code/haojie98/amazon-product-recommendations/data</w:t>
        </w:r>
      </w:hyperlink>
    </w:p>
    <w:sectPr w:rsidR="00DC25CE" w:rsidRPr="003856FE" w:rsidSect="001A230F">
      <w:headerReference w:type="even" r:id="rId24"/>
      <w:headerReference w:type="default" r:id="rId25"/>
      <w:footerReference w:type="even" r:id="rId26"/>
      <w:footerReference w:type="default" r:id="rId27"/>
      <w:pgSz w:w="11910" w:h="15820"/>
      <w:pgMar w:top="900" w:right="900" w:bottom="1080" w:left="900" w:header="639" w:footer="897"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Anshu" w:date="2023-04-04T17:51:00Z" w:initials="A">
    <w:p w14:paraId="2E51F4E7" w14:textId="0F35B805" w:rsidR="00CD4C4E" w:rsidRDefault="00CD4C4E">
      <w:pPr>
        <w:pStyle w:val="CommentText"/>
      </w:pPr>
      <w:r>
        <w:rPr>
          <w:rStyle w:val="CommentReference"/>
        </w:rPr>
        <w:annotationRef/>
      </w:r>
      <w:r>
        <w:t>All Citations need to be in superscripts</w:t>
      </w:r>
    </w:p>
  </w:comment>
  <w:comment w:id="15" w:author="Abid Ali" w:date="2023-04-05T10:52:00Z" w:initials="AA">
    <w:p w14:paraId="4D7176F3" w14:textId="77777777" w:rsidR="001134EA" w:rsidRDefault="001134EA" w:rsidP="00D86A7D">
      <w:pPr>
        <w:pStyle w:val="CommentText"/>
      </w:pPr>
      <w:r>
        <w:rPr>
          <w:rStyle w:val="CommentReference"/>
        </w:rPr>
        <w:annotationRef/>
      </w:r>
      <w:r>
        <w:t>Done</w:t>
      </w:r>
    </w:p>
  </w:comment>
  <w:comment w:id="125" w:author="Anshu" w:date="2023-04-04T17:53:00Z" w:initials="A">
    <w:p w14:paraId="1AE14AC5" w14:textId="4BB61CE6" w:rsidR="00CD4C4E" w:rsidRDefault="00CD4C4E">
      <w:pPr>
        <w:pStyle w:val="CommentText"/>
      </w:pPr>
      <w:r>
        <w:rPr>
          <w:rStyle w:val="CommentReference"/>
        </w:rPr>
        <w:annotationRef/>
      </w:r>
      <w:r>
        <w:t>Can these be considered as subheadings??</w:t>
      </w:r>
    </w:p>
  </w:comment>
  <w:comment w:id="126" w:author="Abid Ali" w:date="2023-04-05T09:46:00Z" w:initials="AA">
    <w:p w14:paraId="47D2A6C5" w14:textId="77777777" w:rsidR="00F822A9" w:rsidRDefault="00F822A9" w:rsidP="00641E9F">
      <w:pPr>
        <w:pStyle w:val="CommentText"/>
      </w:pPr>
      <w:r>
        <w:rPr>
          <w:rStyle w:val="CommentReference"/>
        </w:rPr>
        <w:annotationRef/>
      </w:r>
      <w:r>
        <w:t>Yes it can be consider as subheadings and represented as bullets</w:t>
      </w:r>
    </w:p>
  </w:comment>
  <w:comment w:id="567" w:author="Anshu" w:date="2023-04-04T17:55:00Z" w:initials="A">
    <w:p w14:paraId="692C3F3B" w14:textId="6C0FA5D2" w:rsidR="00CD4C4E" w:rsidRDefault="00CD4C4E">
      <w:pPr>
        <w:pStyle w:val="CommentText"/>
      </w:pPr>
      <w:r>
        <w:rPr>
          <w:rStyle w:val="CommentReference"/>
        </w:rPr>
        <w:annotationRef/>
      </w:r>
      <w:r>
        <w:t xml:space="preserve">Only add references from past 5 years.  </w:t>
      </w:r>
    </w:p>
  </w:comment>
  <w:comment w:id="568" w:author="Abid Ali" w:date="2023-04-05T09:48:00Z" w:initials="AA">
    <w:p w14:paraId="1084ADAA" w14:textId="77777777" w:rsidR="00A80226" w:rsidRDefault="00A80226" w:rsidP="004564C2">
      <w:pPr>
        <w:pStyle w:val="CommentText"/>
      </w:pPr>
      <w:r>
        <w:rPr>
          <w:rStyle w:val="CommentReference"/>
        </w:rPr>
        <w:annotationRef/>
      </w:r>
      <w:r>
        <w:t>Okk done</w:t>
      </w:r>
    </w:p>
  </w:comment>
  <w:comment w:id="578" w:author="Anshu" w:date="2023-04-04T17:56:00Z" w:initials="A">
    <w:p w14:paraId="60E918AD" w14:textId="050C27CD" w:rsidR="00CD4C4E" w:rsidRDefault="00CD4C4E">
      <w:pPr>
        <w:pStyle w:val="CommentText"/>
      </w:pPr>
      <w:r>
        <w:rPr>
          <w:rStyle w:val="CommentReference"/>
        </w:rPr>
        <w:annotationRef/>
      </w:r>
      <w:r>
        <w:t>Add references from Journal of Scientific and Industrial Research.</w:t>
      </w:r>
    </w:p>
  </w:comment>
  <w:comment w:id="579" w:author="Abid Ali" w:date="2023-04-05T10:36:00Z" w:initials="AA">
    <w:p w14:paraId="1078FA56" w14:textId="77777777" w:rsidR="001312C9" w:rsidRDefault="001312C9" w:rsidP="00007D24">
      <w:pPr>
        <w:pStyle w:val="CommentText"/>
      </w:pPr>
      <w:r>
        <w:rPr>
          <w:rStyle w:val="CommentReference"/>
        </w:rPr>
        <w:annotationRef/>
      </w:r>
      <w:r>
        <w:t>Done</w:t>
      </w:r>
    </w:p>
  </w:comment>
  <w:comment w:id="590" w:author="Anshu" w:date="2023-04-04T17:57:00Z" w:initials="A">
    <w:p w14:paraId="4DC3676D" w14:textId="59300289" w:rsidR="00CD4C4E" w:rsidRDefault="00CD4C4E">
      <w:pPr>
        <w:pStyle w:val="CommentText"/>
      </w:pPr>
      <w:r>
        <w:rPr>
          <w:rStyle w:val="CommentReference"/>
        </w:rPr>
        <w:annotationRef/>
      </w:r>
      <w:r>
        <w:t xml:space="preserve">Citation numbering need to be without Brackets. </w:t>
      </w:r>
    </w:p>
  </w:comment>
  <w:comment w:id="591" w:author="Abid Ali" w:date="2023-04-05T10:36:00Z" w:initials="AA">
    <w:p w14:paraId="0502D780" w14:textId="77777777" w:rsidR="001312C9" w:rsidRDefault="001312C9" w:rsidP="00D2347D">
      <w:pPr>
        <w:pStyle w:val="CommentText"/>
      </w:pPr>
      <w:r>
        <w:rPr>
          <w:rStyle w:val="CommentReference"/>
        </w:rPr>
        <w:annotationRef/>
      </w:r>
      <w:r>
        <w:t>Done</w:t>
      </w:r>
    </w:p>
  </w:comment>
  <w:comment w:id="601" w:author="Anshu" w:date="2023-04-04T17:58:00Z" w:initials="A">
    <w:p w14:paraId="1565053A" w14:textId="23634624" w:rsidR="00CD4C4E" w:rsidRDefault="00CD4C4E">
      <w:pPr>
        <w:pStyle w:val="CommentText"/>
      </w:pPr>
      <w:r>
        <w:rPr>
          <w:rStyle w:val="CommentReference"/>
        </w:rPr>
        <w:annotationRef/>
      </w:r>
      <w:r>
        <w:t>Journals name in references should be In Italics</w:t>
      </w:r>
    </w:p>
  </w:comment>
  <w:comment w:id="602" w:author="Abid Ali" w:date="2023-04-05T10:36:00Z" w:initials="AA">
    <w:p w14:paraId="006C1E99" w14:textId="77777777" w:rsidR="001312C9" w:rsidRDefault="001312C9" w:rsidP="00131906">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51F4E7" w15:done="0"/>
  <w15:commentEx w15:paraId="4D7176F3" w15:paraIdParent="2E51F4E7" w15:done="0"/>
  <w15:commentEx w15:paraId="1AE14AC5" w15:done="0"/>
  <w15:commentEx w15:paraId="47D2A6C5" w15:paraIdParent="1AE14AC5" w15:done="0"/>
  <w15:commentEx w15:paraId="692C3F3B" w15:done="0"/>
  <w15:commentEx w15:paraId="1084ADAA" w15:paraIdParent="692C3F3B" w15:done="0"/>
  <w15:commentEx w15:paraId="60E918AD" w15:done="0"/>
  <w15:commentEx w15:paraId="1078FA56" w15:paraIdParent="60E918AD" w15:done="0"/>
  <w15:commentEx w15:paraId="4DC3676D" w15:done="0"/>
  <w15:commentEx w15:paraId="0502D780" w15:paraIdParent="4DC3676D" w15:done="0"/>
  <w15:commentEx w15:paraId="1565053A" w15:done="0"/>
  <w15:commentEx w15:paraId="006C1E99" w15:paraIdParent="156505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7D153" w16cex:dateUtc="2023-04-05T05:22:00Z"/>
  <w16cex:commentExtensible w16cex:durableId="27D7C206" w16cex:dateUtc="2023-04-05T04:16:00Z"/>
  <w16cex:commentExtensible w16cex:durableId="27D7C257" w16cex:dateUtc="2023-04-05T04:18:00Z"/>
  <w16cex:commentExtensible w16cex:durableId="27D7CDA3" w16cex:dateUtc="2023-04-05T05:06:00Z"/>
  <w16cex:commentExtensible w16cex:durableId="27D7CD9E" w16cex:dateUtc="2023-04-05T05:06:00Z"/>
  <w16cex:commentExtensible w16cex:durableId="27D7CD98" w16cex:dateUtc="2023-04-05T0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51F4E7" w16cid:durableId="27D7C172"/>
  <w16cid:commentId w16cid:paraId="4D7176F3" w16cid:durableId="27D7D153"/>
  <w16cid:commentId w16cid:paraId="1AE14AC5" w16cid:durableId="27D7C173"/>
  <w16cid:commentId w16cid:paraId="47D2A6C5" w16cid:durableId="27D7C206"/>
  <w16cid:commentId w16cid:paraId="692C3F3B" w16cid:durableId="27D7C174"/>
  <w16cid:commentId w16cid:paraId="1084ADAA" w16cid:durableId="27D7C257"/>
  <w16cid:commentId w16cid:paraId="60E918AD" w16cid:durableId="27D7C175"/>
  <w16cid:commentId w16cid:paraId="1078FA56" w16cid:durableId="27D7CDA3"/>
  <w16cid:commentId w16cid:paraId="4DC3676D" w16cid:durableId="27D7C176"/>
  <w16cid:commentId w16cid:paraId="0502D780" w16cid:durableId="27D7CD9E"/>
  <w16cid:commentId w16cid:paraId="1565053A" w16cid:durableId="27D7C177"/>
  <w16cid:commentId w16cid:paraId="006C1E99" w16cid:durableId="27D7CD9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7385D9" w14:textId="77777777" w:rsidR="00C22032" w:rsidRDefault="00C22032">
      <w:r>
        <w:separator/>
      </w:r>
    </w:p>
  </w:endnote>
  <w:endnote w:type="continuationSeparator" w:id="0">
    <w:p w14:paraId="1EBA98E2" w14:textId="77777777" w:rsidR="00C22032" w:rsidRDefault="00C22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B6C41" w14:textId="54F492F9" w:rsidR="00DC2CA6" w:rsidRDefault="00DC2CA6">
    <w:pPr>
      <w:pStyle w:val="BodyText"/>
      <w:spacing w:line="14"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B6C42" w14:textId="19551EBB" w:rsidR="00DC2CA6" w:rsidRDefault="00DC2CA6">
    <w:pPr>
      <w:pStyle w:val="BodyText"/>
      <w:spacing w:line="14"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B6C45" w14:textId="19F3CED6" w:rsidR="00DC2CA6" w:rsidRDefault="00DC2CA6">
    <w:pPr>
      <w:pStyle w:val="BodyText"/>
      <w:spacing w:line="14"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B6C46" w14:textId="2C9715D6" w:rsidR="00DC2CA6" w:rsidRDefault="00DC2CA6">
    <w:pPr>
      <w:pStyle w:val="BodyText"/>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1DC16B" w14:textId="77777777" w:rsidR="00C22032" w:rsidRDefault="00C22032">
      <w:r>
        <w:separator/>
      </w:r>
    </w:p>
  </w:footnote>
  <w:footnote w:type="continuationSeparator" w:id="0">
    <w:p w14:paraId="7A58D4C4" w14:textId="77777777" w:rsidR="00C22032" w:rsidRDefault="00C220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B6C40" w14:textId="41709522" w:rsidR="00DC2CA6" w:rsidRDefault="00DC2CA6">
    <w:pPr>
      <w:pStyle w:val="BodyText"/>
      <w:spacing w:line="14"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B6C43" w14:textId="3BDE8FFF" w:rsidR="00DC2CA6" w:rsidRPr="003E7834" w:rsidRDefault="00DC2CA6" w:rsidP="003E78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B6C44" w14:textId="2DE79758" w:rsidR="00DC2CA6" w:rsidRPr="00C460CC" w:rsidRDefault="00DC2CA6" w:rsidP="00C460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80A33"/>
    <w:multiLevelType w:val="hybridMultilevel"/>
    <w:tmpl w:val="F16C5D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5CE31AE"/>
    <w:multiLevelType w:val="hybridMultilevel"/>
    <w:tmpl w:val="282A2AFE"/>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2">
    <w:nsid w:val="1A02696E"/>
    <w:multiLevelType w:val="hybridMultilevel"/>
    <w:tmpl w:val="FD74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857095"/>
    <w:multiLevelType w:val="hybridMultilevel"/>
    <w:tmpl w:val="C76C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C6D03"/>
    <w:multiLevelType w:val="multilevel"/>
    <w:tmpl w:val="CEC4CC5A"/>
    <w:lvl w:ilvl="0">
      <w:start w:val="4"/>
      <w:numFmt w:val="decimal"/>
      <w:lvlText w:val="%1"/>
      <w:lvlJc w:val="left"/>
      <w:pPr>
        <w:ind w:left="373" w:hanging="254"/>
      </w:pPr>
      <w:rPr>
        <w:rFonts w:ascii="Tahoma" w:eastAsia="Tahoma" w:hAnsi="Tahoma" w:cs="Tahoma" w:hint="default"/>
        <w:b/>
        <w:bCs/>
        <w:w w:val="87"/>
        <w:sz w:val="24"/>
        <w:szCs w:val="24"/>
        <w:lang w:val="en-US" w:eastAsia="en-US" w:bidi="ar-SA"/>
      </w:rPr>
    </w:lvl>
    <w:lvl w:ilvl="1">
      <w:start w:val="1"/>
      <w:numFmt w:val="decimal"/>
      <w:lvlText w:val="%1.%2"/>
      <w:lvlJc w:val="left"/>
      <w:pPr>
        <w:ind w:left="512" w:hanging="393"/>
      </w:pPr>
      <w:rPr>
        <w:rFonts w:ascii="Tahoma" w:eastAsia="Tahoma" w:hAnsi="Tahoma" w:cs="Tahoma" w:hint="default"/>
        <w:b/>
        <w:bCs/>
        <w:w w:val="80"/>
        <w:sz w:val="22"/>
        <w:szCs w:val="22"/>
        <w:lang w:val="en-US" w:eastAsia="en-US" w:bidi="ar-SA"/>
      </w:rPr>
    </w:lvl>
    <w:lvl w:ilvl="2">
      <w:start w:val="1"/>
      <w:numFmt w:val="decimal"/>
      <w:lvlText w:val="%1.%2.%3"/>
      <w:lvlJc w:val="left"/>
      <w:pPr>
        <w:ind w:left="611" w:hanging="491"/>
      </w:pPr>
      <w:rPr>
        <w:rFonts w:ascii="Tahoma" w:eastAsia="Tahoma" w:hAnsi="Tahoma" w:cs="Tahoma" w:hint="default"/>
        <w:b/>
        <w:bCs/>
        <w:w w:val="77"/>
        <w:sz w:val="20"/>
        <w:szCs w:val="20"/>
        <w:lang w:val="en-US" w:eastAsia="en-US" w:bidi="ar-SA"/>
      </w:rPr>
    </w:lvl>
    <w:lvl w:ilvl="3">
      <w:numFmt w:val="bullet"/>
      <w:lvlText w:val="•"/>
      <w:lvlJc w:val="left"/>
      <w:pPr>
        <w:ind w:left="1158" w:hanging="491"/>
      </w:pPr>
      <w:rPr>
        <w:rFonts w:hint="default"/>
        <w:lang w:val="en-US" w:eastAsia="en-US" w:bidi="ar-SA"/>
      </w:rPr>
    </w:lvl>
    <w:lvl w:ilvl="4">
      <w:numFmt w:val="bullet"/>
      <w:lvlText w:val="•"/>
      <w:lvlJc w:val="left"/>
      <w:pPr>
        <w:ind w:left="1696" w:hanging="491"/>
      </w:pPr>
      <w:rPr>
        <w:rFonts w:hint="default"/>
        <w:lang w:val="en-US" w:eastAsia="en-US" w:bidi="ar-SA"/>
      </w:rPr>
    </w:lvl>
    <w:lvl w:ilvl="5">
      <w:numFmt w:val="bullet"/>
      <w:lvlText w:val="•"/>
      <w:lvlJc w:val="left"/>
      <w:pPr>
        <w:ind w:left="2235" w:hanging="491"/>
      </w:pPr>
      <w:rPr>
        <w:rFonts w:hint="default"/>
        <w:lang w:val="en-US" w:eastAsia="en-US" w:bidi="ar-SA"/>
      </w:rPr>
    </w:lvl>
    <w:lvl w:ilvl="6">
      <w:numFmt w:val="bullet"/>
      <w:lvlText w:val="•"/>
      <w:lvlJc w:val="left"/>
      <w:pPr>
        <w:ind w:left="2773" w:hanging="491"/>
      </w:pPr>
      <w:rPr>
        <w:rFonts w:hint="default"/>
        <w:lang w:val="en-US" w:eastAsia="en-US" w:bidi="ar-SA"/>
      </w:rPr>
    </w:lvl>
    <w:lvl w:ilvl="7">
      <w:numFmt w:val="bullet"/>
      <w:lvlText w:val="•"/>
      <w:lvlJc w:val="left"/>
      <w:pPr>
        <w:ind w:left="3311" w:hanging="491"/>
      </w:pPr>
      <w:rPr>
        <w:rFonts w:hint="default"/>
        <w:lang w:val="en-US" w:eastAsia="en-US" w:bidi="ar-SA"/>
      </w:rPr>
    </w:lvl>
    <w:lvl w:ilvl="8">
      <w:numFmt w:val="bullet"/>
      <w:lvlText w:val="•"/>
      <w:lvlJc w:val="left"/>
      <w:pPr>
        <w:ind w:left="3850" w:hanging="491"/>
      </w:pPr>
      <w:rPr>
        <w:rFonts w:hint="default"/>
        <w:lang w:val="en-US" w:eastAsia="en-US" w:bidi="ar-SA"/>
      </w:rPr>
    </w:lvl>
  </w:abstractNum>
  <w:abstractNum w:abstractNumId="5">
    <w:nsid w:val="2F1E504C"/>
    <w:multiLevelType w:val="hybridMultilevel"/>
    <w:tmpl w:val="6A58292A"/>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6">
    <w:nsid w:val="320D4931"/>
    <w:multiLevelType w:val="hybridMultilevel"/>
    <w:tmpl w:val="1E5623D6"/>
    <w:lvl w:ilvl="0" w:tplc="041E6572">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83A48B9"/>
    <w:multiLevelType w:val="multilevel"/>
    <w:tmpl w:val="6A583882"/>
    <w:lvl w:ilvl="0">
      <w:start w:val="1"/>
      <w:numFmt w:val="decimal"/>
      <w:lvlText w:val="%1"/>
      <w:lvlJc w:val="left"/>
      <w:pPr>
        <w:ind w:left="360" w:hanging="254"/>
      </w:pPr>
      <w:rPr>
        <w:rFonts w:ascii="Times New Roman" w:eastAsia="Tahoma" w:hAnsi="Times New Roman" w:cs="Times New Roman" w:hint="default"/>
        <w:b/>
        <w:bCs/>
        <w:w w:val="100"/>
        <w:sz w:val="22"/>
        <w:szCs w:val="22"/>
        <w:lang w:val="en-US" w:eastAsia="en-US" w:bidi="ar-SA"/>
      </w:rPr>
    </w:lvl>
    <w:lvl w:ilvl="1">
      <w:start w:val="1"/>
      <w:numFmt w:val="decimal"/>
      <w:lvlText w:val="%1.%2"/>
      <w:lvlJc w:val="left"/>
      <w:pPr>
        <w:ind w:left="512" w:hanging="393"/>
      </w:pPr>
      <w:rPr>
        <w:rFonts w:ascii="Tahoma" w:eastAsia="Tahoma" w:hAnsi="Tahoma" w:cs="Tahoma" w:hint="default"/>
        <w:b/>
        <w:bCs/>
        <w:i w:val="0"/>
        <w:iCs w:val="0"/>
        <w:w w:val="100"/>
        <w:sz w:val="16"/>
        <w:szCs w:val="16"/>
        <w:lang w:val="en-US" w:eastAsia="en-US" w:bidi="ar-SA"/>
      </w:rPr>
    </w:lvl>
    <w:lvl w:ilvl="2">
      <w:numFmt w:val="bullet"/>
      <w:lvlText w:val="•"/>
      <w:lvlJc w:val="left"/>
      <w:pPr>
        <w:ind w:left="441" w:hanging="393"/>
      </w:pPr>
      <w:rPr>
        <w:rFonts w:hint="default"/>
        <w:lang w:val="en-US" w:eastAsia="en-US" w:bidi="ar-SA"/>
      </w:rPr>
    </w:lvl>
    <w:lvl w:ilvl="3">
      <w:numFmt w:val="bullet"/>
      <w:lvlText w:val="•"/>
      <w:lvlJc w:val="left"/>
      <w:pPr>
        <w:ind w:left="362" w:hanging="393"/>
      </w:pPr>
      <w:rPr>
        <w:rFonts w:hint="default"/>
        <w:lang w:val="en-US" w:eastAsia="en-US" w:bidi="ar-SA"/>
      </w:rPr>
    </w:lvl>
    <w:lvl w:ilvl="4">
      <w:numFmt w:val="bullet"/>
      <w:lvlText w:val="•"/>
      <w:lvlJc w:val="left"/>
      <w:pPr>
        <w:ind w:left="284" w:hanging="393"/>
      </w:pPr>
      <w:rPr>
        <w:rFonts w:hint="default"/>
        <w:lang w:val="en-US" w:eastAsia="en-US" w:bidi="ar-SA"/>
      </w:rPr>
    </w:lvl>
    <w:lvl w:ilvl="5">
      <w:numFmt w:val="bullet"/>
      <w:lvlText w:val="•"/>
      <w:lvlJc w:val="left"/>
      <w:pPr>
        <w:ind w:left="205" w:hanging="393"/>
      </w:pPr>
      <w:rPr>
        <w:rFonts w:hint="default"/>
        <w:lang w:val="en-US" w:eastAsia="en-US" w:bidi="ar-SA"/>
      </w:rPr>
    </w:lvl>
    <w:lvl w:ilvl="6">
      <w:numFmt w:val="bullet"/>
      <w:lvlText w:val="•"/>
      <w:lvlJc w:val="left"/>
      <w:pPr>
        <w:ind w:left="127" w:hanging="393"/>
      </w:pPr>
      <w:rPr>
        <w:rFonts w:hint="default"/>
        <w:lang w:val="en-US" w:eastAsia="en-US" w:bidi="ar-SA"/>
      </w:rPr>
    </w:lvl>
    <w:lvl w:ilvl="7">
      <w:numFmt w:val="bullet"/>
      <w:lvlText w:val="•"/>
      <w:lvlJc w:val="left"/>
      <w:pPr>
        <w:ind w:left="48" w:hanging="393"/>
      </w:pPr>
      <w:rPr>
        <w:rFonts w:hint="default"/>
        <w:lang w:val="en-US" w:eastAsia="en-US" w:bidi="ar-SA"/>
      </w:rPr>
    </w:lvl>
    <w:lvl w:ilvl="8">
      <w:numFmt w:val="bullet"/>
      <w:lvlText w:val="•"/>
      <w:lvlJc w:val="left"/>
      <w:pPr>
        <w:ind w:left="-31" w:hanging="393"/>
      </w:pPr>
      <w:rPr>
        <w:rFonts w:hint="default"/>
        <w:lang w:val="en-US" w:eastAsia="en-US" w:bidi="ar-SA"/>
      </w:rPr>
    </w:lvl>
  </w:abstractNum>
  <w:abstractNum w:abstractNumId="8">
    <w:nsid w:val="3A6859F8"/>
    <w:multiLevelType w:val="hybridMultilevel"/>
    <w:tmpl w:val="6B46E382"/>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9">
    <w:nsid w:val="3F3F0324"/>
    <w:multiLevelType w:val="hybridMultilevel"/>
    <w:tmpl w:val="6D7C919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43C224E6"/>
    <w:multiLevelType w:val="multilevel"/>
    <w:tmpl w:val="A0B6EBB6"/>
    <w:lvl w:ilvl="0">
      <w:start w:val="5"/>
      <w:numFmt w:val="decimal"/>
      <w:lvlText w:val="%1"/>
      <w:lvlJc w:val="left"/>
      <w:pPr>
        <w:ind w:left="512" w:hanging="393"/>
      </w:pPr>
      <w:rPr>
        <w:rFonts w:hint="default"/>
        <w:lang w:val="en-US" w:eastAsia="en-US" w:bidi="ar-SA"/>
      </w:rPr>
    </w:lvl>
    <w:lvl w:ilvl="1">
      <w:start w:val="2"/>
      <w:numFmt w:val="decimal"/>
      <w:lvlText w:val="%1.%2"/>
      <w:lvlJc w:val="left"/>
      <w:pPr>
        <w:ind w:left="512" w:hanging="393"/>
      </w:pPr>
      <w:rPr>
        <w:rFonts w:ascii="Tahoma" w:eastAsia="Tahoma" w:hAnsi="Tahoma" w:cs="Tahoma" w:hint="default"/>
        <w:b/>
        <w:bCs/>
        <w:w w:val="80"/>
        <w:sz w:val="22"/>
        <w:szCs w:val="22"/>
        <w:lang w:val="en-US" w:eastAsia="en-US" w:bidi="ar-SA"/>
      </w:rPr>
    </w:lvl>
    <w:lvl w:ilvl="2">
      <w:start w:val="1"/>
      <w:numFmt w:val="decimal"/>
      <w:lvlText w:val="%1.%2.%3"/>
      <w:lvlJc w:val="left"/>
      <w:pPr>
        <w:ind w:left="611" w:hanging="491"/>
      </w:pPr>
      <w:rPr>
        <w:rFonts w:ascii="Tahoma" w:eastAsia="Tahoma" w:hAnsi="Tahoma" w:cs="Tahoma" w:hint="default"/>
        <w:b/>
        <w:bCs/>
        <w:w w:val="77"/>
        <w:sz w:val="20"/>
        <w:szCs w:val="20"/>
        <w:lang w:val="en-US" w:eastAsia="en-US" w:bidi="ar-SA"/>
      </w:rPr>
    </w:lvl>
    <w:lvl w:ilvl="3">
      <w:numFmt w:val="bullet"/>
      <w:lvlText w:val="•"/>
      <w:lvlJc w:val="left"/>
      <w:pPr>
        <w:ind w:left="1577" w:hanging="491"/>
      </w:pPr>
      <w:rPr>
        <w:rFonts w:hint="default"/>
        <w:lang w:val="en-US" w:eastAsia="en-US" w:bidi="ar-SA"/>
      </w:rPr>
    </w:lvl>
    <w:lvl w:ilvl="4">
      <w:numFmt w:val="bullet"/>
      <w:lvlText w:val="•"/>
      <w:lvlJc w:val="left"/>
      <w:pPr>
        <w:ind w:left="2055" w:hanging="491"/>
      </w:pPr>
      <w:rPr>
        <w:rFonts w:hint="default"/>
        <w:lang w:val="en-US" w:eastAsia="en-US" w:bidi="ar-SA"/>
      </w:rPr>
    </w:lvl>
    <w:lvl w:ilvl="5">
      <w:numFmt w:val="bullet"/>
      <w:lvlText w:val="•"/>
      <w:lvlJc w:val="left"/>
      <w:pPr>
        <w:ind w:left="2534" w:hanging="491"/>
      </w:pPr>
      <w:rPr>
        <w:rFonts w:hint="default"/>
        <w:lang w:val="en-US" w:eastAsia="en-US" w:bidi="ar-SA"/>
      </w:rPr>
    </w:lvl>
    <w:lvl w:ilvl="6">
      <w:numFmt w:val="bullet"/>
      <w:lvlText w:val="•"/>
      <w:lvlJc w:val="left"/>
      <w:pPr>
        <w:ind w:left="3012" w:hanging="491"/>
      </w:pPr>
      <w:rPr>
        <w:rFonts w:hint="default"/>
        <w:lang w:val="en-US" w:eastAsia="en-US" w:bidi="ar-SA"/>
      </w:rPr>
    </w:lvl>
    <w:lvl w:ilvl="7">
      <w:numFmt w:val="bullet"/>
      <w:lvlText w:val="•"/>
      <w:lvlJc w:val="left"/>
      <w:pPr>
        <w:ind w:left="3491" w:hanging="491"/>
      </w:pPr>
      <w:rPr>
        <w:rFonts w:hint="default"/>
        <w:lang w:val="en-US" w:eastAsia="en-US" w:bidi="ar-SA"/>
      </w:rPr>
    </w:lvl>
    <w:lvl w:ilvl="8">
      <w:numFmt w:val="bullet"/>
      <w:lvlText w:val="•"/>
      <w:lvlJc w:val="left"/>
      <w:pPr>
        <w:ind w:left="3969" w:hanging="491"/>
      </w:pPr>
      <w:rPr>
        <w:rFonts w:hint="default"/>
        <w:lang w:val="en-US" w:eastAsia="en-US" w:bidi="ar-SA"/>
      </w:rPr>
    </w:lvl>
  </w:abstractNum>
  <w:abstractNum w:abstractNumId="11">
    <w:nsid w:val="486E60A1"/>
    <w:multiLevelType w:val="hybridMultilevel"/>
    <w:tmpl w:val="99A85674"/>
    <w:lvl w:ilvl="0" w:tplc="36AE342E">
      <w:numFmt w:val="bullet"/>
      <w:lvlText w:val="•"/>
      <w:lvlJc w:val="left"/>
      <w:pPr>
        <w:ind w:left="383" w:hanging="264"/>
      </w:pPr>
      <w:rPr>
        <w:rFonts w:ascii="Times New Roman" w:eastAsia="Times New Roman" w:hAnsi="Times New Roman" w:cs="Times New Roman" w:hint="default"/>
        <w:w w:val="156"/>
        <w:position w:val="1"/>
        <w:sz w:val="18"/>
        <w:szCs w:val="18"/>
        <w:lang w:val="en-US" w:eastAsia="en-US" w:bidi="ar-SA"/>
      </w:rPr>
    </w:lvl>
    <w:lvl w:ilvl="1" w:tplc="178EEAF6">
      <w:numFmt w:val="bullet"/>
      <w:lvlText w:val="•"/>
      <w:lvlJc w:val="left"/>
      <w:pPr>
        <w:ind w:left="620" w:hanging="264"/>
      </w:pPr>
      <w:rPr>
        <w:rFonts w:hint="default"/>
        <w:lang w:val="en-US" w:eastAsia="en-US" w:bidi="ar-SA"/>
      </w:rPr>
    </w:lvl>
    <w:lvl w:ilvl="2" w:tplc="A35A4EE8">
      <w:numFmt w:val="bullet"/>
      <w:lvlText w:val="•"/>
      <w:lvlJc w:val="left"/>
      <w:pPr>
        <w:ind w:left="905" w:hanging="264"/>
      </w:pPr>
      <w:rPr>
        <w:rFonts w:hint="default"/>
        <w:lang w:val="en-US" w:eastAsia="en-US" w:bidi="ar-SA"/>
      </w:rPr>
    </w:lvl>
    <w:lvl w:ilvl="3" w:tplc="A998C418">
      <w:numFmt w:val="bullet"/>
      <w:lvlText w:val="•"/>
      <w:lvlJc w:val="left"/>
      <w:pPr>
        <w:ind w:left="1191" w:hanging="264"/>
      </w:pPr>
      <w:rPr>
        <w:rFonts w:hint="default"/>
        <w:lang w:val="en-US" w:eastAsia="en-US" w:bidi="ar-SA"/>
      </w:rPr>
    </w:lvl>
    <w:lvl w:ilvl="4" w:tplc="6E0E74AE">
      <w:numFmt w:val="bullet"/>
      <w:lvlText w:val="•"/>
      <w:lvlJc w:val="left"/>
      <w:pPr>
        <w:ind w:left="1477" w:hanging="264"/>
      </w:pPr>
      <w:rPr>
        <w:rFonts w:hint="default"/>
        <w:lang w:val="en-US" w:eastAsia="en-US" w:bidi="ar-SA"/>
      </w:rPr>
    </w:lvl>
    <w:lvl w:ilvl="5" w:tplc="D94EFD40">
      <w:numFmt w:val="bullet"/>
      <w:lvlText w:val="•"/>
      <w:lvlJc w:val="left"/>
      <w:pPr>
        <w:ind w:left="1762" w:hanging="264"/>
      </w:pPr>
      <w:rPr>
        <w:rFonts w:hint="default"/>
        <w:lang w:val="en-US" w:eastAsia="en-US" w:bidi="ar-SA"/>
      </w:rPr>
    </w:lvl>
    <w:lvl w:ilvl="6" w:tplc="1BEEC614">
      <w:numFmt w:val="bullet"/>
      <w:lvlText w:val="•"/>
      <w:lvlJc w:val="left"/>
      <w:pPr>
        <w:ind w:left="2048" w:hanging="264"/>
      </w:pPr>
      <w:rPr>
        <w:rFonts w:hint="default"/>
        <w:lang w:val="en-US" w:eastAsia="en-US" w:bidi="ar-SA"/>
      </w:rPr>
    </w:lvl>
    <w:lvl w:ilvl="7" w:tplc="6D6EB4CA">
      <w:numFmt w:val="bullet"/>
      <w:lvlText w:val="•"/>
      <w:lvlJc w:val="left"/>
      <w:pPr>
        <w:ind w:left="2333" w:hanging="264"/>
      </w:pPr>
      <w:rPr>
        <w:rFonts w:hint="default"/>
        <w:lang w:val="en-US" w:eastAsia="en-US" w:bidi="ar-SA"/>
      </w:rPr>
    </w:lvl>
    <w:lvl w:ilvl="8" w:tplc="3988A7FE">
      <w:numFmt w:val="bullet"/>
      <w:lvlText w:val="•"/>
      <w:lvlJc w:val="left"/>
      <w:pPr>
        <w:ind w:left="2619" w:hanging="264"/>
      </w:pPr>
      <w:rPr>
        <w:rFonts w:hint="default"/>
        <w:lang w:val="en-US" w:eastAsia="en-US" w:bidi="ar-SA"/>
      </w:rPr>
    </w:lvl>
  </w:abstractNum>
  <w:abstractNum w:abstractNumId="12">
    <w:nsid w:val="535D65BB"/>
    <w:multiLevelType w:val="multilevel"/>
    <w:tmpl w:val="EAB26EC6"/>
    <w:lvl w:ilvl="0">
      <w:start w:val="4"/>
      <w:numFmt w:val="decimal"/>
      <w:lvlText w:val="%1"/>
      <w:lvlJc w:val="left"/>
      <w:pPr>
        <w:ind w:left="512" w:hanging="393"/>
      </w:pPr>
      <w:rPr>
        <w:rFonts w:hint="default"/>
        <w:lang w:val="en-US" w:eastAsia="en-US" w:bidi="ar-SA"/>
      </w:rPr>
    </w:lvl>
    <w:lvl w:ilvl="1">
      <w:start w:val="1"/>
      <w:numFmt w:val="decimal"/>
      <w:lvlText w:val="%1.%2"/>
      <w:lvlJc w:val="left"/>
      <w:pPr>
        <w:ind w:left="512" w:hanging="393"/>
      </w:pPr>
      <w:rPr>
        <w:rFonts w:ascii="Tahoma" w:eastAsia="Tahoma" w:hAnsi="Tahoma" w:cs="Tahoma" w:hint="default"/>
        <w:b/>
        <w:bCs/>
        <w:w w:val="80"/>
        <w:sz w:val="22"/>
        <w:szCs w:val="22"/>
        <w:lang w:val="en-US" w:eastAsia="en-US" w:bidi="ar-SA"/>
      </w:rPr>
    </w:lvl>
    <w:lvl w:ilvl="2">
      <w:start w:val="1"/>
      <w:numFmt w:val="decimal"/>
      <w:lvlText w:val="%1.%2.%3"/>
      <w:lvlJc w:val="left"/>
      <w:pPr>
        <w:ind w:left="611" w:hanging="491"/>
      </w:pPr>
      <w:rPr>
        <w:rFonts w:ascii="Tahoma" w:eastAsia="Tahoma" w:hAnsi="Tahoma" w:cs="Tahoma" w:hint="default"/>
        <w:b/>
        <w:bCs/>
        <w:w w:val="77"/>
        <w:sz w:val="20"/>
        <w:szCs w:val="20"/>
        <w:lang w:val="en-US" w:eastAsia="en-US" w:bidi="ar-SA"/>
      </w:rPr>
    </w:lvl>
    <w:lvl w:ilvl="3">
      <w:numFmt w:val="bullet"/>
      <w:lvlText w:val="•"/>
      <w:lvlJc w:val="left"/>
      <w:pPr>
        <w:ind w:left="5052" w:hanging="491"/>
      </w:pPr>
      <w:rPr>
        <w:rFonts w:hint="default"/>
        <w:lang w:val="en-US" w:eastAsia="en-US" w:bidi="ar-SA"/>
      </w:rPr>
    </w:lvl>
    <w:lvl w:ilvl="4">
      <w:numFmt w:val="bullet"/>
      <w:lvlText w:val="•"/>
      <w:lvlJc w:val="left"/>
      <w:pPr>
        <w:ind w:left="4305" w:hanging="491"/>
      </w:pPr>
      <w:rPr>
        <w:rFonts w:hint="default"/>
        <w:lang w:val="en-US" w:eastAsia="en-US" w:bidi="ar-SA"/>
      </w:rPr>
    </w:lvl>
    <w:lvl w:ilvl="5">
      <w:numFmt w:val="bullet"/>
      <w:lvlText w:val="•"/>
      <w:lvlJc w:val="left"/>
      <w:pPr>
        <w:ind w:left="3558" w:hanging="491"/>
      </w:pPr>
      <w:rPr>
        <w:rFonts w:hint="default"/>
        <w:lang w:val="en-US" w:eastAsia="en-US" w:bidi="ar-SA"/>
      </w:rPr>
    </w:lvl>
    <w:lvl w:ilvl="6">
      <w:numFmt w:val="bullet"/>
      <w:lvlText w:val="•"/>
      <w:lvlJc w:val="left"/>
      <w:pPr>
        <w:ind w:left="2811" w:hanging="491"/>
      </w:pPr>
      <w:rPr>
        <w:rFonts w:hint="default"/>
        <w:lang w:val="en-US" w:eastAsia="en-US" w:bidi="ar-SA"/>
      </w:rPr>
    </w:lvl>
    <w:lvl w:ilvl="7">
      <w:numFmt w:val="bullet"/>
      <w:lvlText w:val="•"/>
      <w:lvlJc w:val="left"/>
      <w:pPr>
        <w:ind w:left="2064" w:hanging="491"/>
      </w:pPr>
      <w:rPr>
        <w:rFonts w:hint="default"/>
        <w:lang w:val="en-US" w:eastAsia="en-US" w:bidi="ar-SA"/>
      </w:rPr>
    </w:lvl>
    <w:lvl w:ilvl="8">
      <w:numFmt w:val="bullet"/>
      <w:lvlText w:val="•"/>
      <w:lvlJc w:val="left"/>
      <w:pPr>
        <w:ind w:left="1317" w:hanging="491"/>
      </w:pPr>
      <w:rPr>
        <w:rFonts w:hint="default"/>
        <w:lang w:val="en-US" w:eastAsia="en-US" w:bidi="ar-SA"/>
      </w:rPr>
    </w:lvl>
  </w:abstractNum>
  <w:abstractNum w:abstractNumId="13">
    <w:nsid w:val="58452A8D"/>
    <w:multiLevelType w:val="hybridMultilevel"/>
    <w:tmpl w:val="338A8E5E"/>
    <w:lvl w:ilvl="0" w:tplc="32241C9C">
      <w:start w:val="1"/>
      <w:numFmt w:val="decimal"/>
      <w:lvlText w:val="%1."/>
      <w:lvlJc w:val="left"/>
      <w:pPr>
        <w:ind w:left="460" w:hanging="267"/>
        <w:jc w:val="right"/>
      </w:pPr>
      <w:rPr>
        <w:rFonts w:ascii="Times New Roman" w:eastAsia="Times New Roman" w:hAnsi="Times New Roman" w:cs="Times New Roman" w:hint="default"/>
        <w:w w:val="100"/>
        <w:sz w:val="17"/>
        <w:szCs w:val="17"/>
        <w:lang w:val="en-US" w:eastAsia="en-US" w:bidi="ar-SA"/>
      </w:rPr>
    </w:lvl>
    <w:lvl w:ilvl="1" w:tplc="055CED64">
      <w:numFmt w:val="bullet"/>
      <w:lvlText w:val="•"/>
      <w:lvlJc w:val="left"/>
      <w:pPr>
        <w:ind w:left="914" w:hanging="267"/>
      </w:pPr>
      <w:rPr>
        <w:rFonts w:hint="default"/>
        <w:lang w:val="en-US" w:eastAsia="en-US" w:bidi="ar-SA"/>
      </w:rPr>
    </w:lvl>
    <w:lvl w:ilvl="2" w:tplc="AF90CB50">
      <w:numFmt w:val="bullet"/>
      <w:lvlText w:val="•"/>
      <w:lvlJc w:val="left"/>
      <w:pPr>
        <w:ind w:left="1368" w:hanging="267"/>
      </w:pPr>
      <w:rPr>
        <w:rFonts w:hint="default"/>
        <w:lang w:val="en-US" w:eastAsia="en-US" w:bidi="ar-SA"/>
      </w:rPr>
    </w:lvl>
    <w:lvl w:ilvl="3" w:tplc="3718EF1C">
      <w:numFmt w:val="bullet"/>
      <w:lvlText w:val="•"/>
      <w:lvlJc w:val="left"/>
      <w:pPr>
        <w:ind w:left="1822" w:hanging="267"/>
      </w:pPr>
      <w:rPr>
        <w:rFonts w:hint="default"/>
        <w:lang w:val="en-US" w:eastAsia="en-US" w:bidi="ar-SA"/>
      </w:rPr>
    </w:lvl>
    <w:lvl w:ilvl="4" w:tplc="83908C72">
      <w:numFmt w:val="bullet"/>
      <w:lvlText w:val="•"/>
      <w:lvlJc w:val="left"/>
      <w:pPr>
        <w:ind w:left="2277" w:hanging="267"/>
      </w:pPr>
      <w:rPr>
        <w:rFonts w:hint="default"/>
        <w:lang w:val="en-US" w:eastAsia="en-US" w:bidi="ar-SA"/>
      </w:rPr>
    </w:lvl>
    <w:lvl w:ilvl="5" w:tplc="91C6D72A">
      <w:numFmt w:val="bullet"/>
      <w:lvlText w:val="•"/>
      <w:lvlJc w:val="left"/>
      <w:pPr>
        <w:ind w:left="2731" w:hanging="267"/>
      </w:pPr>
      <w:rPr>
        <w:rFonts w:hint="default"/>
        <w:lang w:val="en-US" w:eastAsia="en-US" w:bidi="ar-SA"/>
      </w:rPr>
    </w:lvl>
    <w:lvl w:ilvl="6" w:tplc="DDC8D9AA">
      <w:numFmt w:val="bullet"/>
      <w:lvlText w:val="•"/>
      <w:lvlJc w:val="left"/>
      <w:pPr>
        <w:ind w:left="3185" w:hanging="267"/>
      </w:pPr>
      <w:rPr>
        <w:rFonts w:hint="default"/>
        <w:lang w:val="en-US" w:eastAsia="en-US" w:bidi="ar-SA"/>
      </w:rPr>
    </w:lvl>
    <w:lvl w:ilvl="7" w:tplc="0EFE75E0">
      <w:numFmt w:val="bullet"/>
      <w:lvlText w:val="•"/>
      <w:lvlJc w:val="left"/>
      <w:pPr>
        <w:ind w:left="3640" w:hanging="267"/>
      </w:pPr>
      <w:rPr>
        <w:rFonts w:hint="default"/>
        <w:lang w:val="en-US" w:eastAsia="en-US" w:bidi="ar-SA"/>
      </w:rPr>
    </w:lvl>
    <w:lvl w:ilvl="8" w:tplc="A5C86220">
      <w:numFmt w:val="bullet"/>
      <w:lvlText w:val="•"/>
      <w:lvlJc w:val="left"/>
      <w:pPr>
        <w:ind w:left="4094" w:hanging="267"/>
      </w:pPr>
      <w:rPr>
        <w:rFonts w:hint="default"/>
        <w:lang w:val="en-US" w:eastAsia="en-US" w:bidi="ar-SA"/>
      </w:rPr>
    </w:lvl>
  </w:abstractNum>
  <w:abstractNum w:abstractNumId="14">
    <w:nsid w:val="5DF2479D"/>
    <w:multiLevelType w:val="hybridMultilevel"/>
    <w:tmpl w:val="BD8A03F4"/>
    <w:lvl w:ilvl="0" w:tplc="E1400B8C">
      <w:start w:val="1"/>
      <w:numFmt w:val="decimal"/>
      <w:lvlText w:val="Step %1:"/>
      <w:lvlJc w:val="left"/>
      <w:pPr>
        <w:ind w:left="504" w:hanging="504"/>
      </w:pPr>
      <w:rPr>
        <w:rFonts w:hint="default"/>
        <w:b/>
        <w:bCs/>
        <w:i/>
        <w:iCs/>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78F3640"/>
    <w:multiLevelType w:val="hybridMultilevel"/>
    <w:tmpl w:val="8DAA2D14"/>
    <w:lvl w:ilvl="0" w:tplc="BE3A2840">
      <w:start w:val="1"/>
      <w:numFmt w:val="decimal"/>
      <w:lvlText w:val="6.%1"/>
      <w:lvlJc w:val="left"/>
      <w:pPr>
        <w:ind w:left="720" w:hanging="360"/>
      </w:pPr>
      <w:rPr>
        <w:rFonts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01F1B66"/>
    <w:multiLevelType w:val="hybridMultilevel"/>
    <w:tmpl w:val="873804C4"/>
    <w:lvl w:ilvl="0" w:tplc="04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7">
    <w:nsid w:val="77122E15"/>
    <w:multiLevelType w:val="multilevel"/>
    <w:tmpl w:val="477E37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77F71F53"/>
    <w:multiLevelType w:val="hybridMultilevel"/>
    <w:tmpl w:val="B33A5DC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9">
    <w:nsid w:val="7842481E"/>
    <w:multiLevelType w:val="hybridMultilevel"/>
    <w:tmpl w:val="BDF640B6"/>
    <w:lvl w:ilvl="0" w:tplc="D70807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8DE39CD"/>
    <w:multiLevelType w:val="hybridMultilevel"/>
    <w:tmpl w:val="0804EACA"/>
    <w:lvl w:ilvl="0" w:tplc="FBAC9A94">
      <w:start w:val="1"/>
      <w:numFmt w:val="decimal"/>
      <w:lvlText w:val="6.1.%1"/>
      <w:lvlJc w:val="left"/>
      <w:pPr>
        <w:ind w:left="839"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0"/>
  </w:num>
  <w:num w:numId="3">
    <w:abstractNumId w:val="4"/>
  </w:num>
  <w:num w:numId="4">
    <w:abstractNumId w:val="12"/>
  </w:num>
  <w:num w:numId="5">
    <w:abstractNumId w:val="11"/>
  </w:num>
  <w:num w:numId="6">
    <w:abstractNumId w:val="7"/>
  </w:num>
  <w:num w:numId="7">
    <w:abstractNumId w:val="6"/>
  </w:num>
  <w:num w:numId="8">
    <w:abstractNumId w:val="9"/>
  </w:num>
  <w:num w:numId="9">
    <w:abstractNumId w:val="1"/>
  </w:num>
  <w:num w:numId="10">
    <w:abstractNumId w:val="17"/>
  </w:num>
  <w:num w:numId="11">
    <w:abstractNumId w:val="5"/>
  </w:num>
  <w:num w:numId="12">
    <w:abstractNumId w:val="15"/>
  </w:num>
  <w:num w:numId="13">
    <w:abstractNumId w:val="20"/>
  </w:num>
  <w:num w:numId="14">
    <w:abstractNumId w:val="0"/>
  </w:num>
  <w:num w:numId="15">
    <w:abstractNumId w:val="14"/>
    <w:lvlOverride w:ilvl="0">
      <w:lvl w:ilvl="0" w:tplc="E1400B8C">
        <w:start w:val="1"/>
        <w:numFmt w:val="decimal"/>
        <w:lvlText w:val="Step %1:"/>
        <w:lvlJc w:val="left"/>
        <w:pPr>
          <w:ind w:left="504" w:hanging="144"/>
        </w:pPr>
        <w:rPr>
          <w:rFonts w:hint="default"/>
          <w:b/>
          <w:bCs/>
          <w:i w:val="0"/>
          <w:iCs w:val="0"/>
          <w:sz w:val="18"/>
          <w:szCs w:val="18"/>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6">
    <w:abstractNumId w:val="19"/>
  </w:num>
  <w:num w:numId="17">
    <w:abstractNumId w:val="16"/>
  </w:num>
  <w:num w:numId="18">
    <w:abstractNumId w:val="14"/>
  </w:num>
  <w:num w:numId="19">
    <w:abstractNumId w:val="18"/>
  </w:num>
  <w:num w:numId="20">
    <w:abstractNumId w:val="2"/>
  </w:num>
  <w:num w:numId="21">
    <w:abstractNumId w:val="3"/>
  </w:num>
  <w:num w:numId="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id Ali">
    <w15:presenceInfo w15:providerId="Windows Live" w15:userId="29d96f7943b44a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jE3NrAAMgzMLIzMzZR0lIJTi4sz8/NACsxqAUW8Pe4sAAAA"/>
  </w:docVars>
  <w:rsids>
    <w:rsidRoot w:val="00BC4B95"/>
    <w:rsid w:val="00010D89"/>
    <w:rsid w:val="00011AAC"/>
    <w:rsid w:val="00025EEB"/>
    <w:rsid w:val="000360B5"/>
    <w:rsid w:val="00054AB9"/>
    <w:rsid w:val="000673B8"/>
    <w:rsid w:val="00080370"/>
    <w:rsid w:val="00083520"/>
    <w:rsid w:val="000A53DC"/>
    <w:rsid w:val="000A5494"/>
    <w:rsid w:val="000B2099"/>
    <w:rsid w:val="000B26A6"/>
    <w:rsid w:val="000B5413"/>
    <w:rsid w:val="000C2B94"/>
    <w:rsid w:val="000C420C"/>
    <w:rsid w:val="000D2D25"/>
    <w:rsid w:val="000E35FF"/>
    <w:rsid w:val="000E56BB"/>
    <w:rsid w:val="000F2D51"/>
    <w:rsid w:val="000F3280"/>
    <w:rsid w:val="000F5686"/>
    <w:rsid w:val="0010112B"/>
    <w:rsid w:val="001134EA"/>
    <w:rsid w:val="00117FD0"/>
    <w:rsid w:val="00130A3F"/>
    <w:rsid w:val="001312C9"/>
    <w:rsid w:val="001365C6"/>
    <w:rsid w:val="00147F13"/>
    <w:rsid w:val="0016042E"/>
    <w:rsid w:val="00161722"/>
    <w:rsid w:val="001752ED"/>
    <w:rsid w:val="0017708A"/>
    <w:rsid w:val="00177CF4"/>
    <w:rsid w:val="001A230F"/>
    <w:rsid w:val="001A4DC6"/>
    <w:rsid w:val="001A7EB7"/>
    <w:rsid w:val="001C4752"/>
    <w:rsid w:val="001D5B9B"/>
    <w:rsid w:val="001E1F63"/>
    <w:rsid w:val="001E427D"/>
    <w:rsid w:val="002006C4"/>
    <w:rsid w:val="00243BB7"/>
    <w:rsid w:val="002521B2"/>
    <w:rsid w:val="002543EA"/>
    <w:rsid w:val="00257A35"/>
    <w:rsid w:val="0026400D"/>
    <w:rsid w:val="00266BB3"/>
    <w:rsid w:val="00273399"/>
    <w:rsid w:val="002742E1"/>
    <w:rsid w:val="002757F6"/>
    <w:rsid w:val="00276CB7"/>
    <w:rsid w:val="002921ED"/>
    <w:rsid w:val="002A0265"/>
    <w:rsid w:val="002A0FBE"/>
    <w:rsid w:val="002B4C90"/>
    <w:rsid w:val="002B4E81"/>
    <w:rsid w:val="002C24A2"/>
    <w:rsid w:val="002D1EB8"/>
    <w:rsid w:val="002D5174"/>
    <w:rsid w:val="002E308E"/>
    <w:rsid w:val="002F4502"/>
    <w:rsid w:val="002F5A9B"/>
    <w:rsid w:val="0030086D"/>
    <w:rsid w:val="00311962"/>
    <w:rsid w:val="00320321"/>
    <w:rsid w:val="003411B3"/>
    <w:rsid w:val="00341679"/>
    <w:rsid w:val="00342FB4"/>
    <w:rsid w:val="00345591"/>
    <w:rsid w:val="00356E16"/>
    <w:rsid w:val="0036005F"/>
    <w:rsid w:val="00361A5C"/>
    <w:rsid w:val="00362C61"/>
    <w:rsid w:val="00377D1C"/>
    <w:rsid w:val="003803BD"/>
    <w:rsid w:val="00383194"/>
    <w:rsid w:val="003856FE"/>
    <w:rsid w:val="00385C36"/>
    <w:rsid w:val="003866A0"/>
    <w:rsid w:val="00390657"/>
    <w:rsid w:val="003B2C52"/>
    <w:rsid w:val="003B6DBC"/>
    <w:rsid w:val="003C2C74"/>
    <w:rsid w:val="003C3DFA"/>
    <w:rsid w:val="003C48CA"/>
    <w:rsid w:val="003D0562"/>
    <w:rsid w:val="003D78C4"/>
    <w:rsid w:val="003E0025"/>
    <w:rsid w:val="003E7834"/>
    <w:rsid w:val="003F4B21"/>
    <w:rsid w:val="004012C1"/>
    <w:rsid w:val="00417546"/>
    <w:rsid w:val="004229D1"/>
    <w:rsid w:val="00425913"/>
    <w:rsid w:val="00426771"/>
    <w:rsid w:val="004402A6"/>
    <w:rsid w:val="00442139"/>
    <w:rsid w:val="00445359"/>
    <w:rsid w:val="00446430"/>
    <w:rsid w:val="004531B4"/>
    <w:rsid w:val="00453262"/>
    <w:rsid w:val="00464FCC"/>
    <w:rsid w:val="00477BCF"/>
    <w:rsid w:val="00480C64"/>
    <w:rsid w:val="00482355"/>
    <w:rsid w:val="00483406"/>
    <w:rsid w:val="00485657"/>
    <w:rsid w:val="00490627"/>
    <w:rsid w:val="004A08E6"/>
    <w:rsid w:val="004A3C0E"/>
    <w:rsid w:val="004A7131"/>
    <w:rsid w:val="004B0109"/>
    <w:rsid w:val="004B1C2F"/>
    <w:rsid w:val="004E1426"/>
    <w:rsid w:val="004F5401"/>
    <w:rsid w:val="004F7575"/>
    <w:rsid w:val="004F757F"/>
    <w:rsid w:val="00513BA8"/>
    <w:rsid w:val="00514685"/>
    <w:rsid w:val="00532BE7"/>
    <w:rsid w:val="00533AB7"/>
    <w:rsid w:val="00534E97"/>
    <w:rsid w:val="005405EE"/>
    <w:rsid w:val="00545E6B"/>
    <w:rsid w:val="0055454A"/>
    <w:rsid w:val="00557810"/>
    <w:rsid w:val="00562857"/>
    <w:rsid w:val="00567A9B"/>
    <w:rsid w:val="005702E5"/>
    <w:rsid w:val="00570E7B"/>
    <w:rsid w:val="00580A4D"/>
    <w:rsid w:val="00591856"/>
    <w:rsid w:val="00592583"/>
    <w:rsid w:val="00596634"/>
    <w:rsid w:val="005970F1"/>
    <w:rsid w:val="005A4F02"/>
    <w:rsid w:val="005A6882"/>
    <w:rsid w:val="005B32C9"/>
    <w:rsid w:val="005B456F"/>
    <w:rsid w:val="005B714B"/>
    <w:rsid w:val="005C100E"/>
    <w:rsid w:val="005C4D8A"/>
    <w:rsid w:val="005C606C"/>
    <w:rsid w:val="005D1AB0"/>
    <w:rsid w:val="005E3BCC"/>
    <w:rsid w:val="005E5DF3"/>
    <w:rsid w:val="005F0EBB"/>
    <w:rsid w:val="005F55CB"/>
    <w:rsid w:val="0061097F"/>
    <w:rsid w:val="00622EC3"/>
    <w:rsid w:val="006248D6"/>
    <w:rsid w:val="00632523"/>
    <w:rsid w:val="00645D11"/>
    <w:rsid w:val="006502EE"/>
    <w:rsid w:val="00651AFA"/>
    <w:rsid w:val="006569F6"/>
    <w:rsid w:val="00666ED9"/>
    <w:rsid w:val="00676749"/>
    <w:rsid w:val="00681642"/>
    <w:rsid w:val="006835D8"/>
    <w:rsid w:val="006A41C8"/>
    <w:rsid w:val="006A7045"/>
    <w:rsid w:val="006B0C05"/>
    <w:rsid w:val="006B5C2A"/>
    <w:rsid w:val="006D0CD3"/>
    <w:rsid w:val="006D7768"/>
    <w:rsid w:val="006E1292"/>
    <w:rsid w:val="006F28BF"/>
    <w:rsid w:val="006F721C"/>
    <w:rsid w:val="006F7833"/>
    <w:rsid w:val="006F789B"/>
    <w:rsid w:val="0070169C"/>
    <w:rsid w:val="007033DE"/>
    <w:rsid w:val="00706BED"/>
    <w:rsid w:val="007070C1"/>
    <w:rsid w:val="00711644"/>
    <w:rsid w:val="007122E2"/>
    <w:rsid w:val="00712415"/>
    <w:rsid w:val="00723F1B"/>
    <w:rsid w:val="00742F9F"/>
    <w:rsid w:val="00744BED"/>
    <w:rsid w:val="0074635D"/>
    <w:rsid w:val="007539A5"/>
    <w:rsid w:val="00755F72"/>
    <w:rsid w:val="00773703"/>
    <w:rsid w:val="0077398F"/>
    <w:rsid w:val="007846F9"/>
    <w:rsid w:val="00786E1B"/>
    <w:rsid w:val="00797C1A"/>
    <w:rsid w:val="00797F76"/>
    <w:rsid w:val="007A317B"/>
    <w:rsid w:val="007A5837"/>
    <w:rsid w:val="007B48BF"/>
    <w:rsid w:val="007B4B19"/>
    <w:rsid w:val="007B558F"/>
    <w:rsid w:val="007B6601"/>
    <w:rsid w:val="007C2CBD"/>
    <w:rsid w:val="007C7C7C"/>
    <w:rsid w:val="007D02F2"/>
    <w:rsid w:val="007E41DB"/>
    <w:rsid w:val="007F09DC"/>
    <w:rsid w:val="00800875"/>
    <w:rsid w:val="00802491"/>
    <w:rsid w:val="00810217"/>
    <w:rsid w:val="00816417"/>
    <w:rsid w:val="00824B1F"/>
    <w:rsid w:val="0083353C"/>
    <w:rsid w:val="00833A7F"/>
    <w:rsid w:val="008516F3"/>
    <w:rsid w:val="008636F7"/>
    <w:rsid w:val="00867A00"/>
    <w:rsid w:val="0087187A"/>
    <w:rsid w:val="0087453E"/>
    <w:rsid w:val="008815C6"/>
    <w:rsid w:val="00892AC7"/>
    <w:rsid w:val="00894A72"/>
    <w:rsid w:val="008A6BDD"/>
    <w:rsid w:val="008C7ECF"/>
    <w:rsid w:val="008D0B4B"/>
    <w:rsid w:val="008D0DC1"/>
    <w:rsid w:val="008D3571"/>
    <w:rsid w:val="008E0BFB"/>
    <w:rsid w:val="008E4A15"/>
    <w:rsid w:val="008E4ECA"/>
    <w:rsid w:val="008F10AB"/>
    <w:rsid w:val="008F6B13"/>
    <w:rsid w:val="008F79D2"/>
    <w:rsid w:val="009021A3"/>
    <w:rsid w:val="00904CA4"/>
    <w:rsid w:val="009158C5"/>
    <w:rsid w:val="00926E1F"/>
    <w:rsid w:val="00946BDF"/>
    <w:rsid w:val="00956B4E"/>
    <w:rsid w:val="00961678"/>
    <w:rsid w:val="009637BE"/>
    <w:rsid w:val="00963A4A"/>
    <w:rsid w:val="00966991"/>
    <w:rsid w:val="00983E67"/>
    <w:rsid w:val="00985ACF"/>
    <w:rsid w:val="0098733D"/>
    <w:rsid w:val="009A07CE"/>
    <w:rsid w:val="009A420B"/>
    <w:rsid w:val="009B0A99"/>
    <w:rsid w:val="009B0F0C"/>
    <w:rsid w:val="009B5C18"/>
    <w:rsid w:val="009B6600"/>
    <w:rsid w:val="009D2ECD"/>
    <w:rsid w:val="009D3293"/>
    <w:rsid w:val="009D3B67"/>
    <w:rsid w:val="009D6256"/>
    <w:rsid w:val="009E23A2"/>
    <w:rsid w:val="009F4B13"/>
    <w:rsid w:val="00A11D1D"/>
    <w:rsid w:val="00A150A6"/>
    <w:rsid w:val="00A25C8C"/>
    <w:rsid w:val="00A27801"/>
    <w:rsid w:val="00A30D68"/>
    <w:rsid w:val="00A3139F"/>
    <w:rsid w:val="00A4701F"/>
    <w:rsid w:val="00A4741C"/>
    <w:rsid w:val="00A51664"/>
    <w:rsid w:val="00A54021"/>
    <w:rsid w:val="00A739AD"/>
    <w:rsid w:val="00A76AC9"/>
    <w:rsid w:val="00A80226"/>
    <w:rsid w:val="00A802C1"/>
    <w:rsid w:val="00A813BE"/>
    <w:rsid w:val="00A821C0"/>
    <w:rsid w:val="00A829AC"/>
    <w:rsid w:val="00A97116"/>
    <w:rsid w:val="00AA3A7E"/>
    <w:rsid w:val="00AA4BB0"/>
    <w:rsid w:val="00AA7391"/>
    <w:rsid w:val="00AC0236"/>
    <w:rsid w:val="00AC1BF0"/>
    <w:rsid w:val="00AC302D"/>
    <w:rsid w:val="00AC4521"/>
    <w:rsid w:val="00AC6A4A"/>
    <w:rsid w:val="00AD0E7C"/>
    <w:rsid w:val="00AD63D3"/>
    <w:rsid w:val="00AD7D52"/>
    <w:rsid w:val="00AE29D4"/>
    <w:rsid w:val="00AE49C3"/>
    <w:rsid w:val="00AF2465"/>
    <w:rsid w:val="00AF609F"/>
    <w:rsid w:val="00B06E25"/>
    <w:rsid w:val="00B148B2"/>
    <w:rsid w:val="00B150F1"/>
    <w:rsid w:val="00B203B8"/>
    <w:rsid w:val="00B22B8D"/>
    <w:rsid w:val="00B22EAB"/>
    <w:rsid w:val="00B428C2"/>
    <w:rsid w:val="00B45AB5"/>
    <w:rsid w:val="00B47903"/>
    <w:rsid w:val="00B61E9E"/>
    <w:rsid w:val="00B65C56"/>
    <w:rsid w:val="00B742E7"/>
    <w:rsid w:val="00B77E36"/>
    <w:rsid w:val="00B96B38"/>
    <w:rsid w:val="00BA1922"/>
    <w:rsid w:val="00BA4E24"/>
    <w:rsid w:val="00BB45B8"/>
    <w:rsid w:val="00BB6A66"/>
    <w:rsid w:val="00BC0DF5"/>
    <w:rsid w:val="00BC2BB0"/>
    <w:rsid w:val="00BC37FD"/>
    <w:rsid w:val="00BC4B95"/>
    <w:rsid w:val="00BC6E93"/>
    <w:rsid w:val="00BD3DC0"/>
    <w:rsid w:val="00BD681A"/>
    <w:rsid w:val="00BD6C93"/>
    <w:rsid w:val="00BE0479"/>
    <w:rsid w:val="00BE26B4"/>
    <w:rsid w:val="00BE4189"/>
    <w:rsid w:val="00C0007B"/>
    <w:rsid w:val="00C059C2"/>
    <w:rsid w:val="00C07A14"/>
    <w:rsid w:val="00C10587"/>
    <w:rsid w:val="00C1408C"/>
    <w:rsid w:val="00C22032"/>
    <w:rsid w:val="00C23E3E"/>
    <w:rsid w:val="00C27166"/>
    <w:rsid w:val="00C276A8"/>
    <w:rsid w:val="00C36055"/>
    <w:rsid w:val="00C37B0F"/>
    <w:rsid w:val="00C460CC"/>
    <w:rsid w:val="00C4624F"/>
    <w:rsid w:val="00C50791"/>
    <w:rsid w:val="00C639AC"/>
    <w:rsid w:val="00C773CB"/>
    <w:rsid w:val="00C86A8A"/>
    <w:rsid w:val="00C86D88"/>
    <w:rsid w:val="00C9063C"/>
    <w:rsid w:val="00C92E23"/>
    <w:rsid w:val="00CA1836"/>
    <w:rsid w:val="00CD4C4E"/>
    <w:rsid w:val="00CD6E85"/>
    <w:rsid w:val="00CE1415"/>
    <w:rsid w:val="00CE2F80"/>
    <w:rsid w:val="00CE6031"/>
    <w:rsid w:val="00D24C09"/>
    <w:rsid w:val="00D30F59"/>
    <w:rsid w:val="00D33C9A"/>
    <w:rsid w:val="00D35297"/>
    <w:rsid w:val="00D368DE"/>
    <w:rsid w:val="00D3753E"/>
    <w:rsid w:val="00D51B11"/>
    <w:rsid w:val="00D72027"/>
    <w:rsid w:val="00D72596"/>
    <w:rsid w:val="00D87FD8"/>
    <w:rsid w:val="00D973BD"/>
    <w:rsid w:val="00D977AA"/>
    <w:rsid w:val="00DB4DB5"/>
    <w:rsid w:val="00DC15A8"/>
    <w:rsid w:val="00DC25CE"/>
    <w:rsid w:val="00DC2CA6"/>
    <w:rsid w:val="00DC6315"/>
    <w:rsid w:val="00DC6535"/>
    <w:rsid w:val="00DD3531"/>
    <w:rsid w:val="00DD4427"/>
    <w:rsid w:val="00DD4753"/>
    <w:rsid w:val="00DE0DD7"/>
    <w:rsid w:val="00DE149B"/>
    <w:rsid w:val="00DE28E6"/>
    <w:rsid w:val="00DE6B5E"/>
    <w:rsid w:val="00E01CD5"/>
    <w:rsid w:val="00E03487"/>
    <w:rsid w:val="00E04BDA"/>
    <w:rsid w:val="00E11DAB"/>
    <w:rsid w:val="00E15BA9"/>
    <w:rsid w:val="00E207A1"/>
    <w:rsid w:val="00E2732F"/>
    <w:rsid w:val="00E313CC"/>
    <w:rsid w:val="00E36D59"/>
    <w:rsid w:val="00E44403"/>
    <w:rsid w:val="00E67D29"/>
    <w:rsid w:val="00E74E78"/>
    <w:rsid w:val="00E85703"/>
    <w:rsid w:val="00E864F1"/>
    <w:rsid w:val="00EA143A"/>
    <w:rsid w:val="00EA4D28"/>
    <w:rsid w:val="00EA6863"/>
    <w:rsid w:val="00EB1AA9"/>
    <w:rsid w:val="00EB206C"/>
    <w:rsid w:val="00EB324B"/>
    <w:rsid w:val="00EC0221"/>
    <w:rsid w:val="00EC2044"/>
    <w:rsid w:val="00ED1AB7"/>
    <w:rsid w:val="00EE2862"/>
    <w:rsid w:val="00EE42E3"/>
    <w:rsid w:val="00EF6983"/>
    <w:rsid w:val="00EF7CAC"/>
    <w:rsid w:val="00F0314B"/>
    <w:rsid w:val="00F04B2A"/>
    <w:rsid w:val="00F0788C"/>
    <w:rsid w:val="00F23D74"/>
    <w:rsid w:val="00F35BA5"/>
    <w:rsid w:val="00F35E0C"/>
    <w:rsid w:val="00F367F5"/>
    <w:rsid w:val="00F5133E"/>
    <w:rsid w:val="00F66AA7"/>
    <w:rsid w:val="00F7329C"/>
    <w:rsid w:val="00F75542"/>
    <w:rsid w:val="00F822A9"/>
    <w:rsid w:val="00F853A4"/>
    <w:rsid w:val="00F93B6B"/>
    <w:rsid w:val="00F93C4B"/>
    <w:rsid w:val="00F95739"/>
    <w:rsid w:val="00FA247E"/>
    <w:rsid w:val="00FB49EE"/>
    <w:rsid w:val="00FB556B"/>
    <w:rsid w:val="00FB7ACB"/>
    <w:rsid w:val="00FC7DBE"/>
    <w:rsid w:val="00FC7FD8"/>
    <w:rsid w:val="00FD1F97"/>
    <w:rsid w:val="00FE4AD4"/>
    <w:rsid w:val="00FF0123"/>
    <w:rsid w:val="00FF0892"/>
    <w:rsid w:val="00FF50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B6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73" w:hanging="254"/>
      <w:outlineLvl w:val="0"/>
    </w:pPr>
    <w:rPr>
      <w:rFonts w:ascii="Tahoma" w:eastAsia="Tahoma" w:hAnsi="Tahoma" w:cs="Tahoma"/>
      <w:b/>
      <w:bCs/>
      <w:sz w:val="24"/>
      <w:szCs w:val="24"/>
    </w:rPr>
  </w:style>
  <w:style w:type="paragraph" w:styleId="Heading2">
    <w:name w:val="heading 2"/>
    <w:basedOn w:val="Normal"/>
    <w:uiPriority w:val="9"/>
    <w:unhideWhenUsed/>
    <w:qFormat/>
    <w:pPr>
      <w:spacing w:before="171"/>
      <w:ind w:left="512" w:hanging="393"/>
      <w:outlineLvl w:val="1"/>
    </w:pPr>
    <w:rPr>
      <w:rFonts w:ascii="Tahoma" w:eastAsia="Tahoma" w:hAnsi="Tahoma" w:cs="Tahoma"/>
      <w:b/>
      <w:bCs/>
    </w:rPr>
  </w:style>
  <w:style w:type="paragraph" w:styleId="Heading3">
    <w:name w:val="heading 3"/>
    <w:basedOn w:val="Normal"/>
    <w:uiPriority w:val="9"/>
    <w:unhideWhenUsed/>
    <w:qFormat/>
    <w:pPr>
      <w:ind w:left="611" w:hanging="492"/>
      <w:outlineLvl w:val="2"/>
    </w:pPr>
    <w:rPr>
      <w:rFonts w:ascii="Tahoma" w:eastAsia="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49"/>
      <w:ind w:left="120"/>
    </w:pPr>
    <w:rPr>
      <w:rFonts w:ascii="Tahoma" w:eastAsia="Tahoma" w:hAnsi="Tahoma" w:cs="Tahoma"/>
      <w:b/>
      <w:bCs/>
      <w:sz w:val="32"/>
      <w:szCs w:val="32"/>
    </w:rPr>
  </w:style>
  <w:style w:type="paragraph" w:styleId="ListParagraph">
    <w:name w:val="List Paragraph"/>
    <w:basedOn w:val="Normal"/>
    <w:uiPriority w:val="34"/>
    <w:qFormat/>
    <w:pPr>
      <w:spacing w:before="2"/>
      <w:ind w:left="460" w:hanging="341"/>
      <w:jc w:val="both"/>
    </w:pPr>
  </w:style>
  <w:style w:type="paragraph" w:customStyle="1" w:styleId="TableParagraph">
    <w:name w:val="Table Paragraph"/>
    <w:basedOn w:val="Normal"/>
    <w:uiPriority w:val="1"/>
    <w:qFormat/>
    <w:pPr>
      <w:spacing w:before="9"/>
    </w:pPr>
  </w:style>
  <w:style w:type="paragraph" w:styleId="Header">
    <w:name w:val="header"/>
    <w:basedOn w:val="Normal"/>
    <w:link w:val="HeaderChar"/>
    <w:uiPriority w:val="99"/>
    <w:unhideWhenUsed/>
    <w:rsid w:val="005E3BCC"/>
    <w:pPr>
      <w:tabs>
        <w:tab w:val="center" w:pos="4513"/>
        <w:tab w:val="right" w:pos="9026"/>
      </w:tabs>
    </w:pPr>
  </w:style>
  <w:style w:type="character" w:customStyle="1" w:styleId="HeaderChar">
    <w:name w:val="Header Char"/>
    <w:basedOn w:val="DefaultParagraphFont"/>
    <w:link w:val="Header"/>
    <w:uiPriority w:val="99"/>
    <w:rsid w:val="005E3BCC"/>
    <w:rPr>
      <w:rFonts w:ascii="Times New Roman" w:eastAsia="Times New Roman" w:hAnsi="Times New Roman" w:cs="Times New Roman"/>
    </w:rPr>
  </w:style>
  <w:style w:type="paragraph" w:styleId="Footer">
    <w:name w:val="footer"/>
    <w:basedOn w:val="Normal"/>
    <w:link w:val="FooterChar"/>
    <w:uiPriority w:val="99"/>
    <w:unhideWhenUsed/>
    <w:rsid w:val="005E3BCC"/>
    <w:pPr>
      <w:tabs>
        <w:tab w:val="center" w:pos="4513"/>
        <w:tab w:val="right" w:pos="9026"/>
      </w:tabs>
    </w:pPr>
  </w:style>
  <w:style w:type="character" w:customStyle="1" w:styleId="FooterChar">
    <w:name w:val="Footer Char"/>
    <w:basedOn w:val="DefaultParagraphFont"/>
    <w:link w:val="Footer"/>
    <w:uiPriority w:val="99"/>
    <w:rsid w:val="005E3BCC"/>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8516F3"/>
    <w:rPr>
      <w:vertAlign w:val="superscript"/>
    </w:rPr>
  </w:style>
  <w:style w:type="table" w:styleId="TableGrid">
    <w:name w:val="Table Grid"/>
    <w:basedOn w:val="TableNormal"/>
    <w:uiPriority w:val="39"/>
    <w:rsid w:val="00A54021"/>
    <w:pPr>
      <w:widowControl/>
      <w:autoSpaceDE/>
      <w:autoSpaceDN/>
    </w:pPr>
    <w:rPr>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uiPriority w:val="1"/>
    <w:rsid w:val="00926E1F"/>
    <w:rPr>
      <w:rFonts w:ascii="Times New Roman" w:eastAsia="Times New Roman" w:hAnsi="Times New Roman" w:cs="Times New Roman"/>
      <w:sz w:val="20"/>
      <w:szCs w:val="20"/>
    </w:rPr>
  </w:style>
  <w:style w:type="paragraph" w:styleId="NoSpacing">
    <w:name w:val="No Spacing"/>
    <w:uiPriority w:val="1"/>
    <w:qFormat/>
    <w:rsid w:val="00723F1B"/>
    <w:pPr>
      <w:widowControl/>
      <w:autoSpaceDE/>
      <w:autoSpaceDN/>
    </w:pPr>
    <w:rPr>
      <w:kern w:val="2"/>
      <w:lang w:val="en-IN"/>
      <w14:ligatures w14:val="standardContextual"/>
    </w:rPr>
  </w:style>
  <w:style w:type="paragraph" w:styleId="Caption">
    <w:name w:val="caption"/>
    <w:basedOn w:val="Normal"/>
    <w:next w:val="Normal"/>
    <w:uiPriority w:val="35"/>
    <w:unhideWhenUsed/>
    <w:qFormat/>
    <w:rsid w:val="0087453E"/>
    <w:pPr>
      <w:widowControl/>
      <w:autoSpaceDE/>
      <w:autoSpaceDN/>
      <w:spacing w:after="200"/>
    </w:pPr>
    <w:rPr>
      <w:rFonts w:asciiTheme="minorHAnsi" w:eastAsiaTheme="minorHAnsi" w:hAnsiTheme="minorHAnsi" w:cstheme="minorBidi"/>
      <w:i/>
      <w:iCs/>
      <w:color w:val="1F497D" w:themeColor="text2"/>
      <w:kern w:val="2"/>
      <w:sz w:val="18"/>
      <w:szCs w:val="18"/>
      <w:lang w:val="en-IN"/>
      <w14:ligatures w14:val="standardContextual"/>
    </w:rPr>
  </w:style>
  <w:style w:type="paragraph" w:styleId="FootnoteText">
    <w:name w:val="footnote text"/>
    <w:basedOn w:val="Normal"/>
    <w:link w:val="FootnoteTextChar"/>
    <w:uiPriority w:val="99"/>
    <w:unhideWhenUsed/>
    <w:rsid w:val="006569F6"/>
    <w:pPr>
      <w:widowControl/>
      <w:autoSpaceDE/>
      <w:autoSpaceDN/>
    </w:pPr>
    <w:rPr>
      <w:rFonts w:asciiTheme="minorHAnsi" w:eastAsiaTheme="minorHAnsi" w:hAnsiTheme="minorHAnsi" w:cstheme="minorBidi"/>
      <w:kern w:val="2"/>
      <w:sz w:val="20"/>
      <w:szCs w:val="20"/>
      <w:lang w:val="en-IN"/>
      <w14:ligatures w14:val="standardContextual"/>
    </w:rPr>
  </w:style>
  <w:style w:type="character" w:customStyle="1" w:styleId="FootnoteTextChar">
    <w:name w:val="Footnote Text Char"/>
    <w:basedOn w:val="DefaultParagraphFont"/>
    <w:link w:val="FootnoteText"/>
    <w:uiPriority w:val="99"/>
    <w:rsid w:val="006569F6"/>
    <w:rPr>
      <w:kern w:val="2"/>
      <w:sz w:val="20"/>
      <w:szCs w:val="20"/>
      <w:lang w:val="en-IN"/>
      <w14:ligatures w14:val="standardContextual"/>
    </w:rPr>
  </w:style>
  <w:style w:type="character" w:styleId="Hyperlink">
    <w:name w:val="Hyperlink"/>
    <w:basedOn w:val="DefaultParagraphFont"/>
    <w:uiPriority w:val="99"/>
    <w:unhideWhenUsed/>
    <w:rsid w:val="006569F6"/>
    <w:rPr>
      <w:color w:val="0000FF" w:themeColor="hyperlink"/>
      <w:u w:val="single"/>
    </w:rPr>
  </w:style>
  <w:style w:type="character" w:customStyle="1" w:styleId="UnresolvedMention1">
    <w:name w:val="Unresolved Mention1"/>
    <w:basedOn w:val="DefaultParagraphFont"/>
    <w:uiPriority w:val="99"/>
    <w:semiHidden/>
    <w:unhideWhenUsed/>
    <w:rsid w:val="00E864F1"/>
    <w:rPr>
      <w:color w:val="605E5C"/>
      <w:shd w:val="clear" w:color="auto" w:fill="E1DFDD"/>
    </w:rPr>
  </w:style>
  <w:style w:type="paragraph" w:styleId="BalloonText">
    <w:name w:val="Balloon Text"/>
    <w:basedOn w:val="Normal"/>
    <w:link w:val="BalloonTextChar"/>
    <w:uiPriority w:val="99"/>
    <w:semiHidden/>
    <w:unhideWhenUsed/>
    <w:rsid w:val="00DC2CA6"/>
    <w:rPr>
      <w:rFonts w:ascii="Tahoma" w:hAnsi="Tahoma" w:cs="Tahoma"/>
      <w:sz w:val="16"/>
      <w:szCs w:val="16"/>
    </w:rPr>
  </w:style>
  <w:style w:type="character" w:customStyle="1" w:styleId="BalloonTextChar">
    <w:name w:val="Balloon Text Char"/>
    <w:basedOn w:val="DefaultParagraphFont"/>
    <w:link w:val="BalloonText"/>
    <w:uiPriority w:val="99"/>
    <w:semiHidden/>
    <w:rsid w:val="00DC2CA6"/>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CD4C4E"/>
    <w:rPr>
      <w:sz w:val="16"/>
      <w:szCs w:val="16"/>
    </w:rPr>
  </w:style>
  <w:style w:type="paragraph" w:styleId="CommentText">
    <w:name w:val="annotation text"/>
    <w:basedOn w:val="Normal"/>
    <w:link w:val="CommentTextChar"/>
    <w:uiPriority w:val="99"/>
    <w:unhideWhenUsed/>
    <w:rsid w:val="00CD4C4E"/>
    <w:rPr>
      <w:sz w:val="20"/>
      <w:szCs w:val="20"/>
    </w:rPr>
  </w:style>
  <w:style w:type="character" w:customStyle="1" w:styleId="CommentTextChar">
    <w:name w:val="Comment Text Char"/>
    <w:basedOn w:val="DefaultParagraphFont"/>
    <w:link w:val="CommentText"/>
    <w:uiPriority w:val="99"/>
    <w:rsid w:val="00CD4C4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4C4E"/>
    <w:rPr>
      <w:b/>
      <w:bCs/>
    </w:rPr>
  </w:style>
  <w:style w:type="character" w:customStyle="1" w:styleId="CommentSubjectChar">
    <w:name w:val="Comment Subject Char"/>
    <w:basedOn w:val="CommentTextChar"/>
    <w:link w:val="CommentSubject"/>
    <w:uiPriority w:val="99"/>
    <w:semiHidden/>
    <w:rsid w:val="00CD4C4E"/>
    <w:rPr>
      <w:rFonts w:ascii="Times New Roman" w:eastAsia="Times New Roman" w:hAnsi="Times New Roman" w:cs="Times New Roman"/>
      <w:b/>
      <w:bCs/>
      <w:sz w:val="20"/>
      <w:szCs w:val="20"/>
    </w:rPr>
  </w:style>
  <w:style w:type="paragraph" w:styleId="Revision">
    <w:name w:val="Revision"/>
    <w:hidden/>
    <w:uiPriority w:val="99"/>
    <w:semiHidden/>
    <w:rsid w:val="00A802C1"/>
    <w:pPr>
      <w:widowControl/>
      <w:autoSpaceDE/>
      <w:autoSpaceDN/>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73" w:hanging="254"/>
      <w:outlineLvl w:val="0"/>
    </w:pPr>
    <w:rPr>
      <w:rFonts w:ascii="Tahoma" w:eastAsia="Tahoma" w:hAnsi="Tahoma" w:cs="Tahoma"/>
      <w:b/>
      <w:bCs/>
      <w:sz w:val="24"/>
      <w:szCs w:val="24"/>
    </w:rPr>
  </w:style>
  <w:style w:type="paragraph" w:styleId="Heading2">
    <w:name w:val="heading 2"/>
    <w:basedOn w:val="Normal"/>
    <w:uiPriority w:val="9"/>
    <w:unhideWhenUsed/>
    <w:qFormat/>
    <w:pPr>
      <w:spacing w:before="171"/>
      <w:ind w:left="512" w:hanging="393"/>
      <w:outlineLvl w:val="1"/>
    </w:pPr>
    <w:rPr>
      <w:rFonts w:ascii="Tahoma" w:eastAsia="Tahoma" w:hAnsi="Tahoma" w:cs="Tahoma"/>
      <w:b/>
      <w:bCs/>
    </w:rPr>
  </w:style>
  <w:style w:type="paragraph" w:styleId="Heading3">
    <w:name w:val="heading 3"/>
    <w:basedOn w:val="Normal"/>
    <w:uiPriority w:val="9"/>
    <w:unhideWhenUsed/>
    <w:qFormat/>
    <w:pPr>
      <w:ind w:left="611" w:hanging="492"/>
      <w:outlineLvl w:val="2"/>
    </w:pPr>
    <w:rPr>
      <w:rFonts w:ascii="Tahoma" w:eastAsia="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49"/>
      <w:ind w:left="120"/>
    </w:pPr>
    <w:rPr>
      <w:rFonts w:ascii="Tahoma" w:eastAsia="Tahoma" w:hAnsi="Tahoma" w:cs="Tahoma"/>
      <w:b/>
      <w:bCs/>
      <w:sz w:val="32"/>
      <w:szCs w:val="32"/>
    </w:rPr>
  </w:style>
  <w:style w:type="paragraph" w:styleId="ListParagraph">
    <w:name w:val="List Paragraph"/>
    <w:basedOn w:val="Normal"/>
    <w:uiPriority w:val="34"/>
    <w:qFormat/>
    <w:pPr>
      <w:spacing w:before="2"/>
      <w:ind w:left="460" w:hanging="341"/>
      <w:jc w:val="both"/>
    </w:pPr>
  </w:style>
  <w:style w:type="paragraph" w:customStyle="1" w:styleId="TableParagraph">
    <w:name w:val="Table Paragraph"/>
    <w:basedOn w:val="Normal"/>
    <w:uiPriority w:val="1"/>
    <w:qFormat/>
    <w:pPr>
      <w:spacing w:before="9"/>
    </w:pPr>
  </w:style>
  <w:style w:type="paragraph" w:styleId="Header">
    <w:name w:val="header"/>
    <w:basedOn w:val="Normal"/>
    <w:link w:val="HeaderChar"/>
    <w:uiPriority w:val="99"/>
    <w:unhideWhenUsed/>
    <w:rsid w:val="005E3BCC"/>
    <w:pPr>
      <w:tabs>
        <w:tab w:val="center" w:pos="4513"/>
        <w:tab w:val="right" w:pos="9026"/>
      </w:tabs>
    </w:pPr>
  </w:style>
  <w:style w:type="character" w:customStyle="1" w:styleId="HeaderChar">
    <w:name w:val="Header Char"/>
    <w:basedOn w:val="DefaultParagraphFont"/>
    <w:link w:val="Header"/>
    <w:uiPriority w:val="99"/>
    <w:rsid w:val="005E3BCC"/>
    <w:rPr>
      <w:rFonts w:ascii="Times New Roman" w:eastAsia="Times New Roman" w:hAnsi="Times New Roman" w:cs="Times New Roman"/>
    </w:rPr>
  </w:style>
  <w:style w:type="paragraph" w:styleId="Footer">
    <w:name w:val="footer"/>
    <w:basedOn w:val="Normal"/>
    <w:link w:val="FooterChar"/>
    <w:uiPriority w:val="99"/>
    <w:unhideWhenUsed/>
    <w:rsid w:val="005E3BCC"/>
    <w:pPr>
      <w:tabs>
        <w:tab w:val="center" w:pos="4513"/>
        <w:tab w:val="right" w:pos="9026"/>
      </w:tabs>
    </w:pPr>
  </w:style>
  <w:style w:type="character" w:customStyle="1" w:styleId="FooterChar">
    <w:name w:val="Footer Char"/>
    <w:basedOn w:val="DefaultParagraphFont"/>
    <w:link w:val="Footer"/>
    <w:uiPriority w:val="99"/>
    <w:rsid w:val="005E3BCC"/>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8516F3"/>
    <w:rPr>
      <w:vertAlign w:val="superscript"/>
    </w:rPr>
  </w:style>
  <w:style w:type="table" w:styleId="TableGrid">
    <w:name w:val="Table Grid"/>
    <w:basedOn w:val="TableNormal"/>
    <w:uiPriority w:val="39"/>
    <w:rsid w:val="00A54021"/>
    <w:pPr>
      <w:widowControl/>
      <w:autoSpaceDE/>
      <w:autoSpaceDN/>
    </w:pPr>
    <w:rPr>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uiPriority w:val="1"/>
    <w:rsid w:val="00926E1F"/>
    <w:rPr>
      <w:rFonts w:ascii="Times New Roman" w:eastAsia="Times New Roman" w:hAnsi="Times New Roman" w:cs="Times New Roman"/>
      <w:sz w:val="20"/>
      <w:szCs w:val="20"/>
    </w:rPr>
  </w:style>
  <w:style w:type="paragraph" w:styleId="NoSpacing">
    <w:name w:val="No Spacing"/>
    <w:uiPriority w:val="1"/>
    <w:qFormat/>
    <w:rsid w:val="00723F1B"/>
    <w:pPr>
      <w:widowControl/>
      <w:autoSpaceDE/>
      <w:autoSpaceDN/>
    </w:pPr>
    <w:rPr>
      <w:kern w:val="2"/>
      <w:lang w:val="en-IN"/>
      <w14:ligatures w14:val="standardContextual"/>
    </w:rPr>
  </w:style>
  <w:style w:type="paragraph" w:styleId="Caption">
    <w:name w:val="caption"/>
    <w:basedOn w:val="Normal"/>
    <w:next w:val="Normal"/>
    <w:uiPriority w:val="35"/>
    <w:unhideWhenUsed/>
    <w:qFormat/>
    <w:rsid w:val="0087453E"/>
    <w:pPr>
      <w:widowControl/>
      <w:autoSpaceDE/>
      <w:autoSpaceDN/>
      <w:spacing w:after="200"/>
    </w:pPr>
    <w:rPr>
      <w:rFonts w:asciiTheme="minorHAnsi" w:eastAsiaTheme="minorHAnsi" w:hAnsiTheme="minorHAnsi" w:cstheme="minorBidi"/>
      <w:i/>
      <w:iCs/>
      <w:color w:val="1F497D" w:themeColor="text2"/>
      <w:kern w:val="2"/>
      <w:sz w:val="18"/>
      <w:szCs w:val="18"/>
      <w:lang w:val="en-IN"/>
      <w14:ligatures w14:val="standardContextual"/>
    </w:rPr>
  </w:style>
  <w:style w:type="paragraph" w:styleId="FootnoteText">
    <w:name w:val="footnote text"/>
    <w:basedOn w:val="Normal"/>
    <w:link w:val="FootnoteTextChar"/>
    <w:uiPriority w:val="99"/>
    <w:unhideWhenUsed/>
    <w:rsid w:val="006569F6"/>
    <w:pPr>
      <w:widowControl/>
      <w:autoSpaceDE/>
      <w:autoSpaceDN/>
    </w:pPr>
    <w:rPr>
      <w:rFonts w:asciiTheme="minorHAnsi" w:eastAsiaTheme="minorHAnsi" w:hAnsiTheme="minorHAnsi" w:cstheme="minorBidi"/>
      <w:kern w:val="2"/>
      <w:sz w:val="20"/>
      <w:szCs w:val="20"/>
      <w:lang w:val="en-IN"/>
      <w14:ligatures w14:val="standardContextual"/>
    </w:rPr>
  </w:style>
  <w:style w:type="character" w:customStyle="1" w:styleId="FootnoteTextChar">
    <w:name w:val="Footnote Text Char"/>
    <w:basedOn w:val="DefaultParagraphFont"/>
    <w:link w:val="FootnoteText"/>
    <w:uiPriority w:val="99"/>
    <w:rsid w:val="006569F6"/>
    <w:rPr>
      <w:kern w:val="2"/>
      <w:sz w:val="20"/>
      <w:szCs w:val="20"/>
      <w:lang w:val="en-IN"/>
      <w14:ligatures w14:val="standardContextual"/>
    </w:rPr>
  </w:style>
  <w:style w:type="character" w:styleId="Hyperlink">
    <w:name w:val="Hyperlink"/>
    <w:basedOn w:val="DefaultParagraphFont"/>
    <w:uiPriority w:val="99"/>
    <w:unhideWhenUsed/>
    <w:rsid w:val="006569F6"/>
    <w:rPr>
      <w:color w:val="0000FF" w:themeColor="hyperlink"/>
      <w:u w:val="single"/>
    </w:rPr>
  </w:style>
  <w:style w:type="character" w:customStyle="1" w:styleId="UnresolvedMention1">
    <w:name w:val="Unresolved Mention1"/>
    <w:basedOn w:val="DefaultParagraphFont"/>
    <w:uiPriority w:val="99"/>
    <w:semiHidden/>
    <w:unhideWhenUsed/>
    <w:rsid w:val="00E864F1"/>
    <w:rPr>
      <w:color w:val="605E5C"/>
      <w:shd w:val="clear" w:color="auto" w:fill="E1DFDD"/>
    </w:rPr>
  </w:style>
  <w:style w:type="paragraph" w:styleId="BalloonText">
    <w:name w:val="Balloon Text"/>
    <w:basedOn w:val="Normal"/>
    <w:link w:val="BalloonTextChar"/>
    <w:uiPriority w:val="99"/>
    <w:semiHidden/>
    <w:unhideWhenUsed/>
    <w:rsid w:val="00DC2CA6"/>
    <w:rPr>
      <w:rFonts w:ascii="Tahoma" w:hAnsi="Tahoma" w:cs="Tahoma"/>
      <w:sz w:val="16"/>
      <w:szCs w:val="16"/>
    </w:rPr>
  </w:style>
  <w:style w:type="character" w:customStyle="1" w:styleId="BalloonTextChar">
    <w:name w:val="Balloon Text Char"/>
    <w:basedOn w:val="DefaultParagraphFont"/>
    <w:link w:val="BalloonText"/>
    <w:uiPriority w:val="99"/>
    <w:semiHidden/>
    <w:rsid w:val="00DC2CA6"/>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CD4C4E"/>
    <w:rPr>
      <w:sz w:val="16"/>
      <w:szCs w:val="16"/>
    </w:rPr>
  </w:style>
  <w:style w:type="paragraph" w:styleId="CommentText">
    <w:name w:val="annotation text"/>
    <w:basedOn w:val="Normal"/>
    <w:link w:val="CommentTextChar"/>
    <w:uiPriority w:val="99"/>
    <w:unhideWhenUsed/>
    <w:rsid w:val="00CD4C4E"/>
    <w:rPr>
      <w:sz w:val="20"/>
      <w:szCs w:val="20"/>
    </w:rPr>
  </w:style>
  <w:style w:type="character" w:customStyle="1" w:styleId="CommentTextChar">
    <w:name w:val="Comment Text Char"/>
    <w:basedOn w:val="DefaultParagraphFont"/>
    <w:link w:val="CommentText"/>
    <w:uiPriority w:val="99"/>
    <w:rsid w:val="00CD4C4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4C4E"/>
    <w:rPr>
      <w:b/>
      <w:bCs/>
    </w:rPr>
  </w:style>
  <w:style w:type="character" w:customStyle="1" w:styleId="CommentSubjectChar">
    <w:name w:val="Comment Subject Char"/>
    <w:basedOn w:val="CommentTextChar"/>
    <w:link w:val="CommentSubject"/>
    <w:uiPriority w:val="99"/>
    <w:semiHidden/>
    <w:rsid w:val="00CD4C4E"/>
    <w:rPr>
      <w:rFonts w:ascii="Times New Roman" w:eastAsia="Times New Roman" w:hAnsi="Times New Roman" w:cs="Times New Roman"/>
      <w:b/>
      <w:bCs/>
      <w:sz w:val="20"/>
      <w:szCs w:val="20"/>
    </w:rPr>
  </w:style>
  <w:style w:type="paragraph" w:styleId="Revision">
    <w:name w:val="Revision"/>
    <w:hidden/>
    <w:uiPriority w:val="99"/>
    <w:semiHidden/>
    <w:rsid w:val="00A802C1"/>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hart" Target="charts/chart4.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hart" Target="charts/chart3.xml"/><Relationship Id="rId25" Type="http://schemas.openxmlformats.org/officeDocument/2006/relationships/header" Target="header3.xm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2.xm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hyperlink" Target="https://www.kaggle.com/code/haojie98/amazon-product-recommendations/data"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hart" Target="charts/chart5.xml"/><Relationship Id="rId31"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towardsdatascience.com/recsys-series-part-5-neural-matrix-factorization-for-collaborative-filtering-a0aebfe15883" TargetMode="External"/><Relationship Id="rId27" Type="http://schemas.openxmlformats.org/officeDocument/2006/relationships/footer" Target="footer4.xml"/><Relationship Id="rId30" Type="http://schemas.microsoft.com/office/2018/08/relationships/commentsExtensible" Target="commentsExtensi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0930448256748594"/>
          <c:y val="0.22423698191020347"/>
          <c:w val="0.82047613716001311"/>
          <c:h val="0.64027882526369739"/>
        </c:manualLayout>
      </c:layout>
      <c:lineChart>
        <c:grouping val="stacked"/>
        <c:varyColors val="0"/>
        <c:ser>
          <c:idx val="0"/>
          <c:order val="0"/>
          <c:tx>
            <c:strRef>
              <c:f>Sheet1!$E$23</c:f>
              <c:strCache>
                <c:ptCount val="1"/>
                <c:pt idx="0">
                  <c:v>MNB</c:v>
                </c:pt>
              </c:strCache>
            </c:strRef>
          </c:tx>
          <c:spPr>
            <a:ln w="19050" cap="rnd">
              <a:solidFill>
                <a:schemeClr val="accent1"/>
              </a:solidFill>
              <a:round/>
            </a:ln>
            <a:effectLst/>
          </c:spPr>
          <c:marker>
            <c:symbol val="none"/>
          </c:marker>
          <c:cat>
            <c:strRef>
              <c:f>Sheet1!$F$22:$I$22</c:f>
              <c:strCache>
                <c:ptCount val="4"/>
                <c:pt idx="0">
                  <c:v>Precision</c:v>
                </c:pt>
                <c:pt idx="1">
                  <c:v>Recall</c:v>
                </c:pt>
                <c:pt idx="2">
                  <c:v>F1-Measure</c:v>
                </c:pt>
                <c:pt idx="3">
                  <c:v>Accuracy</c:v>
                </c:pt>
              </c:strCache>
            </c:strRef>
          </c:cat>
          <c:val>
            <c:numRef>
              <c:f>Sheet1!$F$23:$I$23</c:f>
              <c:numCache>
                <c:formatCode>General</c:formatCode>
                <c:ptCount val="4"/>
                <c:pt idx="0">
                  <c:v>0.81899999999999995</c:v>
                </c:pt>
                <c:pt idx="1">
                  <c:v>0.81200000000000006</c:v>
                </c:pt>
                <c:pt idx="2">
                  <c:v>0.82299999999999995</c:v>
                </c:pt>
                <c:pt idx="3">
                  <c:v>0.85229999999999995</c:v>
                </c:pt>
              </c:numCache>
            </c:numRef>
          </c:val>
          <c:smooth val="0"/>
          <c:extLst xmlns:c16r2="http://schemas.microsoft.com/office/drawing/2015/06/chart">
            <c:ext xmlns:c16="http://schemas.microsoft.com/office/drawing/2014/chart" uri="{C3380CC4-5D6E-409C-BE32-E72D297353CC}">
              <c16:uniqueId val="{00000000-3D43-4074-951D-4B959B05D1A5}"/>
            </c:ext>
          </c:extLst>
        </c:ser>
        <c:dLbls>
          <c:showLegendKey val="0"/>
          <c:showVal val="0"/>
          <c:showCatName val="0"/>
          <c:showSerName val="0"/>
          <c:showPercent val="0"/>
          <c:showBubbleSize val="0"/>
        </c:dLbls>
        <c:marker val="1"/>
        <c:smooth val="0"/>
        <c:axId val="165937920"/>
        <c:axId val="165939456"/>
      </c:lineChart>
      <c:catAx>
        <c:axId val="16593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5939456"/>
        <c:crosses val="autoZero"/>
        <c:auto val="1"/>
        <c:lblAlgn val="ctr"/>
        <c:lblOffset val="100"/>
        <c:noMultiLvlLbl val="0"/>
      </c:catAx>
      <c:valAx>
        <c:axId val="1659394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5937920"/>
        <c:crossesAt val="1"/>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Sheet1!$F$40</c:f>
              <c:strCache>
                <c:ptCount val="1"/>
                <c:pt idx="0">
                  <c:v>MLP</c:v>
                </c:pt>
              </c:strCache>
            </c:strRef>
          </c:tx>
          <c:spPr>
            <a:ln w="28575" cap="rnd">
              <a:solidFill>
                <a:schemeClr val="accent1"/>
              </a:solidFill>
              <a:round/>
            </a:ln>
            <a:effectLst/>
          </c:spPr>
          <c:marker>
            <c:symbol val="none"/>
          </c:marker>
          <c:cat>
            <c:strRef>
              <c:f>Sheet1!$G$39:$J$39</c:f>
              <c:strCache>
                <c:ptCount val="4"/>
                <c:pt idx="0">
                  <c:v>Precision</c:v>
                </c:pt>
                <c:pt idx="1">
                  <c:v>Recall</c:v>
                </c:pt>
                <c:pt idx="2">
                  <c:v>F1-Measure</c:v>
                </c:pt>
                <c:pt idx="3">
                  <c:v>Accuracy</c:v>
                </c:pt>
              </c:strCache>
            </c:strRef>
          </c:cat>
          <c:val>
            <c:numRef>
              <c:f>Sheet1!$G$40:$J$40</c:f>
              <c:numCache>
                <c:formatCode>General</c:formatCode>
                <c:ptCount val="4"/>
                <c:pt idx="0">
                  <c:v>0.86499999999999999</c:v>
                </c:pt>
                <c:pt idx="1">
                  <c:v>0.83099999999999996</c:v>
                </c:pt>
                <c:pt idx="2">
                  <c:v>0.86499999999999999</c:v>
                </c:pt>
                <c:pt idx="3">
                  <c:v>0.82979999999999998</c:v>
                </c:pt>
              </c:numCache>
            </c:numRef>
          </c:val>
          <c:smooth val="0"/>
          <c:extLst xmlns:c16r2="http://schemas.microsoft.com/office/drawing/2015/06/chart">
            <c:ext xmlns:c16="http://schemas.microsoft.com/office/drawing/2014/chart" uri="{C3380CC4-5D6E-409C-BE32-E72D297353CC}">
              <c16:uniqueId val="{00000000-15E7-4634-A64C-9D6BB019DAAE}"/>
            </c:ext>
          </c:extLst>
        </c:ser>
        <c:dLbls>
          <c:showLegendKey val="0"/>
          <c:showVal val="0"/>
          <c:showCatName val="0"/>
          <c:showSerName val="0"/>
          <c:showPercent val="0"/>
          <c:showBubbleSize val="0"/>
        </c:dLbls>
        <c:marker val="1"/>
        <c:smooth val="0"/>
        <c:axId val="165956224"/>
        <c:axId val="165962112"/>
      </c:lineChart>
      <c:catAx>
        <c:axId val="165956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5962112"/>
        <c:crosses val="autoZero"/>
        <c:auto val="1"/>
        <c:lblAlgn val="ctr"/>
        <c:lblOffset val="100"/>
        <c:noMultiLvlLbl val="0"/>
      </c:catAx>
      <c:valAx>
        <c:axId val="1659621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5956224"/>
        <c:crosses val="autoZero"/>
        <c:crossBetween val="between"/>
      </c:valAx>
      <c:spPr>
        <a:noFill/>
        <a:ln>
          <a:noFill/>
        </a:ln>
        <a:effectLst/>
      </c:spPr>
    </c:plotArea>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1360238089896882"/>
          <c:y val="0.18090090090090094"/>
          <c:w val="0.84461224398232271"/>
          <c:h val="0.66189799248066961"/>
        </c:manualLayout>
      </c:layout>
      <c:lineChart>
        <c:grouping val="stacked"/>
        <c:varyColors val="0"/>
        <c:ser>
          <c:idx val="0"/>
          <c:order val="0"/>
          <c:tx>
            <c:strRef>
              <c:f>Sheet1!$G$4</c:f>
              <c:strCache>
                <c:ptCount val="1"/>
                <c:pt idx="0">
                  <c:v>LR</c:v>
                </c:pt>
              </c:strCache>
            </c:strRef>
          </c:tx>
          <c:spPr>
            <a:ln w="28575" cap="rnd">
              <a:solidFill>
                <a:schemeClr val="accent1"/>
              </a:solidFill>
              <a:round/>
            </a:ln>
            <a:effectLst/>
          </c:spPr>
          <c:marker>
            <c:symbol val="none"/>
          </c:marker>
          <c:cat>
            <c:strRef>
              <c:f>Sheet1!$H$3:$K$3</c:f>
              <c:strCache>
                <c:ptCount val="4"/>
                <c:pt idx="0">
                  <c:v>Precision</c:v>
                </c:pt>
                <c:pt idx="1">
                  <c:v>Recall</c:v>
                </c:pt>
                <c:pt idx="2">
                  <c:v>F1-Measure</c:v>
                </c:pt>
                <c:pt idx="3">
                  <c:v>Accuracy</c:v>
                </c:pt>
              </c:strCache>
            </c:strRef>
          </c:cat>
          <c:val>
            <c:numRef>
              <c:f>Sheet1!$H$4:$K$4</c:f>
              <c:numCache>
                <c:formatCode>General</c:formatCode>
                <c:ptCount val="4"/>
                <c:pt idx="0">
                  <c:v>0.79800000000000004</c:v>
                </c:pt>
                <c:pt idx="1">
                  <c:v>0.79100000000000004</c:v>
                </c:pt>
                <c:pt idx="2">
                  <c:v>0.82099999999999995</c:v>
                </c:pt>
                <c:pt idx="3">
                  <c:v>0.92500000000000004</c:v>
                </c:pt>
              </c:numCache>
            </c:numRef>
          </c:val>
          <c:smooth val="0"/>
          <c:extLst xmlns:c16r2="http://schemas.microsoft.com/office/drawing/2015/06/chart">
            <c:ext xmlns:c16="http://schemas.microsoft.com/office/drawing/2014/chart" uri="{C3380CC4-5D6E-409C-BE32-E72D297353CC}">
              <c16:uniqueId val="{00000000-1393-4C7F-AB48-E1D1870D2CDD}"/>
            </c:ext>
          </c:extLst>
        </c:ser>
        <c:dLbls>
          <c:showLegendKey val="0"/>
          <c:showVal val="0"/>
          <c:showCatName val="0"/>
          <c:showSerName val="0"/>
          <c:showPercent val="0"/>
          <c:showBubbleSize val="0"/>
        </c:dLbls>
        <c:marker val="1"/>
        <c:smooth val="0"/>
        <c:axId val="165991168"/>
        <c:axId val="165992704"/>
      </c:lineChart>
      <c:catAx>
        <c:axId val="165991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5992704"/>
        <c:crosses val="autoZero"/>
        <c:auto val="1"/>
        <c:lblAlgn val="ctr"/>
        <c:lblOffset val="100"/>
        <c:noMultiLvlLbl val="0"/>
      </c:catAx>
      <c:valAx>
        <c:axId val="16599270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5991168"/>
        <c:crosses val="autoZero"/>
        <c:crossBetween val="between"/>
      </c:valAx>
      <c:spPr>
        <a:noFill/>
        <a:ln>
          <a:noFill/>
        </a:ln>
        <a:effectLst/>
      </c:spPr>
    </c:plotArea>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Sheet1!$G$20</c:f>
              <c:strCache>
                <c:ptCount val="1"/>
                <c:pt idx="0">
                  <c:v>Ensemble Classifiers</c:v>
                </c:pt>
              </c:strCache>
            </c:strRef>
          </c:tx>
          <c:spPr>
            <a:ln w="28575" cap="rnd">
              <a:solidFill>
                <a:schemeClr val="accent1"/>
              </a:solidFill>
              <a:round/>
            </a:ln>
            <a:effectLst/>
          </c:spPr>
          <c:marker>
            <c:symbol val="none"/>
          </c:marker>
          <c:cat>
            <c:strRef>
              <c:f>Sheet1!$H$19:$K$19</c:f>
              <c:strCache>
                <c:ptCount val="4"/>
                <c:pt idx="0">
                  <c:v>Precision</c:v>
                </c:pt>
                <c:pt idx="1">
                  <c:v>Recall</c:v>
                </c:pt>
                <c:pt idx="2">
                  <c:v>F1-Measure</c:v>
                </c:pt>
                <c:pt idx="3">
                  <c:v>Accuracy</c:v>
                </c:pt>
              </c:strCache>
            </c:strRef>
          </c:cat>
          <c:val>
            <c:numRef>
              <c:f>Sheet1!$H$20:$K$20</c:f>
              <c:numCache>
                <c:formatCode>General</c:formatCode>
                <c:ptCount val="4"/>
                <c:pt idx="0">
                  <c:v>0.90800000000000003</c:v>
                </c:pt>
                <c:pt idx="1">
                  <c:v>0.89700000000000002</c:v>
                </c:pt>
                <c:pt idx="2">
                  <c:v>0.94099999999999995</c:v>
                </c:pt>
                <c:pt idx="3">
                  <c:v>0.95199999999999996</c:v>
                </c:pt>
              </c:numCache>
            </c:numRef>
          </c:val>
          <c:smooth val="0"/>
          <c:extLst xmlns:c16r2="http://schemas.microsoft.com/office/drawing/2015/06/chart">
            <c:ext xmlns:c16="http://schemas.microsoft.com/office/drawing/2014/chart" uri="{C3380CC4-5D6E-409C-BE32-E72D297353CC}">
              <c16:uniqueId val="{00000000-AE68-4F34-8766-537743F25D72}"/>
            </c:ext>
          </c:extLst>
        </c:ser>
        <c:dLbls>
          <c:showLegendKey val="0"/>
          <c:showVal val="0"/>
          <c:showCatName val="0"/>
          <c:showSerName val="0"/>
          <c:showPercent val="0"/>
          <c:showBubbleSize val="0"/>
        </c:dLbls>
        <c:marker val="1"/>
        <c:smooth val="0"/>
        <c:axId val="166000896"/>
        <c:axId val="166002688"/>
      </c:lineChart>
      <c:catAx>
        <c:axId val="166000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6002688"/>
        <c:crosses val="autoZero"/>
        <c:auto val="1"/>
        <c:lblAlgn val="ctr"/>
        <c:lblOffset val="100"/>
        <c:noMultiLvlLbl val="0"/>
      </c:catAx>
      <c:valAx>
        <c:axId val="1660026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6000896"/>
        <c:crosses val="autoZero"/>
        <c:crossBetween val="between"/>
      </c:valAx>
      <c:spPr>
        <a:noFill/>
        <a:ln>
          <a:noFill/>
        </a:ln>
        <a:effectLst/>
      </c:spPr>
    </c:plotArea>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Sheet1!$F$36</c:f>
              <c:strCache>
                <c:ptCount val="1"/>
                <c:pt idx="0">
                  <c:v>Error Rate</c:v>
                </c:pt>
              </c:strCache>
            </c:strRef>
          </c:tx>
          <c:spPr>
            <a:ln w="28575" cap="rnd">
              <a:solidFill>
                <a:schemeClr val="accent1"/>
              </a:solidFill>
              <a:round/>
            </a:ln>
            <a:effectLst/>
          </c:spPr>
          <c:marker>
            <c:symbol val="none"/>
          </c:marker>
          <c:cat>
            <c:strRef>
              <c:f>Sheet1!$E$37:$E$40</c:f>
              <c:strCache>
                <c:ptCount val="4"/>
                <c:pt idx="0">
                  <c:v>MNB</c:v>
                </c:pt>
                <c:pt idx="1">
                  <c:v>MLP</c:v>
                </c:pt>
                <c:pt idx="2">
                  <c:v>LR</c:v>
                </c:pt>
                <c:pt idx="3">
                  <c:v>Ensemble Classifiers (MNB+MLP+LR)</c:v>
                </c:pt>
              </c:strCache>
            </c:strRef>
          </c:cat>
          <c:val>
            <c:numRef>
              <c:f>Sheet1!$F$37:$F$40</c:f>
              <c:numCache>
                <c:formatCode>General</c:formatCode>
                <c:ptCount val="4"/>
                <c:pt idx="0">
                  <c:v>0.108</c:v>
                </c:pt>
                <c:pt idx="1">
                  <c:v>0.153</c:v>
                </c:pt>
                <c:pt idx="2">
                  <c:v>0.10970000000000001</c:v>
                </c:pt>
                <c:pt idx="3">
                  <c:v>8.6999999999999994E-2</c:v>
                </c:pt>
              </c:numCache>
            </c:numRef>
          </c:val>
          <c:smooth val="0"/>
          <c:extLst xmlns:c16r2="http://schemas.microsoft.com/office/drawing/2015/06/chart">
            <c:ext xmlns:c16="http://schemas.microsoft.com/office/drawing/2014/chart" uri="{C3380CC4-5D6E-409C-BE32-E72D297353CC}">
              <c16:uniqueId val="{00000000-A6AB-40BE-8B5E-440882462D96}"/>
            </c:ext>
          </c:extLst>
        </c:ser>
        <c:dLbls>
          <c:showLegendKey val="0"/>
          <c:showVal val="0"/>
          <c:showCatName val="0"/>
          <c:showSerName val="0"/>
          <c:showPercent val="0"/>
          <c:showBubbleSize val="0"/>
        </c:dLbls>
        <c:marker val="1"/>
        <c:smooth val="0"/>
        <c:axId val="166039936"/>
        <c:axId val="166041472"/>
      </c:lineChart>
      <c:catAx>
        <c:axId val="166039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6041472"/>
        <c:crosses val="autoZero"/>
        <c:auto val="1"/>
        <c:lblAlgn val="ctr"/>
        <c:lblOffset val="100"/>
        <c:noMultiLvlLbl val="0"/>
      </c:catAx>
      <c:valAx>
        <c:axId val="1660414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6039936"/>
        <c:crosses val="autoZero"/>
        <c:crossBetween val="between"/>
      </c:valAx>
      <c:spPr>
        <a:noFill/>
        <a:ln>
          <a:noFill/>
        </a:ln>
        <a:effectLst/>
      </c:spPr>
    </c:plotArea>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a:t>Comparision Graph</a:t>
            </a:r>
          </a:p>
        </c:rich>
      </c:tx>
      <c:overlay val="0"/>
      <c:spPr>
        <a:noFill/>
        <a:ln>
          <a:noFill/>
        </a:ln>
        <a:effectLst/>
      </c:spPr>
    </c:title>
    <c:autoTitleDeleted val="0"/>
    <c:plotArea>
      <c:layout>
        <c:manualLayout>
          <c:layoutTarget val="inner"/>
          <c:xMode val="edge"/>
          <c:yMode val="edge"/>
          <c:x val="6.6681960030586726E-2"/>
          <c:y val="0.14046692607003891"/>
          <c:w val="0.90444664889329773"/>
          <c:h val="0.5343199852936672"/>
        </c:manualLayout>
      </c:layout>
      <c:barChart>
        <c:barDir val="col"/>
        <c:grouping val="clustered"/>
        <c:varyColors val="0"/>
        <c:ser>
          <c:idx val="0"/>
          <c:order val="0"/>
          <c:tx>
            <c:strRef>
              <c:f>Sheet1!$C$74</c:f>
              <c:strCache>
                <c:ptCount val="1"/>
                <c:pt idx="0">
                  <c:v>Precision </c:v>
                </c:pt>
              </c:strCache>
            </c:strRef>
          </c:tx>
          <c:spPr>
            <a:pattFill prst="narHorz">
              <a:fgClr>
                <a:schemeClr val="accent2">
                  <a:lumMod val="60000"/>
                  <a:lumOff val="40000"/>
                </a:schemeClr>
              </a:fgClr>
              <a:bgClr>
                <a:schemeClr val="bg1"/>
              </a:bgClr>
            </a:pattFill>
            <a:ln>
              <a:noFill/>
            </a:ln>
            <a:effectLst/>
          </c:spPr>
          <c:invertIfNegative val="0"/>
          <c:cat>
            <c:strRef>
              <c:f>Sheet1!$D$73:$J$73</c:f>
              <c:strCache>
                <c:ptCount val="7"/>
                <c:pt idx="0">
                  <c:v>MNB [18]</c:v>
                </c:pt>
                <c:pt idx="1">
                  <c:v>MLP [18]</c:v>
                </c:pt>
                <c:pt idx="2">
                  <c:v>LR [18]</c:v>
                </c:pt>
                <c:pt idx="3">
                  <c:v>MNB</c:v>
                </c:pt>
                <c:pt idx="4">
                  <c:v>MLP</c:v>
                </c:pt>
                <c:pt idx="5">
                  <c:v>LR</c:v>
                </c:pt>
                <c:pt idx="6">
                  <c:v>Proposed Ensemble Classifiers (MNB+MLP+LR) </c:v>
                </c:pt>
              </c:strCache>
            </c:strRef>
          </c:cat>
          <c:val>
            <c:numRef>
              <c:f>Sheet1!$D$74:$J$74</c:f>
              <c:numCache>
                <c:formatCode>General</c:formatCode>
                <c:ptCount val="7"/>
                <c:pt idx="0">
                  <c:v>0.78300000000000003</c:v>
                </c:pt>
                <c:pt idx="1">
                  <c:v>0.753</c:v>
                </c:pt>
                <c:pt idx="2">
                  <c:v>0.78300000000000003</c:v>
                </c:pt>
                <c:pt idx="3">
                  <c:v>0.81899999999999995</c:v>
                </c:pt>
                <c:pt idx="4">
                  <c:v>0.86499999999999999</c:v>
                </c:pt>
                <c:pt idx="5">
                  <c:v>0.79800000000000004</c:v>
                </c:pt>
                <c:pt idx="6">
                  <c:v>0.90800000000000003</c:v>
                </c:pt>
              </c:numCache>
            </c:numRef>
          </c:val>
          <c:extLst xmlns:c16r2="http://schemas.microsoft.com/office/drawing/2015/06/chart">
            <c:ext xmlns:c16="http://schemas.microsoft.com/office/drawing/2014/chart" uri="{C3380CC4-5D6E-409C-BE32-E72D297353CC}">
              <c16:uniqueId val="{00000000-9476-45F4-91C6-BD574141D49D}"/>
            </c:ext>
          </c:extLst>
        </c:ser>
        <c:ser>
          <c:idx val="1"/>
          <c:order val="1"/>
          <c:tx>
            <c:strRef>
              <c:f>Sheet1!$C$75</c:f>
              <c:strCache>
                <c:ptCount val="1"/>
                <c:pt idx="0">
                  <c:v>Recall </c:v>
                </c:pt>
              </c:strCache>
            </c:strRef>
          </c:tx>
          <c:spPr>
            <a:pattFill prst="narHorz">
              <a:fgClr>
                <a:schemeClr val="accent5">
                  <a:lumMod val="50000"/>
                </a:schemeClr>
              </a:fgClr>
              <a:bgClr>
                <a:schemeClr val="bg1"/>
              </a:bgClr>
            </a:pattFill>
            <a:ln>
              <a:gradFill>
                <a:gsLst>
                  <a:gs pos="33935">
                    <a:srgbClr val="D4DEF1"/>
                  </a:gs>
                  <a:gs pos="48618">
                    <a:srgbClr val="C5D3EC"/>
                  </a:gs>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4800000" scaled="0"/>
              </a:gradFill>
            </a:ln>
            <a:effectLst/>
          </c:spPr>
          <c:invertIfNegative val="1"/>
          <c:cat>
            <c:strRef>
              <c:f>Sheet1!$D$73:$J$73</c:f>
              <c:strCache>
                <c:ptCount val="7"/>
                <c:pt idx="0">
                  <c:v>MNB [18]</c:v>
                </c:pt>
                <c:pt idx="1">
                  <c:v>MLP [18]</c:v>
                </c:pt>
                <c:pt idx="2">
                  <c:v>LR [18]</c:v>
                </c:pt>
                <c:pt idx="3">
                  <c:v>MNB</c:v>
                </c:pt>
                <c:pt idx="4">
                  <c:v>MLP</c:v>
                </c:pt>
                <c:pt idx="5">
                  <c:v>LR</c:v>
                </c:pt>
                <c:pt idx="6">
                  <c:v>Proposed Ensemble Classifiers (MNB+MLP+LR) </c:v>
                </c:pt>
              </c:strCache>
            </c:strRef>
          </c:cat>
          <c:val>
            <c:numRef>
              <c:f>Sheet1!$D$75:$J$75</c:f>
              <c:numCache>
                <c:formatCode>General</c:formatCode>
                <c:ptCount val="7"/>
                <c:pt idx="0">
                  <c:v>0.77400000000000002</c:v>
                </c:pt>
                <c:pt idx="1">
                  <c:v>0.748</c:v>
                </c:pt>
                <c:pt idx="2">
                  <c:v>0.77400000000000002</c:v>
                </c:pt>
                <c:pt idx="3">
                  <c:v>0.81200000000000006</c:v>
                </c:pt>
                <c:pt idx="4">
                  <c:v>0.83099999999999996</c:v>
                </c:pt>
                <c:pt idx="5">
                  <c:v>0.79100000000000004</c:v>
                </c:pt>
                <c:pt idx="6">
                  <c:v>0.89700000000000002</c:v>
                </c:pt>
              </c:numCache>
            </c:numRef>
          </c:val>
          <c:extLst xmlns:c16r2="http://schemas.microsoft.com/office/drawing/2015/06/chart">
            <c:ext xmlns:c16="http://schemas.microsoft.com/office/drawing/2014/chart" uri="{C3380CC4-5D6E-409C-BE32-E72D297353CC}">
              <c16:uniqueId val="{00000001-9476-45F4-91C6-BD574141D49D}"/>
            </c:ext>
          </c:extLst>
        </c:ser>
        <c:ser>
          <c:idx val="2"/>
          <c:order val="2"/>
          <c:tx>
            <c:strRef>
              <c:f>Sheet1!$C$76</c:f>
              <c:strCache>
                <c:ptCount val="1"/>
                <c:pt idx="0">
                  <c:v>F1-measure</c:v>
                </c:pt>
              </c:strCache>
            </c:strRef>
          </c:tx>
          <c:spPr>
            <a:pattFill prst="narHorz">
              <a:fgClr>
                <a:schemeClr val="accent6">
                  <a:lumMod val="50000"/>
                </a:schemeClr>
              </a:fgClr>
              <a:bgClr>
                <a:schemeClr val="bg1"/>
              </a:bgClr>
            </a:pattFill>
            <a:ln>
              <a:noFill/>
            </a:ln>
            <a:effectLst/>
          </c:spPr>
          <c:invertIfNegative val="1"/>
          <c:cat>
            <c:strRef>
              <c:f>Sheet1!$D$73:$J$73</c:f>
              <c:strCache>
                <c:ptCount val="7"/>
                <c:pt idx="0">
                  <c:v>MNB [18]</c:v>
                </c:pt>
                <c:pt idx="1">
                  <c:v>MLP [18]</c:v>
                </c:pt>
                <c:pt idx="2">
                  <c:v>LR [18]</c:v>
                </c:pt>
                <c:pt idx="3">
                  <c:v>MNB</c:v>
                </c:pt>
                <c:pt idx="4">
                  <c:v>MLP</c:v>
                </c:pt>
                <c:pt idx="5">
                  <c:v>LR</c:v>
                </c:pt>
                <c:pt idx="6">
                  <c:v>Proposed Ensemble Classifiers (MNB+MLP+LR) </c:v>
                </c:pt>
              </c:strCache>
            </c:strRef>
          </c:cat>
          <c:val>
            <c:numRef>
              <c:f>Sheet1!$D$76:$J$76</c:f>
              <c:numCache>
                <c:formatCode>General</c:formatCode>
                <c:ptCount val="7"/>
                <c:pt idx="0">
                  <c:v>0.77700000000000002</c:v>
                </c:pt>
                <c:pt idx="1">
                  <c:v>0.747</c:v>
                </c:pt>
                <c:pt idx="2">
                  <c:v>0.77700000000000002</c:v>
                </c:pt>
                <c:pt idx="3">
                  <c:v>0.82299999999999995</c:v>
                </c:pt>
                <c:pt idx="4">
                  <c:v>0.86499999999999999</c:v>
                </c:pt>
                <c:pt idx="5">
                  <c:v>0.82099999999999995</c:v>
                </c:pt>
                <c:pt idx="6">
                  <c:v>0.94099999999999995</c:v>
                </c:pt>
              </c:numCache>
            </c:numRef>
          </c:val>
          <c:extLst xmlns:c16r2="http://schemas.microsoft.com/office/drawing/2015/06/chart">
            <c:ext xmlns:c16="http://schemas.microsoft.com/office/drawing/2014/chart" uri="{C3380CC4-5D6E-409C-BE32-E72D297353CC}">
              <c16:uniqueId val="{00000002-9476-45F4-91C6-BD574141D49D}"/>
            </c:ext>
          </c:extLst>
        </c:ser>
        <c:ser>
          <c:idx val="3"/>
          <c:order val="3"/>
          <c:tx>
            <c:strRef>
              <c:f>Sheet1!$C$77</c:f>
              <c:strCache>
                <c:ptCount val="1"/>
                <c:pt idx="0">
                  <c:v>Accuracy</c:v>
                </c:pt>
              </c:strCache>
            </c:strRef>
          </c:tx>
          <c:spPr>
            <a:pattFill prst="narHorz">
              <a:fgClr>
                <a:schemeClr val="tx1">
                  <a:lumMod val="95000"/>
                  <a:lumOff val="5000"/>
                </a:schemeClr>
              </a:fgClr>
              <a:bgClr>
                <a:schemeClr val="bg1"/>
              </a:bgClr>
            </a:pattFill>
            <a:ln>
              <a:gradFill>
                <a:gsLst>
                  <a:gs pos="4000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invertIfNegative val="0"/>
          <c:cat>
            <c:strRef>
              <c:f>Sheet1!$D$73:$J$73</c:f>
              <c:strCache>
                <c:ptCount val="7"/>
                <c:pt idx="0">
                  <c:v>MNB [18]</c:v>
                </c:pt>
                <c:pt idx="1">
                  <c:v>MLP [18]</c:v>
                </c:pt>
                <c:pt idx="2">
                  <c:v>LR [18]</c:v>
                </c:pt>
                <c:pt idx="3">
                  <c:v>MNB</c:v>
                </c:pt>
                <c:pt idx="4">
                  <c:v>MLP</c:v>
                </c:pt>
                <c:pt idx="5">
                  <c:v>LR</c:v>
                </c:pt>
                <c:pt idx="6">
                  <c:v>Proposed Ensemble Classifiers (MNB+MLP+LR) </c:v>
                </c:pt>
              </c:strCache>
            </c:strRef>
          </c:cat>
          <c:val>
            <c:numRef>
              <c:f>Sheet1!$D$77:$J$77</c:f>
              <c:numCache>
                <c:formatCode>General</c:formatCode>
                <c:ptCount val="7"/>
                <c:pt idx="0">
                  <c:v>0.79069999999999996</c:v>
                </c:pt>
                <c:pt idx="1">
                  <c:v>0.75990000000000002</c:v>
                </c:pt>
                <c:pt idx="2">
                  <c:v>0.79110000000000003</c:v>
                </c:pt>
                <c:pt idx="3">
                  <c:v>0.85229999999999995</c:v>
                </c:pt>
                <c:pt idx="4">
                  <c:v>0.82979999999999998</c:v>
                </c:pt>
                <c:pt idx="5">
                  <c:v>0.92500000000000004</c:v>
                </c:pt>
                <c:pt idx="6">
                  <c:v>0.95199999999999996</c:v>
                </c:pt>
              </c:numCache>
            </c:numRef>
          </c:val>
          <c:extLst xmlns:c16r2="http://schemas.microsoft.com/office/drawing/2015/06/chart">
            <c:ext xmlns:c16="http://schemas.microsoft.com/office/drawing/2014/chart" uri="{C3380CC4-5D6E-409C-BE32-E72D297353CC}">
              <c16:uniqueId val="{00000003-9476-45F4-91C6-BD574141D49D}"/>
            </c:ext>
          </c:extLst>
        </c:ser>
        <c:dLbls>
          <c:showLegendKey val="0"/>
          <c:showVal val="0"/>
          <c:showCatName val="0"/>
          <c:showSerName val="0"/>
          <c:showPercent val="0"/>
          <c:showBubbleSize val="0"/>
        </c:dLbls>
        <c:gapWidth val="219"/>
        <c:overlap val="-27"/>
        <c:axId val="166061952"/>
        <c:axId val="166063488"/>
      </c:barChart>
      <c:catAx>
        <c:axId val="16606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6063488"/>
        <c:crosses val="autoZero"/>
        <c:auto val="1"/>
        <c:lblAlgn val="ctr"/>
        <c:lblOffset val="100"/>
        <c:noMultiLvlLbl val="0"/>
      </c:catAx>
      <c:valAx>
        <c:axId val="1660634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6061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Sheet1!$C$83</c:f>
              <c:strCache>
                <c:ptCount val="1"/>
                <c:pt idx="0">
                  <c:v>Error Rate </c:v>
                </c:pt>
              </c:strCache>
            </c:strRef>
          </c:tx>
          <c:spPr>
            <a:pattFill prst="narHorz">
              <a:fgClr>
                <a:srgbClr val="0070C0"/>
              </a:fgClr>
              <a:bgClr>
                <a:schemeClr val="bg1"/>
              </a:bgClr>
            </a:pattFill>
            <a:ln>
              <a:noFill/>
            </a:ln>
            <a:effectLst/>
          </c:spPr>
          <c:invertIfNegative val="1"/>
          <c:cat>
            <c:strRef>
              <c:f>Sheet1!$D$82:$J$82</c:f>
              <c:strCache>
                <c:ptCount val="7"/>
                <c:pt idx="0">
                  <c:v>MNB [18]</c:v>
                </c:pt>
                <c:pt idx="1">
                  <c:v>MLP [18]</c:v>
                </c:pt>
                <c:pt idx="2">
                  <c:v>LR [18]</c:v>
                </c:pt>
                <c:pt idx="3">
                  <c:v>MNB</c:v>
                </c:pt>
                <c:pt idx="4">
                  <c:v>MLP</c:v>
                </c:pt>
                <c:pt idx="5">
                  <c:v>LR</c:v>
                </c:pt>
                <c:pt idx="6">
                  <c:v>Proposed Ensemble Classifiers (MNB+MLP+LR) </c:v>
                </c:pt>
              </c:strCache>
            </c:strRef>
          </c:cat>
          <c:val>
            <c:numRef>
              <c:f>Sheet1!$D$83:$J$83</c:f>
              <c:numCache>
                <c:formatCode>General</c:formatCode>
                <c:ptCount val="7"/>
                <c:pt idx="0">
                  <c:v>0.20699999999999999</c:v>
                </c:pt>
                <c:pt idx="1">
                  <c:v>0.23899999999999999</c:v>
                </c:pt>
                <c:pt idx="2">
                  <c:v>0.20799999999999999</c:v>
                </c:pt>
                <c:pt idx="3">
                  <c:v>0.108</c:v>
                </c:pt>
                <c:pt idx="4">
                  <c:v>0.153</c:v>
                </c:pt>
                <c:pt idx="5">
                  <c:v>0.10970000000000001</c:v>
                </c:pt>
                <c:pt idx="6">
                  <c:v>8.6999999999999994E-2</c:v>
                </c:pt>
              </c:numCache>
            </c:numRef>
          </c:val>
          <c:extLst xmlns:c16r2="http://schemas.microsoft.com/office/drawing/2015/06/chart">
            <c:ext xmlns:c16="http://schemas.microsoft.com/office/drawing/2014/chart" uri="{C3380CC4-5D6E-409C-BE32-E72D297353CC}">
              <c16:uniqueId val="{00000000-56CF-4586-9851-7D647AF3E834}"/>
            </c:ext>
          </c:extLst>
        </c:ser>
        <c:dLbls>
          <c:showLegendKey val="0"/>
          <c:showVal val="0"/>
          <c:showCatName val="0"/>
          <c:showSerName val="0"/>
          <c:showPercent val="0"/>
          <c:showBubbleSize val="0"/>
        </c:dLbls>
        <c:gapWidth val="219"/>
        <c:overlap val="-27"/>
        <c:axId val="166216064"/>
        <c:axId val="166217600"/>
      </c:barChart>
      <c:catAx>
        <c:axId val="166216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6217600"/>
        <c:crosses val="autoZero"/>
        <c:auto val="1"/>
        <c:lblAlgn val="ctr"/>
        <c:lblOffset val="100"/>
        <c:noMultiLvlLbl val="0"/>
      </c:catAx>
      <c:valAx>
        <c:axId val="16621760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621606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911B6-7D00-4FA8-A115-220DA97F5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18</Pages>
  <Words>7299</Words>
  <Characters>41610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Deep semantic-aware network for zero-shot visual urban perception</vt:lpstr>
    </vt:vector>
  </TitlesOfParts>
  <Company/>
  <LinksUpToDate>false</LinksUpToDate>
  <CharactersWithSpaces>48812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semantic-aware network for zero-shot visual urban perception</dc:title>
  <dc:subject>International Journal of Machine Learning and Cybernetics, https://doi.org/10.1007/s13042-021-01401-w</dc:subject>
  <dc:creator>Chunyun Zhang</dc:creator>
  <cp:keywords>Visual urban perception,Semantic awareness,Zero-shot learning,Deep learning</cp:keywords>
  <cp:lastModifiedBy>HP</cp:lastModifiedBy>
  <cp:revision>194</cp:revision>
  <dcterms:created xsi:type="dcterms:W3CDTF">2023-03-24T03:46:00Z</dcterms:created>
  <dcterms:modified xsi:type="dcterms:W3CDTF">2023-10-11T07:13:00Z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2021-08-17T00:00:00Z</vt:filetime>
  </property>
  <property fmtid="{D5CDD505-2E9C-101B-9397-08002B2CF9AE}" pid="3" name="Creator">
    <vt:lpwstr>Springer</vt:lpwstr>
  </property>
  <property fmtid="{D5CDD505-2E9C-101B-9397-08002B2CF9AE}" pid="4" name="LastSaved">
    <vt:filetime>2023-01-31T00:00:00Z</vt:filetime>
  </property>
</Properties>
</file>